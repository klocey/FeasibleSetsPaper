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6174AC3" w14:textId="77777777" w:rsidR="003032F4" w:rsidRDefault="00615800">
      <w:pPr>
        <w:pStyle w:val="Normal1"/>
        <w:spacing w:before="80" w:after="0" w:line="480" w:lineRule="auto"/>
      </w:pPr>
      <w:r>
        <w:rPr>
          <w:rFonts w:ascii="Times New Roman" w:eastAsia="Times New Roman" w:hAnsi="Times New Roman" w:cs="Times New Roman"/>
          <w:b/>
          <w:sz w:val="24"/>
        </w:rPr>
        <w:t>Short title</w:t>
      </w:r>
      <w:r>
        <w:rPr>
          <w:rFonts w:ascii="Times New Roman" w:eastAsia="Times New Roman" w:hAnsi="Times New Roman" w:cs="Times New Roman"/>
          <w:sz w:val="24"/>
        </w:rPr>
        <w:t xml:space="preserve">: </w:t>
      </w:r>
      <w:r w:rsidR="003C44EC">
        <w:rPr>
          <w:rFonts w:ascii="Times New Roman" w:eastAsia="Times New Roman" w:hAnsi="Times New Roman" w:cs="Times New Roman"/>
          <w:sz w:val="24"/>
        </w:rPr>
        <w:t xml:space="preserve">SAMPLING </w:t>
      </w:r>
      <w:r>
        <w:rPr>
          <w:rFonts w:ascii="Times New Roman" w:eastAsia="Times New Roman" w:hAnsi="Times New Roman" w:cs="Times New Roman"/>
          <w:sz w:val="24"/>
        </w:rPr>
        <w:t xml:space="preserve">FEASIBLE SETS </w:t>
      </w:r>
      <w:r w:rsidR="003C44EC">
        <w:rPr>
          <w:rFonts w:ascii="Times New Roman" w:eastAsia="Times New Roman" w:hAnsi="Times New Roman" w:cs="Times New Roman"/>
          <w:sz w:val="24"/>
        </w:rPr>
        <w:t>OF</w:t>
      </w:r>
      <w:r>
        <w:rPr>
          <w:rFonts w:ascii="Times New Roman" w:eastAsia="Times New Roman" w:hAnsi="Times New Roman" w:cs="Times New Roman"/>
          <w:sz w:val="24"/>
        </w:rPr>
        <w:t xml:space="preserve"> ECOLOGICAL PATTERNS</w:t>
      </w:r>
    </w:p>
    <w:p w14:paraId="369BFCEC" w14:textId="101ED30D" w:rsidR="003032F4" w:rsidRDefault="00615800">
      <w:pPr>
        <w:pStyle w:val="Normal1"/>
        <w:spacing w:before="80" w:after="0" w:line="480" w:lineRule="auto"/>
      </w:pPr>
      <w:r>
        <w:rPr>
          <w:rFonts w:ascii="Times New Roman" w:eastAsia="Times New Roman" w:hAnsi="Times New Roman" w:cs="Times New Roman"/>
          <w:b/>
          <w:sz w:val="24"/>
        </w:rPr>
        <w:t>Article title</w:t>
      </w:r>
      <w:r>
        <w:rPr>
          <w:rFonts w:ascii="Times New Roman" w:eastAsia="Times New Roman" w:hAnsi="Times New Roman" w:cs="Times New Roman"/>
          <w:sz w:val="24"/>
        </w:rPr>
        <w:t xml:space="preserve">: </w:t>
      </w:r>
      <w:ins w:id="0" w:author="Lisa Locey" w:date="2014-02-23T15:33:00Z">
        <w:r w:rsidR="00B62DBE">
          <w:rPr>
            <w:rFonts w:ascii="Times New Roman" w:eastAsia="Times New Roman" w:hAnsi="Times New Roman" w:cs="Times New Roman"/>
            <w:sz w:val="24"/>
          </w:rPr>
          <w:t>S</w:t>
        </w:r>
      </w:ins>
      <w:r w:rsidR="00B111B2">
        <w:rPr>
          <w:rFonts w:ascii="Times New Roman" w:eastAsia="Times New Roman" w:hAnsi="Times New Roman" w:cs="Times New Roman"/>
          <w:sz w:val="24"/>
        </w:rPr>
        <w:t xml:space="preserve">ampling </w:t>
      </w:r>
      <w:r w:rsidR="00A64B8C">
        <w:rPr>
          <w:rFonts w:ascii="Times New Roman" w:eastAsia="Times New Roman" w:hAnsi="Times New Roman" w:cs="Times New Roman"/>
          <w:sz w:val="24"/>
        </w:rPr>
        <w:t xml:space="preserve">feasible sets of </w:t>
      </w:r>
      <w:r>
        <w:rPr>
          <w:rFonts w:ascii="Times New Roman" w:eastAsia="Times New Roman" w:hAnsi="Times New Roman" w:cs="Times New Roman"/>
          <w:sz w:val="24"/>
        </w:rPr>
        <w:t>ecological patterns</w:t>
      </w:r>
      <w:r w:rsidR="00187FB2">
        <w:rPr>
          <w:rFonts w:ascii="Times New Roman" w:eastAsia="Times New Roman" w:hAnsi="Times New Roman" w:cs="Times New Roman"/>
          <w:sz w:val="24"/>
        </w:rPr>
        <w:t xml:space="preserve"> of abundance</w:t>
      </w:r>
      <w:r w:rsidR="00C93AE2">
        <w:rPr>
          <w:rFonts w:ascii="Times New Roman" w:eastAsia="Times New Roman" w:hAnsi="Times New Roman" w:cs="Times New Roman"/>
          <w:sz w:val="24"/>
        </w:rPr>
        <w:t xml:space="preserve"> </w:t>
      </w:r>
    </w:p>
    <w:p w14:paraId="1942BAA9" w14:textId="77777777" w:rsidR="003032F4" w:rsidRDefault="00615800">
      <w:pPr>
        <w:pStyle w:val="Normal1"/>
        <w:spacing w:after="0" w:line="480" w:lineRule="auto"/>
      </w:pPr>
      <w:r>
        <w:rPr>
          <w:rFonts w:ascii="Times New Roman" w:eastAsia="Times New Roman" w:hAnsi="Times New Roman" w:cs="Times New Roman"/>
          <w:sz w:val="24"/>
        </w:rPr>
        <w:t>Kenneth J. Locey</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and Daniel J. McGlinn</w:t>
      </w:r>
      <w:r>
        <w:rPr>
          <w:rFonts w:ascii="Times New Roman" w:eastAsia="Times New Roman" w:hAnsi="Times New Roman" w:cs="Times New Roman"/>
          <w:sz w:val="24"/>
          <w:vertAlign w:val="superscript"/>
        </w:rPr>
        <w:t>*</w:t>
      </w:r>
      <w:r w:rsidR="005404CE">
        <w:rPr>
          <w:rFonts w:ascii="Times New Roman" w:eastAsia="Times New Roman" w:hAnsi="Times New Roman" w:cs="Times New Roman"/>
          <w:sz w:val="24"/>
          <w:vertAlign w:val="superscript"/>
        </w:rPr>
        <w:t>1,</w:t>
      </w:r>
      <w:r>
        <w:rPr>
          <w:rFonts w:ascii="Times New Roman" w:eastAsia="Times New Roman" w:hAnsi="Times New Roman" w:cs="Times New Roman"/>
          <w:sz w:val="24"/>
          <w:vertAlign w:val="superscript"/>
        </w:rPr>
        <w:t>2</w:t>
      </w:r>
    </w:p>
    <w:p w14:paraId="2FFF9F77" w14:textId="77777777" w:rsidR="003032F4" w:rsidRDefault="00615800">
      <w:pPr>
        <w:pStyle w:val="Normal1"/>
        <w:spacing w:after="0" w:line="480" w:lineRule="auto"/>
      </w:pPr>
      <w:r>
        <w:rPr>
          <w:rFonts w:ascii="Times New Roman" w:eastAsia="Times New Roman" w:hAnsi="Times New Roman" w:cs="Times New Roman"/>
          <w:sz w:val="24"/>
        </w:rPr>
        <w:t>Department of Biology, Utah State University, Logan, UT, 84322</w:t>
      </w:r>
    </w:p>
    <w:p w14:paraId="7C95694D" w14:textId="77777777" w:rsidR="003032F4" w:rsidRDefault="00615800">
      <w:pPr>
        <w:pStyle w:val="Normal1"/>
        <w:spacing w:after="0" w:line="480" w:lineRule="auto"/>
      </w:pPr>
      <w:r>
        <w:rPr>
          <w:rFonts w:ascii="Times New Roman" w:eastAsia="Times New Roman" w:hAnsi="Times New Roman" w:cs="Times New Roman"/>
          <w:sz w:val="24"/>
        </w:rPr>
        <w:t>*Ecology Center, Utah State University, Logan, UT, 84322</w:t>
      </w:r>
    </w:p>
    <w:p w14:paraId="0AF59D58" w14:textId="77777777" w:rsidR="003032F4" w:rsidRDefault="00615800">
      <w:pPr>
        <w:pStyle w:val="Normal1"/>
        <w:spacing w:after="0" w:line="480" w:lineRule="auto"/>
      </w:pPr>
      <w:r>
        <w:rPr>
          <w:rFonts w:ascii="Times New Roman" w:eastAsia="Times New Roman" w:hAnsi="Times New Roman" w:cs="Times New Roman"/>
          <w:sz w:val="24"/>
        </w:rPr>
        <w:t>‡To whom correspondence should be addressed</w:t>
      </w:r>
    </w:p>
    <w:p w14:paraId="0BA201E1" w14:textId="77777777" w:rsidR="003032F4" w:rsidRDefault="00615800">
      <w:pPr>
        <w:pStyle w:val="Normal1"/>
        <w:spacing w:after="0" w:line="480" w:lineRule="auto"/>
      </w:pPr>
      <w:r>
        <w:rPr>
          <w:rFonts w:ascii="Times New Roman" w:eastAsia="Times New Roman" w:hAnsi="Times New Roman" w:cs="Times New Roman"/>
          <w:sz w:val="24"/>
        </w:rPr>
        <w:t>1 ken@weecology.org;  phone: (435) 764-5070, fax (435) 797-1575</w:t>
      </w:r>
    </w:p>
    <w:p w14:paraId="612EBE19" w14:textId="77777777" w:rsidR="003032F4" w:rsidRDefault="00615800">
      <w:pPr>
        <w:pStyle w:val="Normal1"/>
        <w:spacing w:after="0" w:line="480" w:lineRule="auto"/>
      </w:pPr>
      <w:r>
        <w:rPr>
          <w:rFonts w:ascii="Times New Roman" w:eastAsia="Times New Roman" w:hAnsi="Times New Roman" w:cs="Times New Roman"/>
          <w:sz w:val="24"/>
        </w:rPr>
        <w:t>2 daniel.mcglinn@usu.edu;</w:t>
      </w:r>
    </w:p>
    <w:p w14:paraId="593FA91C" w14:textId="77777777" w:rsidR="001E03BB" w:rsidRDefault="001E03BB">
      <w:pPr>
        <w:pStyle w:val="Normal1"/>
        <w:spacing w:after="0" w:line="480" w:lineRule="auto"/>
        <w:rPr>
          <w:rFonts w:ascii="Times New Roman" w:eastAsia="Times New Roman" w:hAnsi="Times New Roman" w:cs="Times New Roman"/>
          <w:b/>
          <w:sz w:val="24"/>
        </w:rPr>
      </w:pPr>
    </w:p>
    <w:p w14:paraId="7A4783D1" w14:textId="77777777" w:rsidR="00093F97" w:rsidRDefault="00615800">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Statement of authorship</w:t>
      </w:r>
      <w:r>
        <w:rPr>
          <w:rFonts w:ascii="Times New Roman" w:eastAsia="Times New Roman" w:hAnsi="Times New Roman" w:cs="Times New Roman"/>
          <w:sz w:val="24"/>
        </w:rPr>
        <w:t>:</w:t>
      </w:r>
      <w:r w:rsidR="001E03BB">
        <w:rPr>
          <w:rFonts w:ascii="Times New Roman" w:eastAsia="Times New Roman" w:hAnsi="Times New Roman" w:cs="Times New Roman"/>
          <w:sz w:val="24"/>
        </w:rPr>
        <w:t xml:space="preserve"> KL derived the integer partitioning algorithms, coded them in Python, conducted the analyses</w:t>
      </w:r>
      <w:r w:rsidR="00E00D91">
        <w:rPr>
          <w:rFonts w:ascii="Times New Roman" w:eastAsia="Times New Roman" w:hAnsi="Times New Roman" w:cs="Times New Roman"/>
          <w:sz w:val="24"/>
        </w:rPr>
        <w:t>, and served as primary author</w:t>
      </w:r>
      <w:r w:rsidR="001E03BB">
        <w:rPr>
          <w:rFonts w:ascii="Times New Roman" w:eastAsia="Times New Roman" w:hAnsi="Times New Roman" w:cs="Times New Roman"/>
          <w:sz w:val="24"/>
        </w:rPr>
        <w:t>. DM coded algorithms into R</w:t>
      </w:r>
      <w:r w:rsidR="00A64B8C">
        <w:rPr>
          <w:rFonts w:ascii="Times New Roman" w:eastAsia="Times New Roman" w:hAnsi="Times New Roman" w:cs="Times New Roman"/>
          <w:sz w:val="24"/>
        </w:rPr>
        <w:t>,</w:t>
      </w:r>
      <w:r w:rsidR="001E03BB">
        <w:rPr>
          <w:rFonts w:ascii="Times New Roman" w:eastAsia="Times New Roman" w:hAnsi="Times New Roman" w:cs="Times New Roman"/>
          <w:sz w:val="24"/>
        </w:rPr>
        <w:t xml:space="preserve"> </w:t>
      </w:r>
      <w:r w:rsidR="00E00D91">
        <w:rPr>
          <w:rFonts w:ascii="Times New Roman" w:eastAsia="Times New Roman" w:hAnsi="Times New Roman" w:cs="Times New Roman"/>
          <w:sz w:val="24"/>
        </w:rPr>
        <w:t xml:space="preserve">and served as </w:t>
      </w:r>
      <w:r w:rsidR="00051AE5">
        <w:rPr>
          <w:rFonts w:ascii="Times New Roman" w:eastAsia="Times New Roman" w:hAnsi="Times New Roman" w:cs="Times New Roman"/>
          <w:sz w:val="24"/>
        </w:rPr>
        <w:t>secondary author</w:t>
      </w:r>
      <w:r w:rsidR="001E03BB">
        <w:rPr>
          <w:rFonts w:ascii="Times New Roman" w:eastAsia="Times New Roman" w:hAnsi="Times New Roman" w:cs="Times New Roman"/>
          <w:sz w:val="24"/>
        </w:rPr>
        <w:t>.</w:t>
      </w:r>
      <w:r w:rsidR="00A64B8C">
        <w:rPr>
          <w:rFonts w:ascii="Times New Roman" w:eastAsia="Times New Roman" w:hAnsi="Times New Roman" w:cs="Times New Roman"/>
          <w:sz w:val="24"/>
        </w:rPr>
        <w:t xml:space="preserve"> Both KL and DM contributed substantially to the organization of the paper</w:t>
      </w:r>
      <w:r w:rsidR="00B111B2">
        <w:rPr>
          <w:rFonts w:ascii="Times New Roman" w:eastAsia="Times New Roman" w:hAnsi="Times New Roman" w:cs="Times New Roman"/>
          <w:sz w:val="24"/>
        </w:rPr>
        <w:t>, its idea</w:t>
      </w:r>
      <w:r w:rsidR="00D71124">
        <w:rPr>
          <w:rFonts w:ascii="Times New Roman" w:eastAsia="Times New Roman" w:hAnsi="Times New Roman" w:cs="Times New Roman"/>
          <w:sz w:val="24"/>
        </w:rPr>
        <w:t>s</w:t>
      </w:r>
      <w:r w:rsidR="00E634F0">
        <w:rPr>
          <w:rFonts w:ascii="Times New Roman" w:eastAsia="Times New Roman" w:hAnsi="Times New Roman" w:cs="Times New Roman"/>
          <w:sz w:val="24"/>
        </w:rPr>
        <w:t>,</w:t>
      </w:r>
      <w:r w:rsidR="00A64B8C">
        <w:rPr>
          <w:rFonts w:ascii="Times New Roman" w:eastAsia="Times New Roman" w:hAnsi="Times New Roman" w:cs="Times New Roman"/>
          <w:sz w:val="24"/>
        </w:rPr>
        <w:t xml:space="preserve"> and discussion.</w:t>
      </w:r>
    </w:p>
    <w:p w14:paraId="2498D14E" w14:textId="77777777" w:rsidR="003032F4" w:rsidRDefault="00615800">
      <w:pPr>
        <w:pStyle w:val="Normal1"/>
        <w:spacing w:after="0" w:line="480" w:lineRule="auto"/>
      </w:pPr>
      <w:r>
        <w:rPr>
          <w:rFonts w:ascii="Times New Roman" w:eastAsia="Times New Roman" w:hAnsi="Times New Roman" w:cs="Times New Roman"/>
          <w:b/>
          <w:sz w:val="24"/>
        </w:rPr>
        <w:t>Keywords</w:t>
      </w:r>
      <w:r>
        <w:rPr>
          <w:rFonts w:ascii="Times New Roman" w:eastAsia="Times New Roman" w:hAnsi="Times New Roman" w:cs="Times New Roman"/>
          <w:sz w:val="24"/>
        </w:rPr>
        <w:t xml:space="preserve">: </w:t>
      </w:r>
      <w:r w:rsidR="00A64B8C">
        <w:rPr>
          <w:rFonts w:ascii="Times New Roman" w:eastAsia="Times New Roman" w:hAnsi="Times New Roman" w:cs="Times New Roman"/>
          <w:sz w:val="24"/>
        </w:rPr>
        <w:t xml:space="preserve">combinatorics, </w:t>
      </w:r>
      <w:r>
        <w:rPr>
          <w:rFonts w:ascii="Times New Roman" w:eastAsia="Times New Roman" w:hAnsi="Times New Roman" w:cs="Times New Roman"/>
          <w:sz w:val="24"/>
        </w:rPr>
        <w:t xml:space="preserve">constraints, feasible set, </w:t>
      </w:r>
      <w:r w:rsidR="00A64B8C">
        <w:rPr>
          <w:rFonts w:ascii="Times New Roman" w:eastAsia="Times New Roman" w:hAnsi="Times New Roman" w:cs="Times New Roman"/>
          <w:sz w:val="24"/>
        </w:rPr>
        <w:t xml:space="preserve">integer partitions, </w:t>
      </w:r>
      <w:r>
        <w:rPr>
          <w:rFonts w:ascii="Times New Roman" w:eastAsia="Times New Roman" w:hAnsi="Times New Roman" w:cs="Times New Roman"/>
          <w:sz w:val="24"/>
        </w:rPr>
        <w:t xml:space="preserve">macroecology, sampling algorithms, species abundance distribution, </w:t>
      </w:r>
      <w:r w:rsidR="00BC4779">
        <w:rPr>
          <w:rFonts w:ascii="Times New Roman" w:eastAsia="Times New Roman" w:hAnsi="Times New Roman" w:cs="Times New Roman"/>
          <w:sz w:val="24"/>
        </w:rPr>
        <w:t xml:space="preserve">SAD, </w:t>
      </w:r>
      <w:r w:rsidR="003E25CE">
        <w:rPr>
          <w:rFonts w:ascii="Times New Roman" w:eastAsia="Times New Roman" w:hAnsi="Times New Roman" w:cs="Times New Roman"/>
          <w:sz w:val="24"/>
        </w:rPr>
        <w:t>spatial abundance distribution</w:t>
      </w:r>
    </w:p>
    <w:p w14:paraId="15A251DD" w14:textId="77777777" w:rsidR="00A64B8C" w:rsidRDefault="00A64B8C">
      <w:pPr>
        <w:pStyle w:val="Normal1"/>
        <w:spacing w:after="0" w:line="480" w:lineRule="auto"/>
        <w:rPr>
          <w:rFonts w:ascii="Times New Roman" w:eastAsia="Times New Roman" w:hAnsi="Times New Roman" w:cs="Times New Roman"/>
          <w:b/>
          <w:sz w:val="24"/>
        </w:rPr>
      </w:pPr>
    </w:p>
    <w:p w14:paraId="0F2B4B6D" w14:textId="77777777" w:rsidR="003F10BB" w:rsidRPr="006C3144" w:rsidRDefault="003F10BB" w:rsidP="003F10BB">
      <w:pPr>
        <w:pStyle w:val="Normal1"/>
        <w:spacing w:after="0" w:line="480" w:lineRule="auto"/>
        <w:rPr>
          <w:color w:val="auto"/>
        </w:rPr>
      </w:pPr>
      <w:r w:rsidRPr="006C3144">
        <w:rPr>
          <w:rFonts w:ascii="Times New Roman" w:eastAsia="Times New Roman" w:hAnsi="Times New Roman" w:cs="Times New Roman"/>
          <w:b/>
          <w:color w:val="auto"/>
          <w:sz w:val="24"/>
        </w:rPr>
        <w:t>Words in the abstract</w:t>
      </w:r>
      <w:r w:rsidRPr="006C3144">
        <w:rPr>
          <w:rFonts w:ascii="Times New Roman" w:eastAsia="Times New Roman" w:hAnsi="Times New Roman" w:cs="Times New Roman"/>
          <w:color w:val="auto"/>
          <w:sz w:val="24"/>
        </w:rPr>
        <w:t>: 2</w:t>
      </w:r>
      <w:r w:rsidR="00BC4779">
        <w:rPr>
          <w:rFonts w:ascii="Times New Roman" w:eastAsia="Times New Roman" w:hAnsi="Times New Roman" w:cs="Times New Roman"/>
          <w:color w:val="auto"/>
          <w:sz w:val="24"/>
        </w:rPr>
        <w:t>69</w:t>
      </w:r>
    </w:p>
    <w:p w14:paraId="0AF95AA9" w14:textId="77777777" w:rsidR="003F10BB" w:rsidRPr="006C3144" w:rsidRDefault="003F10BB" w:rsidP="003F10BB">
      <w:pPr>
        <w:pStyle w:val="Normal1"/>
        <w:spacing w:after="0" w:line="480" w:lineRule="auto"/>
        <w:rPr>
          <w:rFonts w:ascii="Times New Roman" w:eastAsia="Times New Roman" w:hAnsi="Times New Roman" w:cs="Times New Roman"/>
          <w:color w:val="auto"/>
          <w:sz w:val="24"/>
        </w:rPr>
      </w:pPr>
      <w:r w:rsidRPr="006C3144">
        <w:rPr>
          <w:rFonts w:ascii="Times New Roman" w:eastAsia="Times New Roman" w:hAnsi="Times New Roman" w:cs="Times New Roman"/>
          <w:b/>
          <w:color w:val="auto"/>
          <w:sz w:val="24"/>
        </w:rPr>
        <w:t>Words in the document</w:t>
      </w:r>
      <w:r w:rsidRPr="006C3144">
        <w:rPr>
          <w:rFonts w:ascii="Times New Roman" w:eastAsia="Times New Roman" w:hAnsi="Times New Roman" w:cs="Times New Roman"/>
          <w:color w:val="auto"/>
          <w:sz w:val="24"/>
        </w:rPr>
        <w:t>:</w:t>
      </w:r>
      <w:r w:rsidRPr="006C3144">
        <w:rPr>
          <w:rFonts w:ascii="Times New Roman" w:eastAsia="Times New Roman" w:hAnsi="Times New Roman" w:cs="Times New Roman"/>
          <w:b/>
          <w:color w:val="auto"/>
          <w:sz w:val="24"/>
        </w:rPr>
        <w:t xml:space="preserve"> </w:t>
      </w:r>
      <w:r w:rsidR="00D24203">
        <w:rPr>
          <w:rFonts w:ascii="Times New Roman" w:eastAsia="Times New Roman" w:hAnsi="Times New Roman" w:cs="Times New Roman"/>
          <w:color w:val="auto"/>
          <w:sz w:val="24"/>
        </w:rPr>
        <w:t>6,</w:t>
      </w:r>
      <w:r w:rsidR="00292CE3">
        <w:rPr>
          <w:rFonts w:ascii="Times New Roman" w:eastAsia="Times New Roman" w:hAnsi="Times New Roman" w:cs="Times New Roman"/>
          <w:color w:val="auto"/>
          <w:sz w:val="24"/>
        </w:rPr>
        <w:t>396</w:t>
      </w:r>
    </w:p>
    <w:p w14:paraId="1B17B281" w14:textId="77777777" w:rsidR="003F10BB" w:rsidRPr="006C3144" w:rsidRDefault="003F10BB" w:rsidP="003F10BB">
      <w:pPr>
        <w:pStyle w:val="Normal1"/>
        <w:spacing w:after="0" w:line="480" w:lineRule="auto"/>
        <w:rPr>
          <w:rFonts w:ascii="Times New Roman" w:eastAsia="Times New Roman" w:hAnsi="Times New Roman" w:cs="Times New Roman"/>
          <w:color w:val="auto"/>
          <w:sz w:val="24"/>
        </w:rPr>
      </w:pPr>
      <w:r w:rsidRPr="006C3144">
        <w:rPr>
          <w:rFonts w:ascii="Times New Roman" w:eastAsia="Times New Roman" w:hAnsi="Times New Roman" w:cs="Times New Roman"/>
          <w:b/>
          <w:color w:val="auto"/>
          <w:sz w:val="24"/>
        </w:rPr>
        <w:t>Number of cited references</w:t>
      </w:r>
      <w:r w:rsidRPr="006C3144">
        <w:rPr>
          <w:rFonts w:ascii="Times New Roman" w:eastAsia="Times New Roman" w:hAnsi="Times New Roman" w:cs="Times New Roman"/>
          <w:color w:val="auto"/>
          <w:sz w:val="24"/>
        </w:rPr>
        <w:t>: 2</w:t>
      </w:r>
      <w:r w:rsidR="00E703DF">
        <w:rPr>
          <w:rFonts w:ascii="Times New Roman" w:eastAsia="Times New Roman" w:hAnsi="Times New Roman" w:cs="Times New Roman"/>
          <w:color w:val="auto"/>
          <w:sz w:val="24"/>
        </w:rPr>
        <w:t>9</w:t>
      </w:r>
      <w:r w:rsidRPr="006C3144">
        <w:rPr>
          <w:rFonts w:ascii="Times New Roman" w:eastAsia="Times New Roman" w:hAnsi="Times New Roman" w:cs="Times New Roman"/>
          <w:color w:val="auto"/>
          <w:sz w:val="24"/>
        </w:rPr>
        <w:t xml:space="preserve"> </w:t>
      </w:r>
    </w:p>
    <w:p w14:paraId="7727BFAC" w14:textId="77777777" w:rsidR="003F10BB" w:rsidRPr="006C3144" w:rsidRDefault="003F10BB" w:rsidP="003F10BB">
      <w:pPr>
        <w:pStyle w:val="Normal1"/>
        <w:spacing w:after="0" w:line="480" w:lineRule="auto"/>
        <w:rPr>
          <w:rFonts w:ascii="Times New Roman" w:eastAsia="Times New Roman" w:hAnsi="Times New Roman" w:cs="Times New Roman"/>
          <w:color w:val="auto"/>
          <w:sz w:val="24"/>
        </w:rPr>
      </w:pPr>
      <w:r w:rsidRPr="006C3144">
        <w:rPr>
          <w:rFonts w:ascii="Times New Roman" w:eastAsia="Times New Roman" w:hAnsi="Times New Roman" w:cs="Times New Roman"/>
          <w:b/>
          <w:color w:val="auto"/>
          <w:sz w:val="24"/>
        </w:rPr>
        <w:t>Number of figures</w:t>
      </w:r>
      <w:r w:rsidRPr="006C3144">
        <w:rPr>
          <w:rFonts w:ascii="Times New Roman" w:eastAsia="Times New Roman" w:hAnsi="Times New Roman" w:cs="Times New Roman"/>
          <w:color w:val="auto"/>
          <w:sz w:val="24"/>
        </w:rPr>
        <w:t>: 5</w:t>
      </w:r>
    </w:p>
    <w:p w14:paraId="4AF12E42" w14:textId="77777777" w:rsidR="003F10BB" w:rsidRPr="006C3144" w:rsidRDefault="003F10BB" w:rsidP="003F10BB">
      <w:pPr>
        <w:pStyle w:val="Normal1"/>
        <w:spacing w:after="0" w:line="480" w:lineRule="auto"/>
        <w:rPr>
          <w:color w:val="auto"/>
        </w:rPr>
      </w:pPr>
      <w:r w:rsidRPr="006C3144">
        <w:rPr>
          <w:rFonts w:ascii="Times New Roman" w:eastAsia="Times New Roman" w:hAnsi="Times New Roman" w:cs="Times New Roman"/>
          <w:b/>
          <w:color w:val="auto"/>
          <w:sz w:val="24"/>
        </w:rPr>
        <w:t>Number of tables</w:t>
      </w:r>
      <w:r w:rsidRPr="006C3144">
        <w:rPr>
          <w:rFonts w:ascii="Times New Roman" w:eastAsia="Times New Roman" w:hAnsi="Times New Roman" w:cs="Times New Roman"/>
          <w:color w:val="auto"/>
          <w:sz w:val="24"/>
        </w:rPr>
        <w:t>: 1</w:t>
      </w:r>
    </w:p>
    <w:p w14:paraId="21886EB9" w14:textId="77777777" w:rsidR="003032F4" w:rsidRDefault="00615800">
      <w:pPr>
        <w:pStyle w:val="Normal1"/>
        <w:spacing w:after="0" w:line="480" w:lineRule="auto"/>
        <w:ind w:left="8560" w:hanging="8018"/>
      </w:pPr>
      <w:r>
        <w:rPr>
          <w:rFonts w:ascii="Times New Roman" w:eastAsia="Times New Roman" w:hAnsi="Times New Roman" w:cs="Times New Roman"/>
          <w:sz w:val="24"/>
        </w:rPr>
        <w:t xml:space="preserve"> </w:t>
      </w:r>
    </w:p>
    <w:p w14:paraId="0A0C7365" w14:textId="77777777" w:rsidR="003032F4" w:rsidRDefault="00615800">
      <w:pPr>
        <w:pStyle w:val="Normal1"/>
        <w:spacing w:before="20" w:after="0" w:line="480" w:lineRule="auto"/>
        <w:ind w:firstLine="54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AB3A869" w14:textId="77777777" w:rsidR="00A70BF1" w:rsidRDefault="00A70BF1" w:rsidP="00A70BF1">
      <w:pPr>
        <w:pStyle w:val="NormalWeb"/>
        <w:shd w:val="clear" w:color="auto" w:fill="FFFFFF"/>
        <w:spacing w:before="0" w:beforeAutospacing="0" w:after="0" w:afterAutospacing="0" w:line="480" w:lineRule="auto"/>
        <w:rPr>
          <w:rFonts w:ascii="Arial" w:hAnsi="Arial" w:cs="Arial"/>
          <w:color w:val="222222"/>
          <w:sz w:val="19"/>
          <w:szCs w:val="19"/>
        </w:rPr>
      </w:pPr>
      <w:r>
        <w:rPr>
          <w:color w:val="222222"/>
        </w:rPr>
        <w:lastRenderedPageBreak/>
        <w:t>SUMMARY</w:t>
      </w:r>
    </w:p>
    <w:p w14:paraId="1F3ABE3D" w14:textId="741D9416" w:rsidR="00A70BF1" w:rsidRPr="00F76A00" w:rsidRDefault="00A70BF1" w:rsidP="00A70BF1">
      <w:pPr>
        <w:pStyle w:val="NormalWeb"/>
        <w:shd w:val="clear" w:color="auto" w:fill="FFFFFF"/>
        <w:spacing w:before="0" w:beforeAutospacing="0" w:after="0" w:afterAutospacing="0" w:line="480" w:lineRule="auto"/>
        <w:rPr>
          <w:color w:val="222222"/>
        </w:rPr>
      </w:pPr>
      <w:r>
        <w:rPr>
          <w:b/>
          <w:bCs/>
          <w:color w:val="222222"/>
        </w:rPr>
        <w:t>1.</w:t>
      </w:r>
      <w:r>
        <w:rPr>
          <w:rStyle w:val="apple-converted-space"/>
          <w:color w:val="222222"/>
        </w:rPr>
        <w:t> </w:t>
      </w:r>
      <w:r>
        <w:rPr>
          <w:color w:val="222222"/>
        </w:rPr>
        <w:t>Ecological variables such as species richness (</w:t>
      </w:r>
      <w:r>
        <w:rPr>
          <w:i/>
          <w:iCs/>
          <w:color w:val="222222"/>
        </w:rPr>
        <w:t>S</w:t>
      </w:r>
      <w:r>
        <w:rPr>
          <w:color w:val="222222"/>
        </w:rPr>
        <w:t>) and total abundance (</w:t>
      </w:r>
      <w:r>
        <w:rPr>
          <w:i/>
          <w:iCs/>
          <w:color w:val="222222"/>
        </w:rPr>
        <w:t>N</w:t>
      </w:r>
      <w:r>
        <w:rPr>
          <w:color w:val="222222"/>
        </w:rPr>
        <w:t xml:space="preserve">) </w:t>
      </w:r>
      <w:ins w:id="1" w:author="Lisa Locey" w:date="2014-02-23T15:23:00Z">
        <w:r w:rsidR="00F76A00">
          <w:rPr>
            <w:color w:val="222222"/>
          </w:rPr>
          <w:t xml:space="preserve">can </w:t>
        </w:r>
      </w:ins>
      <w:r>
        <w:rPr>
          <w:color w:val="222222"/>
        </w:rPr>
        <w:t xml:space="preserve">strongly influence </w:t>
      </w:r>
      <w:ins w:id="2" w:author="Lisa Locey" w:date="2014-02-23T14:40:00Z">
        <w:r w:rsidR="009D3801">
          <w:rPr>
            <w:color w:val="222222"/>
          </w:rPr>
          <w:t xml:space="preserve">the forms of </w:t>
        </w:r>
      </w:ins>
      <w:r>
        <w:rPr>
          <w:color w:val="222222"/>
        </w:rPr>
        <w:t xml:space="preserve">ecological patterns. </w:t>
      </w:r>
      <w:ins w:id="3" w:author="Lisa Locey" w:date="2014-02-23T14:41:00Z">
        <w:r w:rsidR="009D3801">
          <w:rPr>
            <w:color w:val="222222"/>
          </w:rPr>
          <w:t>For example,</w:t>
        </w:r>
      </w:ins>
      <w:r>
        <w:rPr>
          <w:color w:val="222222"/>
        </w:rPr>
        <w:t xml:space="preserve"> the </w:t>
      </w:r>
      <w:ins w:id="4" w:author="Lisa Locey" w:date="2014-02-23T14:41:00Z">
        <w:r w:rsidR="009D3801">
          <w:rPr>
            <w:color w:val="222222"/>
          </w:rPr>
          <w:t xml:space="preserve">shape </w:t>
        </w:r>
      </w:ins>
      <w:r>
        <w:rPr>
          <w:color w:val="222222"/>
        </w:rPr>
        <w:t xml:space="preserve">of the species abundance distribution (SAD) can often be explained by the majority of possible </w:t>
      </w:r>
      <w:ins w:id="5" w:author="Lisa Locey" w:date="2014-02-23T14:41:00Z">
        <w:r w:rsidR="009D3801">
          <w:rPr>
            <w:color w:val="222222"/>
          </w:rPr>
          <w:t>shapes</w:t>
        </w:r>
      </w:ins>
      <w:r>
        <w:rPr>
          <w:color w:val="222222"/>
        </w:rPr>
        <w:t xml:space="preserve"> having the same</w:t>
      </w:r>
      <w:r>
        <w:rPr>
          <w:rStyle w:val="apple-converted-space"/>
          <w:color w:val="222222"/>
        </w:rPr>
        <w:t> </w:t>
      </w:r>
      <w:r>
        <w:rPr>
          <w:i/>
          <w:iCs/>
          <w:color w:val="222222"/>
        </w:rPr>
        <w:t>N</w:t>
      </w:r>
      <w:r>
        <w:rPr>
          <w:rStyle w:val="apple-converted-space"/>
          <w:color w:val="222222"/>
        </w:rPr>
        <w:t> </w:t>
      </w:r>
      <w:r>
        <w:rPr>
          <w:color w:val="222222"/>
        </w:rPr>
        <w:t>and</w:t>
      </w:r>
      <w:r>
        <w:rPr>
          <w:rStyle w:val="apple-converted-space"/>
          <w:color w:val="222222"/>
        </w:rPr>
        <w:t> </w:t>
      </w:r>
      <w:r>
        <w:rPr>
          <w:i/>
          <w:iCs/>
          <w:color w:val="222222"/>
        </w:rPr>
        <w:t>S</w:t>
      </w:r>
      <w:r>
        <w:rPr>
          <w:color w:val="222222"/>
        </w:rPr>
        <w:t xml:space="preserve">, i.e., the feasible set. The feasible set reveals whether </w:t>
      </w:r>
      <w:ins w:id="6" w:author="Lisa Locey" w:date="2014-02-23T14:43:00Z">
        <w:r w:rsidR="009D3801">
          <w:rPr>
            <w:color w:val="222222"/>
          </w:rPr>
          <w:t xml:space="preserve">the variation </w:t>
        </w:r>
      </w:ins>
      <w:ins w:id="7" w:author="Lisa Locey" w:date="2014-02-23T14:45:00Z">
        <w:r w:rsidR="009D3801">
          <w:rPr>
            <w:color w:val="222222"/>
          </w:rPr>
          <w:t xml:space="preserve">that is possible in the forms </w:t>
        </w:r>
      </w:ins>
      <w:r>
        <w:rPr>
          <w:color w:val="222222"/>
        </w:rPr>
        <w:t xml:space="preserve">empirical patterns </w:t>
      </w:r>
      <w:ins w:id="8" w:author="Lisa Locey" w:date="2014-02-23T14:45:00Z">
        <w:r w:rsidR="009D3801">
          <w:rPr>
            <w:color w:val="222222"/>
          </w:rPr>
          <w:t>is sufficient for interpreting them in terms of either statistical or ecological mechanisms</w:t>
        </w:r>
      </w:ins>
      <w:ins w:id="9" w:author="Lisa Locey" w:date="2014-02-23T14:54:00Z">
        <w:r w:rsidR="009D3801">
          <w:rPr>
            <w:color w:val="222222"/>
          </w:rPr>
          <w:t xml:space="preserve">, </w:t>
        </w:r>
      </w:ins>
      <w:ins w:id="10" w:author="Lisa Locey" w:date="2014-02-23T15:24:00Z">
        <w:r w:rsidR="00F76A00">
          <w:rPr>
            <w:color w:val="222222"/>
          </w:rPr>
          <w:t>whether random or non-random</w:t>
        </w:r>
      </w:ins>
      <w:ins w:id="11" w:author="Lisa Locey" w:date="2014-02-23T14:54:00Z">
        <w:r w:rsidR="009D3801">
          <w:rPr>
            <w:color w:val="222222"/>
          </w:rPr>
          <w:t>.</w:t>
        </w:r>
      </w:ins>
      <w:ins w:id="12" w:author="Lisa Locey" w:date="2014-02-23T15:07:00Z">
        <w:r w:rsidR="00BC343E">
          <w:rPr>
            <w:rStyle w:val="apple-converted-space"/>
            <w:color w:val="222222"/>
          </w:rPr>
          <w:t xml:space="preserve"> </w:t>
        </w:r>
      </w:ins>
      <w:r>
        <w:rPr>
          <w:color w:val="222222"/>
        </w:rPr>
        <w:t xml:space="preserve">However, </w:t>
      </w:r>
      <w:ins w:id="13" w:author="Lisa Locey" w:date="2014-02-23T15:09:00Z">
        <w:r w:rsidR="00BC343E">
          <w:rPr>
            <w:color w:val="222222"/>
          </w:rPr>
          <w:t xml:space="preserve">the feasible set can be immense and randomly sampling from it is a non-trivial </w:t>
        </w:r>
      </w:ins>
      <w:ins w:id="14" w:author="Lisa Locey" w:date="2014-02-23T15:10:00Z">
        <w:r w:rsidR="00664D02">
          <w:rPr>
            <w:color w:val="222222"/>
          </w:rPr>
          <w:t xml:space="preserve">problem </w:t>
        </w:r>
      </w:ins>
      <w:ins w:id="15" w:author="Lisa Locey" w:date="2014-02-23T15:09:00Z">
        <w:r w:rsidR="00BC343E">
          <w:rPr>
            <w:color w:val="222222"/>
          </w:rPr>
          <w:t xml:space="preserve">with a non-arbitrary solution. </w:t>
        </w:r>
      </w:ins>
      <w:r>
        <w:rPr>
          <w:b/>
          <w:bCs/>
          <w:color w:val="222222"/>
        </w:rPr>
        <w:t>2.</w:t>
      </w:r>
      <w:r>
        <w:rPr>
          <w:rStyle w:val="apple-converted-space"/>
          <w:color w:val="222222"/>
        </w:rPr>
        <w:t> </w:t>
      </w:r>
      <w:ins w:id="16" w:author="Lisa Locey" w:date="2014-02-23T15:06:00Z">
        <w:r w:rsidR="00BC343E">
          <w:rPr>
            <w:color w:val="222222"/>
          </w:rPr>
          <w:t xml:space="preserve"> </w:t>
        </w:r>
      </w:ins>
      <w:ins w:id="17" w:author="Lisa Locey" w:date="2014-02-23T15:27:00Z">
        <w:r w:rsidR="00F76A00">
          <w:rPr>
            <w:color w:val="222222"/>
          </w:rPr>
          <w:t xml:space="preserve">The feasible set approach has only been recently developed and has been limited to the SAD and to using inefficient random sampling algorithms. </w:t>
        </w:r>
      </w:ins>
      <w:r>
        <w:rPr>
          <w:color w:val="222222"/>
        </w:rPr>
        <w:t xml:space="preserve">We </w:t>
      </w:r>
      <w:ins w:id="18" w:author="Lisa Locey" w:date="2014-02-23T14:58:00Z">
        <w:r w:rsidR="009D3801">
          <w:rPr>
            <w:color w:val="222222"/>
          </w:rPr>
          <w:t xml:space="preserve">expand the feasible set approach </w:t>
        </w:r>
      </w:ins>
      <w:ins w:id="19" w:author="Lisa Locey" w:date="2014-02-23T14:59:00Z">
        <w:r w:rsidR="00BC343E">
          <w:rPr>
            <w:color w:val="222222"/>
          </w:rPr>
          <w:t xml:space="preserve">to another </w:t>
        </w:r>
      </w:ins>
      <w:ins w:id="20" w:author="Lisa Locey" w:date="2014-02-23T15:12:00Z">
        <w:r w:rsidR="00664D02">
          <w:rPr>
            <w:color w:val="222222"/>
          </w:rPr>
          <w:t xml:space="preserve">primary </w:t>
        </w:r>
      </w:ins>
      <w:ins w:id="21" w:author="Lisa Locey" w:date="2014-02-23T14:59:00Z">
        <w:r w:rsidR="00BC343E">
          <w:rPr>
            <w:color w:val="222222"/>
          </w:rPr>
          <w:t>ecological pattern</w:t>
        </w:r>
      </w:ins>
      <w:ins w:id="22" w:author="Lisa Locey" w:date="2014-02-23T15:00:00Z">
        <w:r w:rsidR="00BC343E">
          <w:rPr>
            <w:color w:val="222222"/>
          </w:rPr>
          <w:t>, i.e.,</w:t>
        </w:r>
      </w:ins>
      <w:ins w:id="23" w:author="Lisa Locey" w:date="2014-02-23T14:59:00Z">
        <w:r w:rsidR="00BC343E">
          <w:rPr>
            <w:color w:val="222222"/>
          </w:rPr>
          <w:t xml:space="preserve"> </w:t>
        </w:r>
      </w:ins>
      <w:r w:rsidR="00BC343E">
        <w:rPr>
          <w:color w:val="222222"/>
        </w:rPr>
        <w:t xml:space="preserve">the </w:t>
      </w:r>
      <w:ins w:id="24" w:author="Lisa Locey" w:date="2014-02-23T15:12:00Z">
        <w:r w:rsidR="00664D02">
          <w:rPr>
            <w:color w:val="222222"/>
          </w:rPr>
          <w:t xml:space="preserve">spatially implicit distribution of species abundance also known as the </w:t>
        </w:r>
      </w:ins>
      <w:r w:rsidR="00BC343E">
        <w:rPr>
          <w:color w:val="222222"/>
        </w:rPr>
        <w:t xml:space="preserve">intraspecific spatial abundance distribution (SSAD) </w:t>
      </w:r>
      <w:ins w:id="25" w:author="Lisa Locey" w:date="2014-02-23T14:59:00Z">
        <w:r w:rsidR="00BC343E">
          <w:rPr>
            <w:color w:val="222222"/>
          </w:rPr>
          <w:t>and</w:t>
        </w:r>
      </w:ins>
      <w:ins w:id="26" w:author="Lisa Locey" w:date="2014-02-23T14:58:00Z">
        <w:r w:rsidR="009D3801">
          <w:rPr>
            <w:color w:val="222222"/>
          </w:rPr>
          <w:t xml:space="preserve"> </w:t>
        </w:r>
      </w:ins>
      <w:ins w:id="27" w:author="Lisa Locey" w:date="2014-02-23T15:00:00Z">
        <w:r w:rsidR="00BC343E">
          <w:rPr>
            <w:color w:val="222222"/>
          </w:rPr>
          <w:t xml:space="preserve">develop algorithms that </w:t>
        </w:r>
      </w:ins>
      <w:ins w:id="28" w:author="Lisa Locey" w:date="2014-02-23T14:59:00Z">
        <w:r w:rsidR="00BC343E">
          <w:rPr>
            <w:color w:val="222222"/>
          </w:rPr>
          <w:t xml:space="preserve">greatly increase the efficiency of sampling from the </w:t>
        </w:r>
      </w:ins>
      <w:ins w:id="29" w:author="Lisa Locey" w:date="2014-02-23T15:02:00Z">
        <w:r w:rsidR="00BC343E">
          <w:rPr>
            <w:color w:val="222222"/>
          </w:rPr>
          <w:t xml:space="preserve">SAD and SSAD </w:t>
        </w:r>
      </w:ins>
      <w:ins w:id="30" w:author="Lisa Locey" w:date="2014-02-23T14:59:00Z">
        <w:r w:rsidR="00BC343E">
          <w:rPr>
            <w:color w:val="222222"/>
          </w:rPr>
          <w:t>feasible set</w:t>
        </w:r>
      </w:ins>
      <w:ins w:id="31" w:author="Lisa Locey" w:date="2014-02-23T15:02:00Z">
        <w:r w:rsidR="00BC343E">
          <w:rPr>
            <w:color w:val="222222"/>
          </w:rPr>
          <w:t>s</w:t>
        </w:r>
      </w:ins>
      <w:ins w:id="32" w:author="Lisa Locey" w:date="2014-02-23T15:00:00Z">
        <w:r w:rsidR="00BC343E">
          <w:rPr>
            <w:color w:val="222222"/>
          </w:rPr>
          <w:t>.</w:t>
        </w:r>
      </w:ins>
      <w:r>
        <w:rPr>
          <w:rStyle w:val="apple-converted-space"/>
          <w:color w:val="222222"/>
        </w:rPr>
        <w:t> </w:t>
      </w:r>
      <w:r>
        <w:rPr>
          <w:color w:val="222222"/>
        </w:rPr>
        <w:t>We provide Python and R based i</w:t>
      </w:r>
      <w:r w:rsidR="00495A71">
        <w:rPr>
          <w:color w:val="222222"/>
        </w:rPr>
        <w:t>mplementations</w:t>
      </w:r>
      <w:ins w:id="33" w:author="Lisa Locey" w:date="2014-02-23T15:13:00Z">
        <w:r w:rsidR="00664D02">
          <w:rPr>
            <w:color w:val="222222"/>
          </w:rPr>
          <w:t xml:space="preserve"> of these algorithms along with testing software</w:t>
        </w:r>
      </w:ins>
      <w:r w:rsidR="00495A71">
        <w:rPr>
          <w:color w:val="222222"/>
        </w:rPr>
        <w:t>.</w:t>
      </w:r>
    </w:p>
    <w:p w14:paraId="2BA0E3EE" w14:textId="76C917C7" w:rsidR="00A70BF1" w:rsidRDefault="00A70BF1" w:rsidP="00A70BF1">
      <w:pPr>
        <w:pStyle w:val="NormalWeb"/>
        <w:shd w:val="clear" w:color="auto" w:fill="FFFFFF"/>
        <w:spacing w:before="0" w:beforeAutospacing="0" w:after="0" w:afterAutospacing="0" w:line="480" w:lineRule="auto"/>
        <w:rPr>
          <w:rFonts w:ascii="Arial" w:hAnsi="Arial" w:cs="Arial"/>
          <w:color w:val="222222"/>
          <w:sz w:val="19"/>
          <w:szCs w:val="19"/>
        </w:rPr>
      </w:pPr>
      <w:r>
        <w:rPr>
          <w:b/>
          <w:bCs/>
          <w:color w:val="222222"/>
        </w:rPr>
        <w:t>3.</w:t>
      </w:r>
      <w:r>
        <w:rPr>
          <w:rStyle w:val="apple-converted-space"/>
          <w:color w:val="222222"/>
        </w:rPr>
        <w:t> </w:t>
      </w:r>
      <w:r>
        <w:rPr>
          <w:color w:val="222222"/>
        </w:rPr>
        <w:t xml:space="preserve">The algorithms we develop are </w:t>
      </w:r>
      <w:r w:rsidR="00495A71">
        <w:rPr>
          <w:color w:val="222222"/>
        </w:rPr>
        <w:t>of</w:t>
      </w:r>
      <w:r>
        <w:rPr>
          <w:color w:val="222222"/>
        </w:rPr>
        <w:t xml:space="preserve">ten several orders of magnitude faster than the most recently </w:t>
      </w:r>
      <w:r w:rsidR="00445C5B">
        <w:rPr>
          <w:color w:val="222222"/>
        </w:rPr>
        <w:t>used</w:t>
      </w:r>
      <w:r>
        <w:rPr>
          <w:color w:val="222222"/>
        </w:rPr>
        <w:t xml:space="preserve"> approach</w:t>
      </w:r>
      <w:r w:rsidR="00495A71">
        <w:rPr>
          <w:color w:val="222222"/>
        </w:rPr>
        <w:t xml:space="preserve"> for generating random samples of the SAD feasible set</w:t>
      </w:r>
      <w:r>
        <w:rPr>
          <w:color w:val="222222"/>
        </w:rPr>
        <w:t>. This greatly increases the size and diversity of communities that can be examined. Defining and examining the SSAD feasible set reveals how the forms of the SAD and SSAD are coupled.</w:t>
      </w:r>
    </w:p>
    <w:p w14:paraId="5654FD06" w14:textId="77777777" w:rsidR="003F10BB" w:rsidRDefault="00A70BF1" w:rsidP="00A70BF1">
      <w:pPr>
        <w:pStyle w:val="NormalWeb"/>
        <w:shd w:val="clear" w:color="auto" w:fill="FFFFFF"/>
        <w:spacing w:before="0" w:beforeAutospacing="0" w:after="0" w:afterAutospacing="0" w:line="480" w:lineRule="auto"/>
        <w:rPr>
          <w:color w:val="222222"/>
        </w:rPr>
      </w:pPr>
      <w:r>
        <w:rPr>
          <w:b/>
          <w:bCs/>
          <w:color w:val="222222"/>
        </w:rPr>
        <w:t>4.</w:t>
      </w:r>
      <w:r>
        <w:rPr>
          <w:rStyle w:val="apple-converted-space"/>
          <w:b/>
          <w:bCs/>
          <w:color w:val="222222"/>
        </w:rPr>
        <w:t> </w:t>
      </w:r>
      <w:r>
        <w:rPr>
          <w:color w:val="222222"/>
        </w:rPr>
        <w:t xml:space="preserve"> The algorithms we developed greatly improve the practical use of the feasible set approach, and hence, the ability of ecologists to understand </w:t>
      </w:r>
      <w:r w:rsidR="00495A71">
        <w:rPr>
          <w:color w:val="222222"/>
        </w:rPr>
        <w:t xml:space="preserve">and quantify </w:t>
      </w:r>
      <w:r>
        <w:rPr>
          <w:color w:val="222222"/>
        </w:rPr>
        <w:t xml:space="preserve">how distributions of abundance among species and across space are constrained by </w:t>
      </w:r>
      <w:ins w:id="34" w:author="Lisa Locey" w:date="2014-02-23T15:28:00Z">
        <w:r w:rsidR="00F76A00">
          <w:rPr>
            <w:color w:val="222222"/>
          </w:rPr>
          <w:t xml:space="preserve">two </w:t>
        </w:r>
      </w:ins>
      <w:r>
        <w:rPr>
          <w:color w:val="222222"/>
        </w:rPr>
        <w:t>general variables.</w:t>
      </w:r>
    </w:p>
    <w:p w14:paraId="157BA7AC" w14:textId="77777777" w:rsidR="003032F4" w:rsidRDefault="003F10BB" w:rsidP="00426DA2">
      <w:pPr>
        <w:jc w:val="center"/>
      </w:pPr>
      <w:r>
        <w:rPr>
          <w:color w:val="222222"/>
        </w:rPr>
        <w:br w:type="page"/>
      </w:r>
      <w:r w:rsidR="00615800">
        <w:rPr>
          <w:rFonts w:ascii="Times New Roman" w:eastAsia="Times New Roman" w:hAnsi="Times New Roman" w:cs="Times New Roman"/>
          <w:sz w:val="24"/>
        </w:rPr>
        <w:lastRenderedPageBreak/>
        <w:t>INTRODUCTION</w:t>
      </w:r>
    </w:p>
    <w:p w14:paraId="49752239" w14:textId="611D0FB2" w:rsidR="00AA29DF" w:rsidRPr="00AA29DF" w:rsidRDefault="00AA29DF" w:rsidP="00AA29DF">
      <w:pPr>
        <w:pStyle w:val="Normal1"/>
        <w:spacing w:line="480" w:lineRule="auto"/>
        <w:ind w:right="60"/>
        <w:rPr>
          <w:ins w:id="35" w:author="Lisa Locey" w:date="2014-03-09T21:44:00Z"/>
          <w:rFonts w:ascii="Times New Roman" w:eastAsia="Times New Roman" w:hAnsi="Times New Roman" w:cs="Times New Roman"/>
          <w:b/>
          <w:sz w:val="24"/>
          <w:rPrChange w:id="36" w:author="Lisa Locey" w:date="2014-03-09T21:45:00Z">
            <w:rPr>
              <w:ins w:id="37" w:author="Lisa Locey" w:date="2014-03-09T21:44:00Z"/>
              <w:rFonts w:ascii="Times New Roman" w:eastAsia="Times New Roman" w:hAnsi="Times New Roman" w:cs="Times New Roman"/>
              <w:sz w:val="24"/>
            </w:rPr>
          </w:rPrChange>
        </w:rPr>
        <w:pPrChange w:id="38" w:author="Lisa Locey" w:date="2014-03-09T21:45:00Z">
          <w:pPr>
            <w:pStyle w:val="Normal1"/>
            <w:spacing w:after="0" w:line="480" w:lineRule="auto"/>
            <w:ind w:right="60" w:firstLine="540"/>
          </w:pPr>
        </w:pPrChange>
      </w:pPr>
      <w:ins w:id="39" w:author="Lisa Locey" w:date="2014-03-09T21:45:00Z">
        <w:r w:rsidRPr="00AA29DF">
          <w:rPr>
            <w:rFonts w:ascii="Times New Roman" w:eastAsia="Times New Roman" w:hAnsi="Times New Roman" w:cs="Times New Roman"/>
            <w:b/>
            <w:sz w:val="24"/>
            <w:rPrChange w:id="40" w:author="Lisa Locey" w:date="2014-03-09T21:45:00Z">
              <w:rPr>
                <w:rFonts w:ascii="Times New Roman" w:eastAsia="Times New Roman" w:hAnsi="Times New Roman" w:cs="Times New Roman"/>
                <w:sz w:val="24"/>
              </w:rPr>
            </w:rPrChange>
          </w:rPr>
          <w:t>1. Patterns are important and many processes have been suggested</w:t>
        </w:r>
        <w:r w:rsidRPr="00AA29DF">
          <w:rPr>
            <w:rFonts w:ascii="Times New Roman" w:eastAsia="Times New Roman" w:hAnsi="Times New Roman" w:cs="Times New Roman"/>
            <w:b/>
            <w:sz w:val="24"/>
            <w:rPrChange w:id="41" w:author="Lisa Locey" w:date="2014-03-09T21:45:00Z">
              <w:rPr>
                <w:rFonts w:ascii="Times New Roman" w:eastAsia="Times New Roman" w:hAnsi="Times New Roman" w:cs="Times New Roman"/>
                <w:sz w:val="24"/>
              </w:rPr>
            </w:rPrChange>
          </w:rPr>
          <w:br/>
          <w:t>-- different processes produce similar patterns</w:t>
        </w:r>
        <w:r w:rsidRPr="00AA29DF">
          <w:rPr>
            <w:rFonts w:ascii="Times New Roman" w:eastAsia="Times New Roman" w:hAnsi="Times New Roman" w:cs="Times New Roman"/>
            <w:b/>
            <w:sz w:val="24"/>
            <w:rPrChange w:id="42" w:author="Lisa Locey" w:date="2014-03-09T21:45:00Z">
              <w:rPr>
                <w:rFonts w:ascii="Times New Roman" w:eastAsia="Times New Roman" w:hAnsi="Times New Roman" w:cs="Times New Roman"/>
                <w:sz w:val="24"/>
              </w:rPr>
            </w:rPrChange>
          </w:rPr>
          <w:br/>
          <w:t>-- often not clear why this is the case</w:t>
        </w:r>
      </w:ins>
    </w:p>
    <w:p w14:paraId="43DC38D1" w14:textId="3BF89C4A" w:rsidR="00517BCE" w:rsidRDefault="00615800" w:rsidP="009E396F">
      <w:pPr>
        <w:pStyle w:val="Normal1"/>
        <w:spacing w:after="0" w:line="480" w:lineRule="auto"/>
        <w:ind w:right="60" w:firstLine="540"/>
        <w:rPr>
          <w:ins w:id="43" w:author="Lisa Locey" w:date="2014-03-09T21:45:00Z"/>
          <w:rFonts w:ascii="Times New Roman" w:eastAsia="Times New Roman" w:hAnsi="Times New Roman" w:cs="Times New Roman"/>
          <w:sz w:val="24"/>
        </w:rPr>
      </w:pPr>
      <w:r>
        <w:rPr>
          <w:rFonts w:ascii="Times New Roman" w:eastAsia="Times New Roman" w:hAnsi="Times New Roman" w:cs="Times New Roman"/>
          <w:sz w:val="24"/>
        </w:rPr>
        <w:t>Understanding patterns of abundance, distribution, and diversity is a primary goal in ecology (Brown 1995</w:t>
      </w:r>
      <w:r w:rsidR="006C0F8E">
        <w:rPr>
          <w:rFonts w:ascii="Times New Roman" w:eastAsia="Times New Roman" w:hAnsi="Times New Roman" w:cs="Times New Roman"/>
          <w:sz w:val="24"/>
        </w:rPr>
        <w:t>;</w:t>
      </w:r>
      <w:r w:rsidR="004E6632">
        <w:rPr>
          <w:rFonts w:ascii="Times New Roman" w:eastAsia="Times New Roman" w:hAnsi="Times New Roman" w:cs="Times New Roman"/>
          <w:sz w:val="24"/>
        </w:rPr>
        <w:t xml:space="preserve"> Rosenzweig 2002</w:t>
      </w:r>
      <w:r w:rsidR="006C0F8E">
        <w:rPr>
          <w:rFonts w:ascii="Times New Roman" w:eastAsia="Times New Roman" w:hAnsi="Times New Roman" w:cs="Times New Roman"/>
          <w:sz w:val="24"/>
        </w:rPr>
        <w:t>;</w:t>
      </w:r>
      <w:r w:rsidR="004E6632">
        <w:rPr>
          <w:rFonts w:ascii="Times New Roman" w:eastAsia="Times New Roman" w:hAnsi="Times New Roman" w:cs="Times New Roman"/>
          <w:sz w:val="24"/>
        </w:rPr>
        <w:t xml:space="preserve"> Blackburn </w:t>
      </w:r>
      <w:r w:rsidR="006C0F8E">
        <w:rPr>
          <w:rFonts w:ascii="Times New Roman" w:eastAsia="Times New Roman" w:hAnsi="Times New Roman" w:cs="Times New Roman"/>
          <w:sz w:val="24"/>
        </w:rPr>
        <w:t>&amp;</w:t>
      </w:r>
      <w:r w:rsidR="004E6632">
        <w:rPr>
          <w:rFonts w:ascii="Times New Roman" w:eastAsia="Times New Roman" w:hAnsi="Times New Roman" w:cs="Times New Roman"/>
          <w:sz w:val="24"/>
        </w:rPr>
        <w:t xml:space="preserve"> Gaston 2003</w:t>
      </w:r>
      <w:r>
        <w:rPr>
          <w:rFonts w:ascii="Times New Roman" w:eastAsia="Times New Roman" w:hAnsi="Times New Roman" w:cs="Times New Roman"/>
          <w:sz w:val="24"/>
        </w:rPr>
        <w:t xml:space="preserve">). </w:t>
      </w:r>
      <w:ins w:id="44" w:author="Lisa Locey" w:date="2014-02-23T15:29:00Z">
        <w:r w:rsidR="00F76A00">
          <w:rPr>
            <w:rFonts w:ascii="Times New Roman" w:eastAsia="Times New Roman" w:hAnsi="Times New Roman" w:cs="Times New Roman"/>
            <w:sz w:val="24"/>
          </w:rPr>
          <w:t>Such</w:t>
        </w:r>
      </w:ins>
      <w:r w:rsidR="00210FAE">
        <w:rPr>
          <w:rFonts w:ascii="Times New Roman" w:eastAsia="Times New Roman" w:hAnsi="Times New Roman" w:cs="Times New Roman"/>
          <w:sz w:val="24"/>
        </w:rPr>
        <w:t xml:space="preserve"> </w:t>
      </w:r>
      <w:r>
        <w:rPr>
          <w:rFonts w:ascii="Times New Roman" w:eastAsia="Times New Roman" w:hAnsi="Times New Roman" w:cs="Times New Roman"/>
          <w:sz w:val="24"/>
        </w:rPr>
        <w:t>patterns</w:t>
      </w:r>
      <w:r w:rsidR="00465FB4">
        <w:rPr>
          <w:rFonts w:ascii="Times New Roman" w:eastAsia="Times New Roman" w:hAnsi="Times New Roman" w:cs="Times New Roman"/>
          <w:sz w:val="24"/>
        </w:rPr>
        <w:t xml:space="preserve"> are used to</w:t>
      </w:r>
      <w:r>
        <w:rPr>
          <w:rFonts w:ascii="Times New Roman" w:eastAsia="Times New Roman" w:hAnsi="Times New Roman" w:cs="Times New Roman"/>
          <w:sz w:val="24"/>
        </w:rPr>
        <w:t xml:space="preserve"> </w:t>
      </w:r>
      <w:r w:rsidR="00967FE4">
        <w:rPr>
          <w:rFonts w:ascii="Times New Roman" w:eastAsia="Times New Roman" w:hAnsi="Times New Roman" w:cs="Times New Roman"/>
          <w:sz w:val="24"/>
        </w:rPr>
        <w:t xml:space="preserve">characterize </w:t>
      </w:r>
      <w:r w:rsidR="00465FB4">
        <w:rPr>
          <w:rFonts w:ascii="Times New Roman" w:eastAsia="Times New Roman" w:hAnsi="Times New Roman" w:cs="Times New Roman"/>
          <w:sz w:val="24"/>
        </w:rPr>
        <w:t xml:space="preserve">community structure and </w:t>
      </w:r>
      <w:r>
        <w:rPr>
          <w:rFonts w:ascii="Times New Roman" w:eastAsia="Times New Roman" w:hAnsi="Times New Roman" w:cs="Times New Roman"/>
          <w:sz w:val="24"/>
        </w:rPr>
        <w:t xml:space="preserve">provide insights </w:t>
      </w:r>
      <w:r w:rsidR="00967FE4">
        <w:rPr>
          <w:rFonts w:ascii="Times New Roman" w:eastAsia="Times New Roman" w:hAnsi="Times New Roman" w:cs="Times New Roman"/>
          <w:sz w:val="24"/>
        </w:rPr>
        <w:t xml:space="preserve">into mechanisms </w:t>
      </w:r>
      <w:r w:rsidR="00E703DF">
        <w:rPr>
          <w:rFonts w:ascii="Times New Roman" w:eastAsia="Times New Roman" w:hAnsi="Times New Roman" w:cs="Times New Roman"/>
          <w:sz w:val="24"/>
        </w:rPr>
        <w:t xml:space="preserve">that </w:t>
      </w:r>
      <w:r w:rsidR="00465FB4">
        <w:rPr>
          <w:rFonts w:ascii="Times New Roman" w:eastAsia="Times New Roman" w:hAnsi="Times New Roman" w:cs="Times New Roman"/>
          <w:sz w:val="24"/>
        </w:rPr>
        <w:t>shap</w:t>
      </w:r>
      <w:r w:rsidR="00E703DF">
        <w:rPr>
          <w:rFonts w:ascii="Times New Roman" w:eastAsia="Times New Roman" w:hAnsi="Times New Roman" w:cs="Times New Roman"/>
          <w:sz w:val="24"/>
        </w:rPr>
        <w:t>e</w:t>
      </w:r>
      <w:r w:rsidR="00465FB4">
        <w:rPr>
          <w:rFonts w:ascii="Times New Roman" w:eastAsia="Times New Roman" w:hAnsi="Times New Roman" w:cs="Times New Roman"/>
          <w:sz w:val="24"/>
        </w:rPr>
        <w:t xml:space="preserve"> communities</w:t>
      </w:r>
      <w:ins w:id="45" w:author="Lisa Locey" w:date="2014-02-23T15:29:00Z">
        <w:r w:rsidR="00F76A00">
          <w:rPr>
            <w:rFonts w:ascii="Times New Roman" w:eastAsia="Times New Roman" w:hAnsi="Times New Roman" w:cs="Times New Roman"/>
            <w:sz w:val="24"/>
          </w:rPr>
          <w:t>, while</w:t>
        </w:r>
      </w:ins>
      <w:r w:rsidR="00967FE4">
        <w:rPr>
          <w:rFonts w:ascii="Times New Roman" w:eastAsia="Times New Roman" w:hAnsi="Times New Roman" w:cs="Times New Roman"/>
          <w:sz w:val="24"/>
        </w:rPr>
        <w:t xml:space="preserve"> the ability to predict </w:t>
      </w:r>
      <w:r w:rsidR="00D432BB">
        <w:rPr>
          <w:rFonts w:ascii="Times New Roman" w:eastAsia="Times New Roman" w:hAnsi="Times New Roman" w:cs="Times New Roman"/>
          <w:sz w:val="24"/>
        </w:rPr>
        <w:t xml:space="preserve">the forms of </w:t>
      </w:r>
      <w:ins w:id="46" w:author="Lisa Locey" w:date="2014-02-23T15:29:00Z">
        <w:r w:rsidR="00F76A00">
          <w:rPr>
            <w:rFonts w:ascii="Times New Roman" w:eastAsia="Times New Roman" w:hAnsi="Times New Roman" w:cs="Times New Roman"/>
            <w:sz w:val="24"/>
          </w:rPr>
          <w:t xml:space="preserve">such </w:t>
        </w:r>
      </w:ins>
      <w:r w:rsidR="00967FE4">
        <w:rPr>
          <w:rFonts w:ascii="Times New Roman" w:eastAsia="Times New Roman" w:hAnsi="Times New Roman" w:cs="Times New Roman"/>
          <w:sz w:val="24"/>
        </w:rPr>
        <w:t>patterns serve</w:t>
      </w:r>
      <w:ins w:id="47" w:author="Lisa Locey" w:date="2014-02-23T15:34:00Z">
        <w:r w:rsidR="00B62DBE">
          <w:rPr>
            <w:rFonts w:ascii="Times New Roman" w:eastAsia="Times New Roman" w:hAnsi="Times New Roman" w:cs="Times New Roman"/>
            <w:sz w:val="24"/>
          </w:rPr>
          <w:t>s</w:t>
        </w:r>
      </w:ins>
      <w:r w:rsidR="00967FE4">
        <w:rPr>
          <w:rFonts w:ascii="Times New Roman" w:eastAsia="Times New Roman" w:hAnsi="Times New Roman" w:cs="Times New Roman"/>
          <w:sz w:val="24"/>
        </w:rPr>
        <w:t xml:space="preserve"> as </w:t>
      </w:r>
      <w:ins w:id="48" w:author="Lisa Locey" w:date="2014-02-23T15:34:00Z">
        <w:r w:rsidR="00B62DBE">
          <w:rPr>
            <w:rFonts w:ascii="Times New Roman" w:eastAsia="Times New Roman" w:hAnsi="Times New Roman" w:cs="Times New Roman"/>
            <w:sz w:val="24"/>
          </w:rPr>
          <w:t>a</w:t>
        </w:r>
      </w:ins>
      <w:r w:rsidR="00967FE4">
        <w:rPr>
          <w:rFonts w:ascii="Times New Roman" w:eastAsia="Times New Roman" w:hAnsi="Times New Roman" w:cs="Times New Roman"/>
          <w:sz w:val="24"/>
        </w:rPr>
        <w:t xml:space="preserve"> primary basis for </w:t>
      </w:r>
      <w:r w:rsidR="003C44EC">
        <w:rPr>
          <w:rFonts w:ascii="Times New Roman" w:eastAsia="Times New Roman" w:hAnsi="Times New Roman" w:cs="Times New Roman"/>
          <w:sz w:val="24"/>
        </w:rPr>
        <w:t>evaluating</w:t>
      </w:r>
      <w:r w:rsidR="00967FE4">
        <w:rPr>
          <w:rFonts w:ascii="Times New Roman" w:eastAsia="Times New Roman" w:hAnsi="Times New Roman" w:cs="Times New Roman"/>
          <w:sz w:val="24"/>
        </w:rPr>
        <w:t xml:space="preserve"> </w:t>
      </w:r>
      <w:r w:rsidR="003C44EC">
        <w:rPr>
          <w:rFonts w:ascii="Times New Roman" w:eastAsia="Times New Roman" w:hAnsi="Times New Roman" w:cs="Times New Roman"/>
          <w:sz w:val="24"/>
        </w:rPr>
        <w:t xml:space="preserve">ecologies </w:t>
      </w:r>
      <w:r w:rsidR="00967FE4">
        <w:rPr>
          <w:rFonts w:ascii="Times New Roman" w:eastAsia="Times New Roman" w:hAnsi="Times New Roman" w:cs="Times New Roman"/>
          <w:sz w:val="24"/>
        </w:rPr>
        <w:t>theories (</w:t>
      </w:r>
      <w:r w:rsidR="007B6EE9">
        <w:rPr>
          <w:rFonts w:ascii="Times New Roman" w:eastAsia="Times New Roman" w:hAnsi="Times New Roman" w:cs="Times New Roman"/>
          <w:sz w:val="24"/>
        </w:rPr>
        <w:t xml:space="preserve">e.g. </w:t>
      </w:r>
      <w:r w:rsidR="00517BCE">
        <w:rPr>
          <w:rFonts w:ascii="Times New Roman" w:eastAsia="Times New Roman" w:hAnsi="Times New Roman" w:cs="Times New Roman"/>
          <w:sz w:val="24"/>
        </w:rPr>
        <w:t xml:space="preserve">MacArthur </w:t>
      </w:r>
      <w:r w:rsidR="006C0F8E">
        <w:rPr>
          <w:rFonts w:ascii="Times New Roman" w:eastAsia="Times New Roman" w:hAnsi="Times New Roman" w:cs="Times New Roman"/>
          <w:sz w:val="24"/>
        </w:rPr>
        <w:t>&amp;</w:t>
      </w:r>
      <w:r w:rsidR="00517BCE">
        <w:rPr>
          <w:rFonts w:ascii="Times New Roman" w:eastAsia="Times New Roman" w:hAnsi="Times New Roman" w:cs="Times New Roman"/>
          <w:sz w:val="24"/>
        </w:rPr>
        <w:t xml:space="preserve"> Wilson 1967</w:t>
      </w:r>
      <w:r w:rsidR="006C0F8E">
        <w:rPr>
          <w:rFonts w:ascii="Times New Roman" w:eastAsia="Times New Roman" w:hAnsi="Times New Roman" w:cs="Times New Roman"/>
          <w:sz w:val="24"/>
        </w:rPr>
        <w:t>;</w:t>
      </w:r>
      <w:r w:rsidR="00517BCE">
        <w:rPr>
          <w:rFonts w:ascii="Times New Roman" w:eastAsia="Times New Roman" w:hAnsi="Times New Roman" w:cs="Times New Roman"/>
          <w:sz w:val="24"/>
        </w:rPr>
        <w:t xml:space="preserve"> </w:t>
      </w:r>
      <w:r w:rsidR="008542C7">
        <w:rPr>
          <w:rFonts w:ascii="Times New Roman" w:eastAsia="Times New Roman" w:hAnsi="Times New Roman" w:cs="Times New Roman"/>
          <w:sz w:val="24"/>
        </w:rPr>
        <w:t xml:space="preserve">Scudo </w:t>
      </w:r>
      <w:r w:rsidR="006C0F8E">
        <w:rPr>
          <w:rFonts w:ascii="Times New Roman" w:eastAsia="Times New Roman" w:hAnsi="Times New Roman" w:cs="Times New Roman"/>
          <w:sz w:val="24"/>
        </w:rPr>
        <w:t>&amp;</w:t>
      </w:r>
      <w:r w:rsidR="008542C7">
        <w:rPr>
          <w:rFonts w:ascii="Times New Roman" w:eastAsia="Times New Roman" w:hAnsi="Times New Roman" w:cs="Times New Roman"/>
          <w:sz w:val="24"/>
        </w:rPr>
        <w:t xml:space="preserve"> Ziegler 1978</w:t>
      </w:r>
      <w:r w:rsidR="006C0F8E">
        <w:rPr>
          <w:rFonts w:ascii="Times New Roman" w:eastAsia="Times New Roman" w:hAnsi="Times New Roman" w:cs="Times New Roman"/>
          <w:sz w:val="24"/>
        </w:rPr>
        <w:t>;</w:t>
      </w:r>
      <w:r w:rsidR="008542C7">
        <w:rPr>
          <w:rFonts w:ascii="Times New Roman" w:eastAsia="Times New Roman" w:hAnsi="Times New Roman" w:cs="Times New Roman"/>
          <w:sz w:val="24"/>
        </w:rPr>
        <w:t xml:space="preserve"> </w:t>
      </w:r>
      <w:r w:rsidR="007B6EE9">
        <w:rPr>
          <w:rFonts w:ascii="Times New Roman" w:eastAsia="Times New Roman" w:hAnsi="Times New Roman" w:cs="Times New Roman"/>
          <w:sz w:val="24"/>
        </w:rPr>
        <w:t>May 1981</w:t>
      </w:r>
      <w:r w:rsidR="006C0F8E">
        <w:rPr>
          <w:rFonts w:ascii="Times New Roman" w:eastAsia="Times New Roman" w:hAnsi="Times New Roman" w:cs="Times New Roman"/>
          <w:sz w:val="24"/>
        </w:rPr>
        <w:t>;</w:t>
      </w:r>
      <w:r w:rsidR="007B6EE9">
        <w:rPr>
          <w:rFonts w:ascii="Times New Roman" w:eastAsia="Times New Roman" w:hAnsi="Times New Roman" w:cs="Times New Roman"/>
          <w:sz w:val="24"/>
        </w:rPr>
        <w:t xml:space="preserve"> </w:t>
      </w:r>
      <w:r w:rsidR="00967FE4">
        <w:rPr>
          <w:rFonts w:ascii="Times New Roman" w:eastAsia="Times New Roman" w:hAnsi="Times New Roman" w:cs="Times New Roman"/>
          <w:sz w:val="24"/>
        </w:rPr>
        <w:t>Hubbell 2001</w:t>
      </w:r>
      <w:r w:rsidR="006C0F8E">
        <w:rPr>
          <w:rFonts w:ascii="Times New Roman" w:eastAsia="Times New Roman" w:hAnsi="Times New Roman" w:cs="Times New Roman"/>
          <w:sz w:val="24"/>
        </w:rPr>
        <w:t>;</w:t>
      </w:r>
      <w:r w:rsidR="00967FE4">
        <w:rPr>
          <w:rFonts w:ascii="Times New Roman" w:eastAsia="Times New Roman" w:hAnsi="Times New Roman" w:cs="Times New Roman"/>
          <w:sz w:val="24"/>
        </w:rPr>
        <w:t xml:space="preserve"> Harte 2011). </w:t>
      </w:r>
      <w:ins w:id="49" w:author="Lisa Locey" w:date="2014-02-23T15:34:00Z">
        <w:r w:rsidR="00B62DBE">
          <w:rPr>
            <w:rFonts w:ascii="Times New Roman" w:eastAsia="Times New Roman" w:hAnsi="Times New Roman" w:cs="Times New Roman"/>
            <w:sz w:val="24"/>
          </w:rPr>
          <w:t xml:space="preserve">Though </w:t>
        </w:r>
      </w:ins>
      <w:ins w:id="50" w:author="Lisa Locey" w:date="2014-02-23T15:35:00Z">
        <w:r w:rsidR="00B62DBE">
          <w:rPr>
            <w:rFonts w:ascii="Times New Roman" w:eastAsia="Times New Roman" w:hAnsi="Times New Roman" w:cs="Times New Roman"/>
            <w:sz w:val="24"/>
          </w:rPr>
          <w:t>e</w:t>
        </w:r>
      </w:ins>
      <w:r w:rsidR="008542C7">
        <w:rPr>
          <w:rFonts w:ascii="Times New Roman" w:eastAsia="Times New Roman" w:hAnsi="Times New Roman" w:cs="Times New Roman"/>
          <w:sz w:val="24"/>
        </w:rPr>
        <w:t xml:space="preserve">cological </w:t>
      </w:r>
      <w:r w:rsidR="00967FE4">
        <w:rPr>
          <w:rFonts w:ascii="Times New Roman" w:eastAsia="Times New Roman" w:hAnsi="Times New Roman" w:cs="Times New Roman"/>
          <w:sz w:val="24"/>
        </w:rPr>
        <w:t xml:space="preserve">theories are underpinned by </w:t>
      </w:r>
      <w:r w:rsidR="008542C7">
        <w:rPr>
          <w:rFonts w:ascii="Times New Roman" w:eastAsia="Times New Roman" w:hAnsi="Times New Roman" w:cs="Times New Roman"/>
          <w:sz w:val="24"/>
        </w:rPr>
        <w:t xml:space="preserve">a host of </w:t>
      </w:r>
      <w:r w:rsidR="00967FE4">
        <w:rPr>
          <w:rFonts w:ascii="Times New Roman" w:eastAsia="Times New Roman" w:hAnsi="Times New Roman" w:cs="Times New Roman"/>
          <w:sz w:val="24"/>
        </w:rPr>
        <w:t>di</w:t>
      </w:r>
      <w:r w:rsidR="008542C7">
        <w:rPr>
          <w:rFonts w:ascii="Times New Roman" w:eastAsia="Times New Roman" w:hAnsi="Times New Roman" w:cs="Times New Roman"/>
          <w:sz w:val="24"/>
        </w:rPr>
        <w:t xml:space="preserve">fferent </w:t>
      </w:r>
      <w:r w:rsidR="00D432BB">
        <w:rPr>
          <w:rFonts w:ascii="Times New Roman" w:eastAsia="Times New Roman" w:hAnsi="Times New Roman" w:cs="Times New Roman"/>
          <w:sz w:val="24"/>
        </w:rPr>
        <w:t xml:space="preserve">processes and </w:t>
      </w:r>
      <w:r w:rsidR="00967FE4">
        <w:rPr>
          <w:rFonts w:ascii="Times New Roman" w:eastAsia="Times New Roman" w:hAnsi="Times New Roman" w:cs="Times New Roman"/>
          <w:sz w:val="24"/>
        </w:rPr>
        <w:t>mechanisms</w:t>
      </w:r>
      <w:r w:rsidR="008542C7">
        <w:rPr>
          <w:rFonts w:ascii="Times New Roman" w:eastAsia="Times New Roman" w:hAnsi="Times New Roman" w:cs="Times New Roman"/>
          <w:sz w:val="24"/>
        </w:rPr>
        <w:t>, e.g.,</w:t>
      </w:r>
      <w:r w:rsidR="00967FE4">
        <w:rPr>
          <w:rFonts w:ascii="Times New Roman" w:eastAsia="Times New Roman" w:hAnsi="Times New Roman" w:cs="Times New Roman"/>
          <w:sz w:val="24"/>
        </w:rPr>
        <w:t xml:space="preserve"> </w:t>
      </w:r>
      <w:r w:rsidR="00517BCE">
        <w:rPr>
          <w:rFonts w:ascii="Times New Roman" w:eastAsia="Times New Roman" w:hAnsi="Times New Roman" w:cs="Times New Roman"/>
          <w:sz w:val="24"/>
        </w:rPr>
        <w:t xml:space="preserve">colonization and </w:t>
      </w:r>
      <w:r w:rsidR="00967FE4">
        <w:rPr>
          <w:rFonts w:ascii="Times New Roman" w:eastAsia="Times New Roman" w:hAnsi="Times New Roman" w:cs="Times New Roman"/>
          <w:sz w:val="24"/>
        </w:rPr>
        <w:t>dispersal limitation, niche</w:t>
      </w:r>
      <w:r w:rsidR="00517BCE">
        <w:rPr>
          <w:rFonts w:ascii="Times New Roman" w:eastAsia="Times New Roman" w:hAnsi="Times New Roman" w:cs="Times New Roman"/>
          <w:sz w:val="24"/>
        </w:rPr>
        <w:t xml:space="preserve"> </w:t>
      </w:r>
      <w:r w:rsidR="00967FE4">
        <w:rPr>
          <w:rFonts w:ascii="Times New Roman" w:eastAsia="Times New Roman" w:hAnsi="Times New Roman" w:cs="Times New Roman"/>
          <w:sz w:val="24"/>
        </w:rPr>
        <w:t>differentiation,</w:t>
      </w:r>
      <w:r w:rsidR="00517BCE">
        <w:rPr>
          <w:rFonts w:ascii="Times New Roman" w:eastAsia="Times New Roman" w:hAnsi="Times New Roman" w:cs="Times New Roman"/>
          <w:sz w:val="24"/>
        </w:rPr>
        <w:t xml:space="preserve"> stochastic population dynamics</w:t>
      </w:r>
      <w:r w:rsidR="008542C7">
        <w:rPr>
          <w:rFonts w:ascii="Times New Roman" w:eastAsia="Times New Roman" w:hAnsi="Times New Roman" w:cs="Times New Roman"/>
          <w:sz w:val="24"/>
        </w:rPr>
        <w:t>, and random placement</w:t>
      </w:r>
      <w:r w:rsidR="00517BCE">
        <w:rPr>
          <w:rFonts w:ascii="Times New Roman" w:eastAsia="Times New Roman" w:hAnsi="Times New Roman" w:cs="Times New Roman"/>
          <w:sz w:val="24"/>
        </w:rPr>
        <w:t>, i</w:t>
      </w:r>
      <w:r w:rsidR="00D432BB">
        <w:rPr>
          <w:rFonts w:ascii="Times New Roman" w:eastAsia="Times New Roman" w:hAnsi="Times New Roman" w:cs="Times New Roman"/>
          <w:sz w:val="24"/>
        </w:rPr>
        <w:t>t i</w:t>
      </w:r>
      <w:r>
        <w:rPr>
          <w:rFonts w:ascii="Times New Roman" w:eastAsia="Times New Roman" w:hAnsi="Times New Roman" w:cs="Times New Roman"/>
          <w:sz w:val="24"/>
        </w:rPr>
        <w:t xml:space="preserve">s </w:t>
      </w:r>
      <w:r w:rsidR="00D432BB">
        <w:rPr>
          <w:rFonts w:ascii="Times New Roman" w:eastAsia="Times New Roman" w:hAnsi="Times New Roman" w:cs="Times New Roman"/>
          <w:sz w:val="24"/>
        </w:rPr>
        <w:t xml:space="preserve">increasingly </w:t>
      </w:r>
      <w:r>
        <w:rPr>
          <w:rFonts w:ascii="Times New Roman" w:eastAsia="Times New Roman" w:hAnsi="Times New Roman" w:cs="Times New Roman"/>
          <w:sz w:val="24"/>
        </w:rPr>
        <w:t xml:space="preserve">been shown </w:t>
      </w:r>
      <w:r w:rsidR="00D432BB">
        <w:rPr>
          <w:rFonts w:ascii="Times New Roman" w:eastAsia="Times New Roman" w:hAnsi="Times New Roman" w:cs="Times New Roman"/>
          <w:sz w:val="24"/>
        </w:rPr>
        <w:t xml:space="preserve">how </w:t>
      </w:r>
      <w:r w:rsidR="00210FAE">
        <w:rPr>
          <w:rFonts w:ascii="Times New Roman" w:eastAsia="Times New Roman" w:hAnsi="Times New Roman" w:cs="Times New Roman"/>
          <w:sz w:val="24"/>
        </w:rPr>
        <w:t xml:space="preserve">general ecological </w:t>
      </w:r>
      <w:r>
        <w:rPr>
          <w:rFonts w:ascii="Times New Roman" w:eastAsia="Times New Roman" w:hAnsi="Times New Roman" w:cs="Times New Roman"/>
          <w:sz w:val="24"/>
        </w:rPr>
        <w:t xml:space="preserve">variables such as total </w:t>
      </w:r>
      <w:r w:rsidR="003C0834">
        <w:rPr>
          <w:rFonts w:ascii="Times New Roman" w:eastAsia="Times New Roman" w:hAnsi="Times New Roman" w:cs="Times New Roman"/>
          <w:sz w:val="24"/>
        </w:rPr>
        <w:t xml:space="preserve">community </w:t>
      </w:r>
      <w:r>
        <w:rPr>
          <w:rFonts w:ascii="Times New Roman" w:eastAsia="Times New Roman" w:hAnsi="Times New Roman" w:cs="Times New Roman"/>
          <w:sz w:val="24"/>
        </w:rPr>
        <w:t>abundance (</w:t>
      </w:r>
      <w:r w:rsidRPr="00F01632">
        <w:rPr>
          <w:rFonts w:ascii="Times New Roman" w:eastAsia="Times New Roman" w:hAnsi="Times New Roman" w:cs="Times New Roman"/>
          <w:i/>
          <w:sz w:val="24"/>
        </w:rPr>
        <w:t>N</w:t>
      </w:r>
      <w:r>
        <w:rPr>
          <w:rFonts w:ascii="Times New Roman" w:eastAsia="Times New Roman" w:hAnsi="Times New Roman" w:cs="Times New Roman"/>
          <w:sz w:val="24"/>
        </w:rPr>
        <w:t>) and species richness (</w:t>
      </w:r>
      <w:r w:rsidRPr="00F01632">
        <w:rPr>
          <w:rFonts w:ascii="Times New Roman" w:eastAsia="Times New Roman" w:hAnsi="Times New Roman" w:cs="Times New Roman"/>
          <w:i/>
          <w:sz w:val="24"/>
        </w:rPr>
        <w:t>S</w:t>
      </w:r>
      <w:r>
        <w:rPr>
          <w:rFonts w:ascii="Times New Roman" w:eastAsia="Times New Roman" w:hAnsi="Times New Roman" w:cs="Times New Roman"/>
          <w:sz w:val="24"/>
        </w:rPr>
        <w:t xml:space="preserve">) </w:t>
      </w:r>
      <w:r w:rsidR="00F86CFB">
        <w:rPr>
          <w:rFonts w:ascii="Times New Roman" w:eastAsia="Times New Roman" w:hAnsi="Times New Roman" w:cs="Times New Roman"/>
          <w:sz w:val="24"/>
        </w:rPr>
        <w:t xml:space="preserve">also have strong </w:t>
      </w:r>
      <w:r>
        <w:rPr>
          <w:rFonts w:ascii="Times New Roman" w:eastAsia="Times New Roman" w:hAnsi="Times New Roman" w:cs="Times New Roman"/>
          <w:sz w:val="24"/>
        </w:rPr>
        <w:t>constrain</w:t>
      </w:r>
      <w:r w:rsidR="00F86CFB">
        <w:rPr>
          <w:rFonts w:ascii="Times New Roman" w:eastAsia="Times New Roman" w:hAnsi="Times New Roman" w:cs="Times New Roman"/>
          <w:sz w:val="24"/>
        </w:rPr>
        <w:t>ing influences on</w:t>
      </w:r>
      <w:r>
        <w:rPr>
          <w:rFonts w:ascii="Times New Roman" w:eastAsia="Times New Roman" w:hAnsi="Times New Roman" w:cs="Times New Roman"/>
          <w:sz w:val="24"/>
        </w:rPr>
        <w:t xml:space="preserve"> the forms of ecological patterns (Harte </w:t>
      </w:r>
      <w:r w:rsidRPr="00647E2D">
        <w:rPr>
          <w:rFonts w:ascii="Times New Roman" w:eastAsia="Times New Roman" w:hAnsi="Times New Roman" w:cs="Times New Roman"/>
          <w:i/>
          <w:sz w:val="24"/>
        </w:rPr>
        <w:t>et al</w:t>
      </w:r>
      <w:r>
        <w:rPr>
          <w:rFonts w:ascii="Times New Roman" w:eastAsia="Times New Roman" w:hAnsi="Times New Roman" w:cs="Times New Roman"/>
          <w:sz w:val="24"/>
        </w:rPr>
        <w:t>. 2008</w:t>
      </w:r>
      <w:r w:rsidR="00647E2D">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AB31DF">
        <w:rPr>
          <w:rFonts w:ascii="Times New Roman" w:eastAsia="Times New Roman" w:hAnsi="Times New Roman" w:cs="Times New Roman"/>
          <w:sz w:val="24"/>
        </w:rPr>
        <w:t xml:space="preserve">McGlinn </w:t>
      </w:r>
      <w:r w:rsidR="00647E2D">
        <w:rPr>
          <w:rFonts w:ascii="Times New Roman" w:eastAsia="Times New Roman" w:hAnsi="Times New Roman" w:cs="Times New Roman"/>
          <w:sz w:val="24"/>
        </w:rPr>
        <w:t>&amp;</w:t>
      </w:r>
      <w:r w:rsidR="00AB31DF">
        <w:rPr>
          <w:rFonts w:ascii="Times New Roman" w:eastAsia="Times New Roman" w:hAnsi="Times New Roman" w:cs="Times New Roman"/>
          <w:sz w:val="24"/>
        </w:rPr>
        <w:t xml:space="preserve"> Hurlbert 2012</w:t>
      </w:r>
      <w:r w:rsidR="00647E2D">
        <w:rPr>
          <w:rFonts w:ascii="Times New Roman" w:eastAsia="Times New Roman" w:hAnsi="Times New Roman" w:cs="Times New Roman"/>
          <w:sz w:val="24"/>
        </w:rPr>
        <w:t>;</w:t>
      </w:r>
      <w:r w:rsidR="00AB31DF">
        <w:rPr>
          <w:rFonts w:ascii="Times New Roman" w:eastAsia="Times New Roman" w:hAnsi="Times New Roman" w:cs="Times New Roman"/>
          <w:sz w:val="24"/>
        </w:rPr>
        <w:t xml:space="preserve"> </w:t>
      </w:r>
      <w:r w:rsidR="00210FAE">
        <w:rPr>
          <w:rFonts w:ascii="Times New Roman" w:eastAsia="Times New Roman" w:hAnsi="Times New Roman" w:cs="Times New Roman"/>
          <w:sz w:val="24"/>
        </w:rPr>
        <w:t>S</w:t>
      </w:r>
      <w:r>
        <w:rPr>
          <w:rFonts w:ascii="Times New Roman" w:eastAsia="Times New Roman" w:hAnsi="Times New Roman" w:cs="Times New Roman"/>
          <w:sz w:val="24"/>
        </w:rPr>
        <w:t>upp et al. 2012</w:t>
      </w:r>
      <w:r w:rsidR="00647E2D">
        <w:rPr>
          <w:rFonts w:ascii="Times New Roman" w:eastAsia="Times New Roman" w:hAnsi="Times New Roman" w:cs="Times New Roman"/>
          <w:sz w:val="24"/>
        </w:rPr>
        <w:t>;</w:t>
      </w:r>
      <w:r>
        <w:rPr>
          <w:rFonts w:ascii="Times New Roman" w:eastAsia="Times New Roman" w:hAnsi="Times New Roman" w:cs="Times New Roman"/>
          <w:sz w:val="24"/>
        </w:rPr>
        <w:t xml:space="preserve"> White </w:t>
      </w:r>
      <w:r w:rsidRPr="00647E2D">
        <w:rPr>
          <w:rFonts w:ascii="Times New Roman" w:eastAsia="Times New Roman" w:hAnsi="Times New Roman" w:cs="Times New Roman"/>
          <w:i/>
          <w:sz w:val="24"/>
        </w:rPr>
        <w:t>et al</w:t>
      </w:r>
      <w:r>
        <w:rPr>
          <w:rFonts w:ascii="Times New Roman" w:eastAsia="Times New Roman" w:hAnsi="Times New Roman" w:cs="Times New Roman"/>
          <w:sz w:val="24"/>
        </w:rPr>
        <w:t>. 2012</w:t>
      </w:r>
      <w:r w:rsidR="00647E2D">
        <w:rPr>
          <w:rFonts w:ascii="Times New Roman" w:eastAsia="Times New Roman" w:hAnsi="Times New Roman" w:cs="Times New Roman"/>
          <w:sz w:val="24"/>
        </w:rPr>
        <w:t>;</w:t>
      </w:r>
      <w:r>
        <w:rPr>
          <w:rFonts w:ascii="Times New Roman" w:eastAsia="Times New Roman" w:hAnsi="Times New Roman" w:cs="Times New Roman"/>
          <w:sz w:val="24"/>
        </w:rPr>
        <w:t xml:space="preserve"> Locey &amp; White 2013). </w:t>
      </w:r>
    </w:p>
    <w:p w14:paraId="3EB12B68" w14:textId="77777777" w:rsidR="00AA29DF" w:rsidRDefault="00AA29DF" w:rsidP="009E396F">
      <w:pPr>
        <w:pStyle w:val="Normal1"/>
        <w:spacing w:after="0" w:line="480" w:lineRule="auto"/>
        <w:ind w:right="60" w:firstLine="540"/>
        <w:rPr>
          <w:ins w:id="51" w:author="Lisa Locey" w:date="2014-03-09T21:45:00Z"/>
          <w:rFonts w:ascii="Times New Roman" w:eastAsia="Times New Roman" w:hAnsi="Times New Roman" w:cs="Times New Roman"/>
          <w:sz w:val="24"/>
        </w:rPr>
      </w:pPr>
    </w:p>
    <w:p w14:paraId="70761CCD" w14:textId="22DEE00E" w:rsidR="00AA29DF" w:rsidRPr="00AA29DF" w:rsidRDefault="00AA29DF" w:rsidP="00AA29DF">
      <w:pPr>
        <w:pStyle w:val="Normal1"/>
        <w:spacing w:line="480" w:lineRule="auto"/>
        <w:ind w:right="60"/>
        <w:rPr>
          <w:rFonts w:ascii="Times New Roman" w:eastAsia="Times New Roman" w:hAnsi="Times New Roman" w:cs="Times New Roman"/>
          <w:b/>
          <w:sz w:val="24"/>
          <w:rPrChange w:id="52" w:author="Lisa Locey" w:date="2014-03-09T21:45:00Z">
            <w:rPr>
              <w:rFonts w:ascii="Times New Roman" w:eastAsia="Times New Roman" w:hAnsi="Times New Roman" w:cs="Times New Roman"/>
              <w:sz w:val="24"/>
            </w:rPr>
          </w:rPrChange>
        </w:rPr>
        <w:pPrChange w:id="53" w:author="Lisa Locey" w:date="2014-03-09T21:45:00Z">
          <w:pPr>
            <w:pStyle w:val="Normal1"/>
            <w:spacing w:after="0" w:line="480" w:lineRule="auto"/>
            <w:ind w:right="60" w:firstLine="540"/>
          </w:pPr>
        </w:pPrChange>
      </w:pPr>
      <w:ins w:id="54" w:author="Lisa Locey" w:date="2014-03-09T21:45:00Z">
        <w:r w:rsidRPr="00AA29DF">
          <w:rPr>
            <w:rFonts w:ascii="Times New Roman" w:eastAsia="Times New Roman" w:hAnsi="Times New Roman" w:cs="Times New Roman"/>
            <w:b/>
            <w:sz w:val="24"/>
            <w:rPrChange w:id="55" w:author="Lisa Locey" w:date="2014-03-09T21:45:00Z">
              <w:rPr>
                <w:rFonts w:ascii="Times New Roman" w:eastAsia="Times New Roman" w:hAnsi="Times New Roman" w:cs="Times New Roman"/>
                <w:sz w:val="24"/>
              </w:rPr>
            </w:rPrChange>
          </w:rPr>
          <w:t>3. The feasible set provides a means of examining observable variation</w:t>
        </w:r>
        <w:r w:rsidRPr="00AA29DF">
          <w:rPr>
            <w:rFonts w:ascii="Times New Roman" w:eastAsia="Times New Roman" w:hAnsi="Times New Roman" w:cs="Times New Roman"/>
            <w:b/>
            <w:sz w:val="24"/>
            <w:rPrChange w:id="56" w:author="Lisa Locey" w:date="2014-03-09T21:45:00Z">
              <w:rPr>
                <w:rFonts w:ascii="Times New Roman" w:eastAsia="Times New Roman" w:hAnsi="Times New Roman" w:cs="Times New Roman"/>
                <w:sz w:val="24"/>
              </w:rPr>
            </w:rPrChange>
          </w:rPr>
          <w:br/>
          <w:t>-- define macro/micro states and explain why we focus on unique curves</w:t>
        </w:r>
        <w:r w:rsidRPr="00AA29DF">
          <w:rPr>
            <w:rFonts w:ascii="Times New Roman" w:eastAsia="Times New Roman" w:hAnsi="Times New Roman" w:cs="Times New Roman"/>
            <w:b/>
            <w:sz w:val="24"/>
            <w:rPrChange w:id="57" w:author="Lisa Locey" w:date="2014-03-09T21:45:00Z">
              <w:rPr>
                <w:rFonts w:ascii="Times New Roman" w:eastAsia="Times New Roman" w:hAnsi="Times New Roman" w:cs="Times New Roman"/>
                <w:sz w:val="24"/>
              </w:rPr>
            </w:rPrChange>
          </w:rPr>
          <w:br/>
          <w:t>-- If observable variation is highly aggregated then one should expect</w:t>
        </w:r>
        <w:r w:rsidRPr="00AA29DF">
          <w:rPr>
            <w:rFonts w:ascii="Times New Roman" w:eastAsia="Times New Roman" w:hAnsi="Times New Roman" w:cs="Times New Roman"/>
            <w:b/>
            <w:sz w:val="24"/>
            <w:rPrChange w:id="58" w:author="Lisa Locey" w:date="2014-03-09T21:45:00Z">
              <w:rPr>
                <w:rFonts w:ascii="Times New Roman" w:eastAsia="Times New Roman" w:hAnsi="Times New Roman" w:cs="Times New Roman"/>
                <w:sz w:val="24"/>
              </w:rPr>
            </w:rPrChange>
          </w:rPr>
          <w:br/>
          <w:t>many different explanations to converge on the same curve - suggesting</w:t>
        </w:r>
        <w:r w:rsidRPr="00AA29DF">
          <w:rPr>
            <w:rFonts w:ascii="Times New Roman" w:eastAsia="Times New Roman" w:hAnsi="Times New Roman" w:cs="Times New Roman"/>
            <w:b/>
            <w:sz w:val="24"/>
            <w:rPrChange w:id="59" w:author="Lisa Locey" w:date="2014-03-09T21:45:00Z">
              <w:rPr>
                <w:rFonts w:ascii="Times New Roman" w:eastAsia="Times New Roman" w:hAnsi="Times New Roman" w:cs="Times New Roman"/>
                <w:sz w:val="24"/>
              </w:rPr>
            </w:rPrChange>
          </w:rPr>
          <w:br/>
          <w:t>that curve fitting is a weak test of ecological inference</w:t>
        </w:r>
      </w:ins>
    </w:p>
    <w:p w14:paraId="793054BE" w14:textId="20599C13" w:rsidR="0033118E" w:rsidRDefault="00517BCE" w:rsidP="0033118E">
      <w:pPr>
        <w:pStyle w:val="Normal1"/>
        <w:spacing w:after="0" w:line="480" w:lineRule="auto"/>
        <w:ind w:right="60" w:firstLine="540"/>
        <w:rPr>
          <w:ins w:id="60" w:author="Lisa Locey" w:date="2014-03-09T21:46:00Z"/>
          <w:rFonts w:ascii="Times New Roman" w:eastAsia="Times New Roman" w:hAnsi="Times New Roman" w:cs="Times New Roman"/>
          <w:sz w:val="24"/>
        </w:rPr>
      </w:pPr>
      <w:r>
        <w:rPr>
          <w:rFonts w:ascii="Times New Roman" w:eastAsia="Times New Roman" w:hAnsi="Times New Roman" w:cs="Times New Roman"/>
          <w:sz w:val="24"/>
        </w:rPr>
        <w:t>M</w:t>
      </w:r>
      <w:r w:rsidR="00615800">
        <w:rPr>
          <w:rFonts w:ascii="Times New Roman" w:eastAsia="Times New Roman" w:hAnsi="Times New Roman" w:cs="Times New Roman"/>
          <w:sz w:val="24"/>
        </w:rPr>
        <w:t xml:space="preserve">ore than 90% of observed variation in </w:t>
      </w:r>
      <w:r w:rsidR="003E25CE">
        <w:rPr>
          <w:rFonts w:ascii="Times New Roman" w:eastAsia="Times New Roman" w:hAnsi="Times New Roman" w:cs="Times New Roman"/>
          <w:sz w:val="24"/>
        </w:rPr>
        <w:t>the species abundance distribution</w:t>
      </w:r>
      <w:r w:rsidR="009D26CE">
        <w:rPr>
          <w:rFonts w:ascii="Times New Roman" w:eastAsia="Times New Roman" w:hAnsi="Times New Roman" w:cs="Times New Roman"/>
          <w:sz w:val="24"/>
        </w:rPr>
        <w:t xml:space="preserve"> </w:t>
      </w:r>
      <w:r w:rsidR="007D7ABE">
        <w:rPr>
          <w:rFonts w:ascii="Times New Roman" w:eastAsia="Times New Roman" w:hAnsi="Times New Roman" w:cs="Times New Roman"/>
          <w:sz w:val="24"/>
        </w:rPr>
        <w:t>(</w:t>
      </w:r>
      <w:r w:rsidR="009D26CE">
        <w:rPr>
          <w:rFonts w:ascii="Times New Roman" w:eastAsia="Times New Roman" w:hAnsi="Times New Roman" w:cs="Times New Roman"/>
          <w:sz w:val="24"/>
        </w:rPr>
        <w:t>SAD</w:t>
      </w:r>
      <w:r w:rsidR="007D7ABE">
        <w:rPr>
          <w:rFonts w:ascii="Times New Roman" w:eastAsia="Times New Roman" w:hAnsi="Times New Roman" w:cs="Times New Roman"/>
          <w:sz w:val="24"/>
        </w:rPr>
        <w:t>)</w:t>
      </w:r>
      <w:r w:rsidR="003E25CE">
        <w:rPr>
          <w:rFonts w:ascii="Times New Roman" w:eastAsia="Times New Roman" w:hAnsi="Times New Roman" w:cs="Times New Roman"/>
          <w:sz w:val="24"/>
        </w:rPr>
        <w:t xml:space="preserve">, i.e. the vector of abundances of species in a community (McGill </w:t>
      </w:r>
      <w:r w:rsidR="003E25CE" w:rsidRPr="00647E2D">
        <w:rPr>
          <w:rFonts w:ascii="Times New Roman" w:eastAsia="Times New Roman" w:hAnsi="Times New Roman" w:cs="Times New Roman"/>
          <w:i/>
          <w:sz w:val="24"/>
        </w:rPr>
        <w:t>et al</w:t>
      </w:r>
      <w:r w:rsidR="00647E2D">
        <w:rPr>
          <w:rFonts w:ascii="Times New Roman" w:eastAsia="Times New Roman" w:hAnsi="Times New Roman" w:cs="Times New Roman"/>
          <w:sz w:val="24"/>
        </w:rPr>
        <w:t>.</w:t>
      </w:r>
      <w:r w:rsidR="003E25CE">
        <w:rPr>
          <w:rFonts w:ascii="Times New Roman" w:eastAsia="Times New Roman" w:hAnsi="Times New Roman" w:cs="Times New Roman"/>
          <w:sz w:val="24"/>
        </w:rPr>
        <w:t xml:space="preserve"> 2007), </w:t>
      </w:r>
      <w:r w:rsidR="00615800">
        <w:rPr>
          <w:rFonts w:ascii="Times New Roman" w:eastAsia="Times New Roman" w:hAnsi="Times New Roman" w:cs="Times New Roman"/>
          <w:sz w:val="24"/>
        </w:rPr>
        <w:t xml:space="preserve">can </w:t>
      </w:r>
      <w:ins w:id="61" w:author="Lisa Locey" w:date="2014-02-23T18:46:00Z">
        <w:r w:rsidR="007F0554">
          <w:rPr>
            <w:rFonts w:ascii="Times New Roman" w:eastAsia="Times New Roman" w:hAnsi="Times New Roman" w:cs="Times New Roman"/>
            <w:sz w:val="24"/>
          </w:rPr>
          <w:t xml:space="preserve">often </w:t>
        </w:r>
      </w:ins>
      <w:r w:rsidR="00615800">
        <w:rPr>
          <w:rFonts w:ascii="Times New Roman" w:eastAsia="Times New Roman" w:hAnsi="Times New Roman" w:cs="Times New Roman"/>
          <w:sz w:val="24"/>
        </w:rPr>
        <w:t xml:space="preserve">be explained </w:t>
      </w:r>
      <w:ins w:id="62" w:author="Lisa Locey" w:date="2014-02-23T18:20:00Z">
        <w:r w:rsidR="00741978">
          <w:rPr>
            <w:rFonts w:ascii="Times New Roman" w:eastAsia="Times New Roman" w:hAnsi="Times New Roman" w:cs="Times New Roman"/>
            <w:sz w:val="24"/>
          </w:rPr>
          <w:t>using</w:t>
        </w:r>
      </w:ins>
      <w:r w:rsidR="00615800">
        <w:rPr>
          <w:rFonts w:ascii="Times New Roman" w:eastAsia="Times New Roman" w:hAnsi="Times New Roman" w:cs="Times New Roman"/>
          <w:sz w:val="24"/>
        </w:rPr>
        <w:t xml:space="preserve"> models </w:t>
      </w:r>
      <w:r w:rsidR="00866EF5">
        <w:rPr>
          <w:rFonts w:ascii="Times New Roman" w:eastAsia="Times New Roman" w:hAnsi="Times New Roman" w:cs="Times New Roman"/>
          <w:sz w:val="24"/>
        </w:rPr>
        <w:t>constrained by</w:t>
      </w:r>
      <w:r w:rsidR="001F0F58" w:rsidRPr="001F0F58">
        <w:rPr>
          <w:rFonts w:ascii="Times New Roman" w:eastAsia="Times New Roman" w:hAnsi="Times New Roman" w:cs="Times New Roman"/>
          <w:i/>
          <w:sz w:val="24"/>
        </w:rPr>
        <w:t xml:space="preserve"> </w:t>
      </w:r>
      <w:r w:rsidR="00B94010" w:rsidRPr="00752C1E">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sidR="00615800">
        <w:rPr>
          <w:rFonts w:ascii="Times New Roman" w:eastAsia="Times New Roman" w:hAnsi="Times New Roman" w:cs="Times New Roman"/>
          <w:sz w:val="24"/>
        </w:rPr>
        <w:t xml:space="preserve">and </w:t>
      </w:r>
      <w:r w:rsidR="00615800" w:rsidRPr="00752C1E">
        <w:rPr>
          <w:rFonts w:ascii="Times New Roman" w:eastAsia="Times New Roman" w:hAnsi="Times New Roman" w:cs="Times New Roman"/>
          <w:i/>
          <w:sz w:val="24"/>
        </w:rPr>
        <w:t>S</w:t>
      </w:r>
      <w:r w:rsidR="005E2C36">
        <w:rPr>
          <w:rFonts w:ascii="Times New Roman" w:eastAsia="Times New Roman" w:hAnsi="Times New Roman" w:cs="Times New Roman"/>
          <w:sz w:val="24"/>
        </w:rPr>
        <w:t xml:space="preserve"> (Harte 2011</w:t>
      </w:r>
      <w:r w:rsidR="00647E2D">
        <w:rPr>
          <w:rFonts w:ascii="Times New Roman" w:eastAsia="Times New Roman" w:hAnsi="Times New Roman" w:cs="Times New Roman"/>
          <w:sz w:val="24"/>
        </w:rPr>
        <w:t>;</w:t>
      </w:r>
      <w:r w:rsidR="005E2C36">
        <w:rPr>
          <w:rFonts w:ascii="Times New Roman" w:eastAsia="Times New Roman" w:hAnsi="Times New Roman" w:cs="Times New Roman"/>
          <w:sz w:val="24"/>
        </w:rPr>
        <w:t xml:space="preserve"> White </w:t>
      </w:r>
      <w:r w:rsidR="005E2C36" w:rsidRPr="00647E2D">
        <w:rPr>
          <w:rFonts w:ascii="Times New Roman" w:eastAsia="Times New Roman" w:hAnsi="Times New Roman" w:cs="Times New Roman"/>
          <w:i/>
          <w:sz w:val="24"/>
        </w:rPr>
        <w:t>et al</w:t>
      </w:r>
      <w:r w:rsidR="005E2C36">
        <w:rPr>
          <w:rFonts w:ascii="Times New Roman" w:eastAsia="Times New Roman" w:hAnsi="Times New Roman" w:cs="Times New Roman"/>
          <w:sz w:val="24"/>
        </w:rPr>
        <w:t>. 2012)</w:t>
      </w:r>
      <w:r w:rsidR="00615800">
        <w:rPr>
          <w:rFonts w:ascii="Times New Roman" w:eastAsia="Times New Roman" w:hAnsi="Times New Roman" w:cs="Times New Roman"/>
          <w:sz w:val="24"/>
        </w:rPr>
        <w:t xml:space="preserve">. </w:t>
      </w:r>
      <w:ins w:id="63" w:author="Lisa Locey" w:date="2014-02-23T18:33:00Z">
        <w:r w:rsidR="0033118E">
          <w:rPr>
            <w:rFonts w:ascii="Times New Roman" w:eastAsia="Times New Roman" w:hAnsi="Times New Roman" w:cs="Times New Roman"/>
            <w:sz w:val="24"/>
          </w:rPr>
          <w:t xml:space="preserve">This means that despite the manifold processes that </w:t>
        </w:r>
      </w:ins>
      <w:ins w:id="64" w:author="Lisa Locey" w:date="2014-02-23T18:43:00Z">
        <w:r w:rsidR="007F0554">
          <w:rPr>
            <w:rFonts w:ascii="Times New Roman" w:eastAsia="Times New Roman" w:hAnsi="Times New Roman" w:cs="Times New Roman"/>
            <w:sz w:val="24"/>
          </w:rPr>
          <w:t xml:space="preserve">may </w:t>
        </w:r>
      </w:ins>
      <w:ins w:id="65" w:author="Lisa Locey" w:date="2014-02-23T18:33:00Z">
        <w:r w:rsidR="0033118E">
          <w:rPr>
            <w:rFonts w:ascii="Times New Roman" w:eastAsia="Times New Roman" w:hAnsi="Times New Roman" w:cs="Times New Roman"/>
            <w:sz w:val="24"/>
          </w:rPr>
          <w:t>lead to a</w:t>
        </w:r>
      </w:ins>
      <w:ins w:id="66" w:author="Lisa Locey" w:date="2014-02-23T18:43:00Z">
        <w:r w:rsidR="007F0554">
          <w:rPr>
            <w:rFonts w:ascii="Times New Roman" w:eastAsia="Times New Roman" w:hAnsi="Times New Roman" w:cs="Times New Roman"/>
            <w:sz w:val="24"/>
          </w:rPr>
          <w:t xml:space="preserve">n </w:t>
        </w:r>
      </w:ins>
      <w:ins w:id="67" w:author="Lisa Locey" w:date="2014-02-23T18:33:00Z">
        <w:r w:rsidR="007F0554">
          <w:rPr>
            <w:rFonts w:ascii="Times New Roman" w:eastAsia="Times New Roman" w:hAnsi="Times New Roman" w:cs="Times New Roman"/>
            <w:sz w:val="24"/>
          </w:rPr>
          <w:t>uneven SAD</w:t>
        </w:r>
        <w:r w:rsidR="0033118E">
          <w:rPr>
            <w:rFonts w:ascii="Times New Roman" w:eastAsia="Times New Roman" w:hAnsi="Times New Roman" w:cs="Times New Roman"/>
            <w:sz w:val="24"/>
          </w:rPr>
          <w:t xml:space="preserve"> characterized by many rare species and few abundant ones, a</w:t>
        </w:r>
      </w:ins>
      <w:ins w:id="68" w:author="Lisa Locey" w:date="2014-02-23T18:44:00Z">
        <w:r w:rsidR="007F0554">
          <w:rPr>
            <w:rFonts w:ascii="Times New Roman" w:eastAsia="Times New Roman" w:hAnsi="Times New Roman" w:cs="Times New Roman"/>
            <w:sz w:val="24"/>
          </w:rPr>
          <w:t>n</w:t>
        </w:r>
      </w:ins>
      <w:ins w:id="69" w:author="Lisa Locey" w:date="2014-02-23T18:33:00Z">
        <w:r w:rsidR="0033118E">
          <w:rPr>
            <w:rFonts w:ascii="Times New Roman" w:eastAsia="Times New Roman" w:hAnsi="Times New Roman" w:cs="Times New Roman"/>
            <w:sz w:val="24"/>
          </w:rPr>
          <w:t xml:space="preserve"> accurate prediction for the shape of the SAD can often be obtained </w:t>
        </w:r>
      </w:ins>
      <w:ins w:id="70" w:author="Lisa Locey" w:date="2014-02-23T18:35:00Z">
        <w:r w:rsidR="0033118E">
          <w:rPr>
            <w:rFonts w:ascii="Times New Roman" w:eastAsia="Times New Roman" w:hAnsi="Times New Roman" w:cs="Times New Roman"/>
            <w:sz w:val="24"/>
          </w:rPr>
          <w:t xml:space="preserve">by </w:t>
        </w:r>
      </w:ins>
      <w:ins w:id="71" w:author="Lisa Locey" w:date="2014-02-23T18:39:00Z">
        <w:r w:rsidR="0033118E">
          <w:rPr>
            <w:rFonts w:ascii="Times New Roman" w:eastAsia="Times New Roman" w:hAnsi="Times New Roman" w:cs="Times New Roman"/>
            <w:sz w:val="24"/>
          </w:rPr>
          <w:t xml:space="preserve">modeling </w:t>
        </w:r>
      </w:ins>
      <w:ins w:id="72" w:author="Lisa Locey" w:date="2014-02-23T18:35:00Z">
        <w:r w:rsidR="0033118E">
          <w:rPr>
            <w:rFonts w:ascii="Times New Roman" w:eastAsia="Times New Roman" w:hAnsi="Times New Roman" w:cs="Times New Roman"/>
            <w:sz w:val="24"/>
          </w:rPr>
          <w:t xml:space="preserve">how </w:t>
        </w:r>
        <w:r w:rsidR="0033118E" w:rsidRPr="00956AAF">
          <w:rPr>
            <w:rFonts w:ascii="Times New Roman" w:eastAsia="Times New Roman" w:hAnsi="Times New Roman" w:cs="Times New Roman"/>
            <w:i/>
            <w:sz w:val="24"/>
          </w:rPr>
          <w:t>N</w:t>
        </w:r>
        <w:r w:rsidR="0033118E">
          <w:rPr>
            <w:rFonts w:ascii="Times New Roman" w:eastAsia="Times New Roman" w:hAnsi="Times New Roman" w:cs="Times New Roman"/>
            <w:sz w:val="24"/>
          </w:rPr>
          <w:t xml:space="preserve"> can be distributed among </w:t>
        </w:r>
        <w:r w:rsidR="0033118E" w:rsidRPr="00956AAF">
          <w:rPr>
            <w:rFonts w:ascii="Times New Roman" w:eastAsia="Times New Roman" w:hAnsi="Times New Roman" w:cs="Times New Roman"/>
            <w:i/>
            <w:sz w:val="24"/>
          </w:rPr>
          <w:t>S</w:t>
        </w:r>
        <w:r w:rsidR="0033118E">
          <w:rPr>
            <w:rFonts w:ascii="Times New Roman" w:eastAsia="Times New Roman" w:hAnsi="Times New Roman" w:cs="Times New Roman"/>
            <w:sz w:val="24"/>
          </w:rPr>
          <w:t xml:space="preserve"> species</w:t>
        </w:r>
      </w:ins>
      <w:ins w:id="73" w:author="Lisa Locey" w:date="2014-02-23T18:44:00Z">
        <w:r w:rsidR="007F0554">
          <w:rPr>
            <w:rFonts w:ascii="Times New Roman" w:eastAsia="Times New Roman" w:hAnsi="Times New Roman" w:cs="Times New Roman"/>
            <w:sz w:val="24"/>
          </w:rPr>
          <w:t>, without more explicit information</w:t>
        </w:r>
      </w:ins>
      <w:ins w:id="74" w:author="Lisa Locey" w:date="2014-02-23T18:35:00Z">
        <w:r w:rsidR="0033118E">
          <w:rPr>
            <w:rFonts w:ascii="Times New Roman" w:eastAsia="Times New Roman" w:hAnsi="Times New Roman" w:cs="Times New Roman"/>
            <w:sz w:val="24"/>
          </w:rPr>
          <w:t>.</w:t>
        </w:r>
      </w:ins>
      <w:ins w:id="75" w:author="Lisa Locey" w:date="2014-02-23T18:36:00Z">
        <w:r w:rsidR="0033118E">
          <w:rPr>
            <w:rFonts w:ascii="Times New Roman" w:eastAsia="Times New Roman" w:hAnsi="Times New Roman" w:cs="Times New Roman"/>
            <w:sz w:val="24"/>
          </w:rPr>
          <w:t xml:space="preserve"> </w:t>
        </w:r>
      </w:ins>
      <w:ins w:id="76" w:author="Lisa Locey" w:date="2014-02-23T15:40:00Z">
        <w:r w:rsidR="00B62DBE">
          <w:rPr>
            <w:rFonts w:ascii="Times New Roman" w:eastAsia="Times New Roman" w:hAnsi="Times New Roman" w:cs="Times New Roman"/>
            <w:sz w:val="24"/>
          </w:rPr>
          <w:t xml:space="preserve">In fact, </w:t>
        </w:r>
      </w:ins>
      <w:r w:rsidR="00615800">
        <w:rPr>
          <w:rFonts w:ascii="Times New Roman" w:eastAsia="Times New Roman" w:hAnsi="Times New Roman" w:cs="Times New Roman"/>
          <w:sz w:val="24"/>
        </w:rPr>
        <w:t xml:space="preserve">the majority of possible SAD </w:t>
      </w:r>
      <w:ins w:id="77" w:author="Lisa Locey" w:date="2014-02-23T15:40:00Z">
        <w:r w:rsidR="00B62DBE">
          <w:rPr>
            <w:rFonts w:ascii="Times New Roman" w:eastAsia="Times New Roman" w:hAnsi="Times New Roman" w:cs="Times New Roman"/>
            <w:sz w:val="24"/>
          </w:rPr>
          <w:t xml:space="preserve">shapes </w:t>
        </w:r>
      </w:ins>
      <w:r w:rsidR="00615800">
        <w:rPr>
          <w:rFonts w:ascii="Times New Roman" w:eastAsia="Times New Roman" w:hAnsi="Times New Roman" w:cs="Times New Roman"/>
          <w:sz w:val="24"/>
        </w:rPr>
        <w:t>having the same</w:t>
      </w:r>
      <w:r w:rsidR="001F0F58" w:rsidRPr="001F0F58">
        <w:rPr>
          <w:rFonts w:ascii="Times New Roman" w:eastAsia="Times New Roman" w:hAnsi="Times New Roman" w:cs="Times New Roman"/>
          <w:i/>
          <w:sz w:val="24"/>
        </w:rPr>
        <w:t xml:space="preserve"> </w:t>
      </w:r>
      <w:r w:rsidR="00B94010" w:rsidRPr="00752C1E">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sidR="00615800">
        <w:rPr>
          <w:rFonts w:ascii="Times New Roman" w:eastAsia="Times New Roman" w:hAnsi="Times New Roman" w:cs="Times New Roman"/>
          <w:sz w:val="24"/>
        </w:rPr>
        <w:t xml:space="preserve">and </w:t>
      </w:r>
      <w:r w:rsidR="00615800" w:rsidRPr="00752C1E">
        <w:rPr>
          <w:rFonts w:ascii="Times New Roman" w:eastAsia="Times New Roman" w:hAnsi="Times New Roman" w:cs="Times New Roman"/>
          <w:i/>
          <w:sz w:val="24"/>
        </w:rPr>
        <w:t>S</w:t>
      </w:r>
      <w:r w:rsidR="00615800">
        <w:rPr>
          <w:rFonts w:ascii="Times New Roman" w:eastAsia="Times New Roman" w:hAnsi="Times New Roman" w:cs="Times New Roman"/>
          <w:sz w:val="24"/>
        </w:rPr>
        <w:t xml:space="preserve"> </w:t>
      </w:r>
      <w:ins w:id="78" w:author="Lisa Locey" w:date="2014-02-23T15:40:00Z">
        <w:r w:rsidR="00E67DAC">
          <w:rPr>
            <w:rFonts w:ascii="Times New Roman" w:eastAsia="Times New Roman" w:hAnsi="Times New Roman" w:cs="Times New Roman"/>
            <w:sz w:val="24"/>
          </w:rPr>
          <w:t xml:space="preserve">(i.e. the feasible set) </w:t>
        </w:r>
        <w:r w:rsidR="00B62DBE">
          <w:rPr>
            <w:rFonts w:ascii="Times New Roman" w:eastAsia="Times New Roman" w:hAnsi="Times New Roman" w:cs="Times New Roman"/>
            <w:sz w:val="24"/>
          </w:rPr>
          <w:t xml:space="preserve">can </w:t>
        </w:r>
      </w:ins>
      <w:r w:rsidR="009F1C16">
        <w:rPr>
          <w:rFonts w:ascii="Times New Roman" w:eastAsia="Times New Roman" w:hAnsi="Times New Roman" w:cs="Times New Roman"/>
          <w:sz w:val="24"/>
        </w:rPr>
        <w:t xml:space="preserve">often </w:t>
      </w:r>
      <w:r w:rsidR="00615800">
        <w:rPr>
          <w:rFonts w:ascii="Times New Roman" w:eastAsia="Times New Roman" w:hAnsi="Times New Roman" w:cs="Times New Roman"/>
          <w:sz w:val="24"/>
        </w:rPr>
        <w:t xml:space="preserve">explain the </w:t>
      </w:r>
      <w:r w:rsidR="00F86CFB">
        <w:rPr>
          <w:rFonts w:ascii="Times New Roman" w:eastAsia="Times New Roman" w:hAnsi="Times New Roman" w:cs="Times New Roman"/>
          <w:sz w:val="24"/>
        </w:rPr>
        <w:t>majority of variation in abundance among species</w:t>
      </w:r>
      <w:ins w:id="79" w:author="Lisa Locey" w:date="2014-02-23T15:41:00Z">
        <w:r w:rsidR="00E67DAC">
          <w:rPr>
            <w:rFonts w:ascii="Times New Roman" w:eastAsia="Times New Roman" w:hAnsi="Times New Roman" w:cs="Times New Roman"/>
            <w:sz w:val="24"/>
          </w:rPr>
          <w:t xml:space="preserve"> (</w:t>
        </w:r>
      </w:ins>
      <w:r w:rsidR="006C0F8E">
        <w:rPr>
          <w:rFonts w:ascii="Times New Roman" w:eastAsia="Times New Roman" w:hAnsi="Times New Roman" w:cs="Times New Roman"/>
          <w:sz w:val="24"/>
        </w:rPr>
        <w:t xml:space="preserve">Locey &amp; White </w:t>
      </w:r>
      <w:r w:rsidR="005E2C36">
        <w:rPr>
          <w:rFonts w:ascii="Times New Roman" w:eastAsia="Times New Roman" w:hAnsi="Times New Roman" w:cs="Times New Roman"/>
          <w:sz w:val="24"/>
        </w:rPr>
        <w:t>2013)</w:t>
      </w:r>
      <w:r w:rsidR="00615800">
        <w:rPr>
          <w:rFonts w:ascii="Times New Roman" w:eastAsia="Times New Roman" w:hAnsi="Times New Roman" w:cs="Times New Roman"/>
          <w:sz w:val="24"/>
        </w:rPr>
        <w:t>.</w:t>
      </w:r>
      <w:r>
        <w:rPr>
          <w:rFonts w:ascii="Times New Roman" w:eastAsia="Times New Roman" w:hAnsi="Times New Roman" w:cs="Times New Roman"/>
          <w:sz w:val="24"/>
        </w:rPr>
        <w:t xml:space="preserve"> </w:t>
      </w:r>
      <w:ins w:id="80" w:author="Lisa Locey" w:date="2014-02-23T17:33:00Z">
        <w:r w:rsidR="0007430D">
          <w:rPr>
            <w:rFonts w:ascii="Times New Roman" w:eastAsia="Times New Roman" w:hAnsi="Times New Roman" w:cs="Times New Roman"/>
            <w:sz w:val="24"/>
          </w:rPr>
          <w:t xml:space="preserve">This is important </w:t>
        </w:r>
      </w:ins>
      <w:ins w:id="81" w:author="Lisa Locey" w:date="2014-02-23T18:20:00Z">
        <w:r w:rsidR="00741978">
          <w:rPr>
            <w:rFonts w:ascii="Times New Roman" w:eastAsia="Times New Roman" w:hAnsi="Times New Roman" w:cs="Times New Roman"/>
            <w:sz w:val="24"/>
          </w:rPr>
          <w:t xml:space="preserve">when considering that </w:t>
        </w:r>
      </w:ins>
      <w:ins w:id="82" w:author="Lisa Locey" w:date="2014-02-23T17:30:00Z">
        <w:r w:rsidR="00A57DA8">
          <w:rPr>
            <w:rFonts w:ascii="Times New Roman" w:eastAsia="Times New Roman" w:hAnsi="Times New Roman" w:cs="Times New Roman"/>
            <w:sz w:val="24"/>
          </w:rPr>
          <w:t>only the</w:t>
        </w:r>
        <w:r w:rsidR="00741978">
          <w:rPr>
            <w:rFonts w:ascii="Times New Roman" w:eastAsia="Times New Roman" w:hAnsi="Times New Roman" w:cs="Times New Roman"/>
            <w:sz w:val="24"/>
          </w:rPr>
          <w:t xml:space="preserve"> shape of the SAD is</w:t>
        </w:r>
      </w:ins>
      <w:ins w:id="83" w:author="Lisa Locey" w:date="2014-02-23T18:23:00Z">
        <w:r w:rsidR="00163D33">
          <w:rPr>
            <w:rFonts w:ascii="Times New Roman" w:eastAsia="Times New Roman" w:hAnsi="Times New Roman" w:cs="Times New Roman"/>
            <w:sz w:val="24"/>
          </w:rPr>
          <w:t xml:space="preserve"> </w:t>
        </w:r>
      </w:ins>
      <w:ins w:id="84" w:author="Lisa Locey" w:date="2014-02-23T18:37:00Z">
        <w:r w:rsidR="0033118E">
          <w:rPr>
            <w:rFonts w:ascii="Times New Roman" w:eastAsia="Times New Roman" w:hAnsi="Times New Roman" w:cs="Times New Roman"/>
            <w:sz w:val="24"/>
          </w:rPr>
          <w:t xml:space="preserve">generally </w:t>
        </w:r>
      </w:ins>
      <w:ins w:id="85" w:author="Lisa Locey" w:date="2014-02-23T17:30:00Z">
        <w:r w:rsidR="00A57DA8">
          <w:rPr>
            <w:rFonts w:ascii="Times New Roman" w:eastAsia="Times New Roman" w:hAnsi="Times New Roman" w:cs="Times New Roman"/>
            <w:sz w:val="24"/>
          </w:rPr>
          <w:t>predicted</w:t>
        </w:r>
      </w:ins>
      <w:ins w:id="86" w:author="Lisa Locey" w:date="2014-02-23T18:28:00Z">
        <w:r w:rsidR="007F0554">
          <w:rPr>
            <w:rFonts w:ascii="Times New Roman" w:eastAsia="Times New Roman" w:hAnsi="Times New Roman" w:cs="Times New Roman"/>
            <w:sz w:val="24"/>
          </w:rPr>
          <w:t xml:space="preserve"> and</w:t>
        </w:r>
      </w:ins>
      <w:ins w:id="87" w:author="Lisa Locey" w:date="2014-02-23T18:41:00Z">
        <w:r w:rsidR="007F0554">
          <w:rPr>
            <w:rFonts w:ascii="Times New Roman" w:eastAsia="Times New Roman" w:hAnsi="Times New Roman" w:cs="Times New Roman"/>
            <w:sz w:val="24"/>
          </w:rPr>
          <w:t>,</w:t>
        </w:r>
      </w:ins>
      <w:ins w:id="88" w:author="Lisa Locey" w:date="2014-02-23T18:25:00Z">
        <w:r w:rsidR="0067683B">
          <w:rPr>
            <w:rFonts w:ascii="Times New Roman" w:eastAsia="Times New Roman" w:hAnsi="Times New Roman" w:cs="Times New Roman"/>
            <w:sz w:val="24"/>
          </w:rPr>
          <w:t xml:space="preserve"> </w:t>
        </w:r>
      </w:ins>
      <w:ins w:id="89" w:author="Lisa Locey" w:date="2014-02-23T18:28:00Z">
        <w:r w:rsidR="007F0554">
          <w:rPr>
            <w:rFonts w:ascii="Times New Roman" w:eastAsia="Times New Roman" w:hAnsi="Times New Roman" w:cs="Times New Roman"/>
            <w:sz w:val="24"/>
          </w:rPr>
          <w:t>i</w:t>
        </w:r>
      </w:ins>
      <w:ins w:id="90" w:author="Lisa Locey" w:date="2014-02-23T17:33:00Z">
        <w:r w:rsidR="0007430D">
          <w:rPr>
            <w:rFonts w:ascii="Times New Roman" w:eastAsia="Times New Roman" w:hAnsi="Times New Roman" w:cs="Times New Roman"/>
            <w:sz w:val="24"/>
          </w:rPr>
          <w:t xml:space="preserve">f most of the possible </w:t>
        </w:r>
      </w:ins>
      <w:ins w:id="91" w:author="Lisa Locey" w:date="2014-02-23T18:28:00Z">
        <w:r w:rsidR="0067683B">
          <w:rPr>
            <w:rFonts w:ascii="Times New Roman" w:eastAsia="Times New Roman" w:hAnsi="Times New Roman" w:cs="Times New Roman"/>
            <w:sz w:val="24"/>
          </w:rPr>
          <w:t xml:space="preserve">SAD </w:t>
        </w:r>
      </w:ins>
      <w:ins w:id="92" w:author="Lisa Locey" w:date="2014-02-23T17:33:00Z">
        <w:r w:rsidR="0007430D">
          <w:rPr>
            <w:rFonts w:ascii="Times New Roman" w:eastAsia="Times New Roman" w:hAnsi="Times New Roman" w:cs="Times New Roman"/>
            <w:sz w:val="24"/>
          </w:rPr>
          <w:t>shapes</w:t>
        </w:r>
        <w:r w:rsidR="00741978">
          <w:rPr>
            <w:rFonts w:ascii="Times New Roman" w:eastAsia="Times New Roman" w:hAnsi="Times New Roman" w:cs="Times New Roman"/>
            <w:sz w:val="24"/>
          </w:rPr>
          <w:t xml:space="preserve"> </w:t>
        </w:r>
        <w:r w:rsidR="0007430D">
          <w:rPr>
            <w:rFonts w:ascii="Times New Roman" w:eastAsia="Times New Roman" w:hAnsi="Times New Roman" w:cs="Times New Roman"/>
            <w:sz w:val="24"/>
          </w:rPr>
          <w:t>are similar</w:t>
        </w:r>
      </w:ins>
      <w:ins w:id="93" w:author="Lisa Locey" w:date="2014-02-23T18:14:00Z">
        <w:r w:rsidR="00741978">
          <w:rPr>
            <w:rFonts w:ascii="Times New Roman" w:eastAsia="Times New Roman" w:hAnsi="Times New Roman" w:cs="Times New Roman"/>
            <w:sz w:val="24"/>
          </w:rPr>
          <w:t>,</w:t>
        </w:r>
      </w:ins>
      <w:ins w:id="94" w:author="Lisa Locey" w:date="2014-02-23T17:35:00Z">
        <w:r w:rsidR="0007430D">
          <w:rPr>
            <w:rFonts w:ascii="Times New Roman" w:eastAsia="Times New Roman" w:hAnsi="Times New Roman" w:cs="Times New Roman"/>
            <w:sz w:val="24"/>
          </w:rPr>
          <w:t xml:space="preserve"> then </w:t>
        </w:r>
      </w:ins>
      <w:ins w:id="95" w:author="Lisa Locey" w:date="2014-02-23T18:24:00Z">
        <w:r w:rsidR="00163D33">
          <w:rPr>
            <w:rFonts w:ascii="Times New Roman" w:eastAsia="Times New Roman" w:hAnsi="Times New Roman" w:cs="Times New Roman"/>
            <w:sz w:val="24"/>
          </w:rPr>
          <w:t>the</w:t>
        </w:r>
      </w:ins>
      <w:ins w:id="96" w:author="Lisa Locey" w:date="2014-02-23T18:16:00Z">
        <w:r w:rsidR="00741978">
          <w:rPr>
            <w:rFonts w:ascii="Times New Roman" w:eastAsia="Times New Roman" w:hAnsi="Times New Roman" w:cs="Times New Roman"/>
            <w:sz w:val="24"/>
          </w:rPr>
          <w:t xml:space="preserve"> </w:t>
        </w:r>
      </w:ins>
      <w:ins w:id="97" w:author="Lisa Locey" w:date="2014-02-23T17:35:00Z">
        <w:r w:rsidR="0007430D">
          <w:rPr>
            <w:rFonts w:ascii="Times New Roman" w:eastAsia="Times New Roman" w:hAnsi="Times New Roman" w:cs="Times New Roman"/>
            <w:sz w:val="24"/>
          </w:rPr>
          <w:t>predict</w:t>
        </w:r>
        <w:r w:rsidR="00741978">
          <w:rPr>
            <w:rFonts w:ascii="Times New Roman" w:eastAsia="Times New Roman" w:hAnsi="Times New Roman" w:cs="Times New Roman"/>
            <w:sz w:val="24"/>
          </w:rPr>
          <w:t>ion</w:t>
        </w:r>
        <w:r w:rsidR="0007430D">
          <w:rPr>
            <w:rFonts w:ascii="Times New Roman" w:eastAsia="Times New Roman" w:hAnsi="Times New Roman" w:cs="Times New Roman"/>
            <w:sz w:val="24"/>
          </w:rPr>
          <w:t xml:space="preserve"> of an SAD model</w:t>
        </w:r>
      </w:ins>
      <w:ins w:id="98" w:author="Lisa Locey" w:date="2014-02-23T18:16:00Z">
        <w:r w:rsidR="00741978">
          <w:rPr>
            <w:rFonts w:ascii="Times New Roman" w:eastAsia="Times New Roman" w:hAnsi="Times New Roman" w:cs="Times New Roman"/>
            <w:sz w:val="24"/>
          </w:rPr>
          <w:t xml:space="preserve"> </w:t>
        </w:r>
      </w:ins>
      <w:ins w:id="99" w:author="Lisa Locey" w:date="2014-02-23T18:41:00Z">
        <w:r w:rsidR="007F0554">
          <w:rPr>
            <w:rFonts w:ascii="Times New Roman" w:eastAsia="Times New Roman" w:hAnsi="Times New Roman" w:cs="Times New Roman"/>
            <w:sz w:val="24"/>
          </w:rPr>
          <w:t xml:space="preserve">might only reflect the constraining influence of </w:t>
        </w:r>
        <w:r w:rsidR="007F0554" w:rsidRPr="00956AAF">
          <w:rPr>
            <w:rFonts w:ascii="Times New Roman" w:eastAsia="Times New Roman" w:hAnsi="Times New Roman" w:cs="Times New Roman"/>
            <w:i/>
            <w:sz w:val="24"/>
          </w:rPr>
          <w:t>N</w:t>
        </w:r>
        <w:r w:rsidR="007F0554">
          <w:rPr>
            <w:rFonts w:ascii="Times New Roman" w:eastAsia="Times New Roman" w:hAnsi="Times New Roman" w:cs="Times New Roman"/>
            <w:sz w:val="24"/>
          </w:rPr>
          <w:t xml:space="preserve"> and </w:t>
        </w:r>
        <w:r w:rsidR="007F0554" w:rsidRPr="00956AAF">
          <w:rPr>
            <w:rFonts w:ascii="Times New Roman" w:eastAsia="Times New Roman" w:hAnsi="Times New Roman" w:cs="Times New Roman"/>
            <w:i/>
            <w:sz w:val="24"/>
          </w:rPr>
          <w:t>S</w:t>
        </w:r>
        <w:r w:rsidR="007F0554">
          <w:rPr>
            <w:rFonts w:ascii="Times New Roman" w:eastAsia="Times New Roman" w:hAnsi="Times New Roman" w:cs="Times New Roman"/>
            <w:sz w:val="24"/>
          </w:rPr>
          <w:t xml:space="preserve">, </w:t>
        </w:r>
      </w:ins>
      <w:ins w:id="100" w:author="Lisa Locey" w:date="2014-02-23T18:42:00Z">
        <w:r w:rsidR="007F0554">
          <w:rPr>
            <w:rFonts w:ascii="Times New Roman" w:eastAsia="Times New Roman" w:hAnsi="Times New Roman" w:cs="Times New Roman"/>
            <w:sz w:val="24"/>
          </w:rPr>
          <w:t xml:space="preserve">and </w:t>
        </w:r>
      </w:ins>
      <w:ins w:id="101" w:author="Lisa Locey" w:date="2014-02-23T17:35:00Z">
        <w:r w:rsidR="0007430D">
          <w:rPr>
            <w:rFonts w:ascii="Times New Roman" w:eastAsia="Times New Roman" w:hAnsi="Times New Roman" w:cs="Times New Roman"/>
            <w:sz w:val="24"/>
          </w:rPr>
          <w:t xml:space="preserve">not </w:t>
        </w:r>
      </w:ins>
      <w:ins w:id="102" w:author="Lisa Locey" w:date="2014-02-23T18:42:00Z">
        <w:r w:rsidR="007F0554">
          <w:rPr>
            <w:rFonts w:ascii="Times New Roman" w:eastAsia="Times New Roman" w:hAnsi="Times New Roman" w:cs="Times New Roman"/>
            <w:sz w:val="24"/>
          </w:rPr>
          <w:t xml:space="preserve">the </w:t>
        </w:r>
      </w:ins>
      <w:ins w:id="103" w:author="Lisa Locey" w:date="2014-02-23T17:35:00Z">
        <w:r w:rsidR="0007430D">
          <w:rPr>
            <w:rFonts w:ascii="Times New Roman" w:eastAsia="Times New Roman" w:hAnsi="Times New Roman" w:cs="Times New Roman"/>
            <w:sz w:val="24"/>
          </w:rPr>
          <w:t xml:space="preserve">importance of </w:t>
        </w:r>
      </w:ins>
      <w:ins w:id="104" w:author="Lisa Locey" w:date="2014-02-23T18:29:00Z">
        <w:r w:rsidR="007F0554">
          <w:rPr>
            <w:rFonts w:ascii="Times New Roman" w:eastAsia="Times New Roman" w:hAnsi="Times New Roman" w:cs="Times New Roman"/>
            <w:sz w:val="24"/>
          </w:rPr>
          <w:t>whatever</w:t>
        </w:r>
      </w:ins>
      <w:ins w:id="105" w:author="Lisa Locey" w:date="2014-02-23T17:35:00Z">
        <w:r w:rsidR="0007430D">
          <w:rPr>
            <w:rFonts w:ascii="Times New Roman" w:eastAsia="Times New Roman" w:hAnsi="Times New Roman" w:cs="Times New Roman"/>
            <w:sz w:val="24"/>
          </w:rPr>
          <w:t xml:space="preserve"> random or non-random ecological or statistical process or mechanism </w:t>
        </w:r>
      </w:ins>
      <w:ins w:id="106" w:author="Lisa Locey" w:date="2014-02-23T17:37:00Z">
        <w:r w:rsidR="007F0554">
          <w:rPr>
            <w:rFonts w:ascii="Times New Roman" w:eastAsia="Times New Roman" w:hAnsi="Times New Roman" w:cs="Times New Roman"/>
            <w:sz w:val="24"/>
          </w:rPr>
          <w:t>underpins a</w:t>
        </w:r>
        <w:r w:rsidR="0033118E">
          <w:rPr>
            <w:rFonts w:ascii="Times New Roman" w:eastAsia="Times New Roman" w:hAnsi="Times New Roman" w:cs="Times New Roman"/>
            <w:sz w:val="24"/>
          </w:rPr>
          <w:t xml:space="preserve"> model.</w:t>
        </w:r>
      </w:ins>
    </w:p>
    <w:p w14:paraId="3370BD43" w14:textId="77777777" w:rsidR="00AA29DF" w:rsidRDefault="00AA29DF" w:rsidP="00AA29DF">
      <w:pPr>
        <w:pStyle w:val="Normal1"/>
        <w:spacing w:line="480" w:lineRule="auto"/>
        <w:ind w:right="60"/>
        <w:rPr>
          <w:ins w:id="107" w:author="Lisa Locey" w:date="2014-03-09T21:46:00Z"/>
          <w:rFonts w:ascii="Times New Roman" w:eastAsia="Times New Roman" w:hAnsi="Times New Roman" w:cs="Times New Roman"/>
          <w:b/>
          <w:sz w:val="24"/>
        </w:rPr>
        <w:pPrChange w:id="108" w:author="Lisa Locey" w:date="2014-03-09T21:46:00Z">
          <w:pPr>
            <w:pStyle w:val="Normal1"/>
            <w:spacing w:line="480" w:lineRule="auto"/>
            <w:ind w:right="60" w:firstLine="540"/>
          </w:pPr>
        </w:pPrChange>
      </w:pPr>
    </w:p>
    <w:p w14:paraId="6689406E" w14:textId="77777777" w:rsidR="00AA29DF" w:rsidRPr="00AA29DF" w:rsidRDefault="00AA29DF" w:rsidP="00AA29DF">
      <w:pPr>
        <w:pStyle w:val="Normal1"/>
        <w:spacing w:line="480" w:lineRule="auto"/>
        <w:ind w:right="60"/>
        <w:rPr>
          <w:ins w:id="109" w:author="Lisa Locey" w:date="2014-03-09T21:46:00Z"/>
          <w:rFonts w:ascii="Times New Roman" w:eastAsia="Times New Roman" w:hAnsi="Times New Roman" w:cs="Times New Roman"/>
          <w:b/>
          <w:sz w:val="24"/>
          <w:rPrChange w:id="110" w:author="Lisa Locey" w:date="2014-03-09T21:46:00Z">
            <w:rPr>
              <w:ins w:id="111" w:author="Lisa Locey" w:date="2014-03-09T21:46:00Z"/>
              <w:rFonts w:ascii="Times New Roman" w:eastAsia="Times New Roman" w:hAnsi="Times New Roman" w:cs="Times New Roman"/>
              <w:sz w:val="24"/>
            </w:rPr>
          </w:rPrChange>
        </w:rPr>
        <w:pPrChange w:id="112" w:author="Lisa Locey" w:date="2014-03-09T21:46:00Z">
          <w:pPr>
            <w:pStyle w:val="Normal1"/>
            <w:spacing w:line="480" w:lineRule="auto"/>
            <w:ind w:right="60" w:firstLine="540"/>
          </w:pPr>
        </w:pPrChange>
      </w:pPr>
      <w:ins w:id="113" w:author="Lisa Locey" w:date="2014-03-09T21:46:00Z">
        <w:r w:rsidRPr="00AA29DF">
          <w:rPr>
            <w:rFonts w:ascii="Times New Roman" w:eastAsia="Times New Roman" w:hAnsi="Times New Roman" w:cs="Times New Roman"/>
            <w:b/>
            <w:sz w:val="24"/>
            <w:rPrChange w:id="114" w:author="Lisa Locey" w:date="2014-03-09T21:46:00Z">
              <w:rPr>
                <w:rFonts w:ascii="Times New Roman" w:eastAsia="Times New Roman" w:hAnsi="Times New Roman" w:cs="Times New Roman"/>
                <w:sz w:val="24"/>
              </w:rPr>
            </w:rPrChange>
          </w:rPr>
          <w:t>4. The feasible set has done a good job on the SAD but other patterns</w:t>
        </w:r>
      </w:ins>
    </w:p>
    <w:p w14:paraId="3A799DF8" w14:textId="77777777" w:rsidR="00AA29DF" w:rsidRPr="00AA29DF" w:rsidRDefault="00AA29DF" w:rsidP="00AA29DF">
      <w:pPr>
        <w:pStyle w:val="Normal1"/>
        <w:spacing w:line="480" w:lineRule="auto"/>
        <w:ind w:right="60"/>
        <w:rPr>
          <w:ins w:id="115" w:author="Lisa Locey" w:date="2014-03-09T21:46:00Z"/>
          <w:rFonts w:ascii="Times New Roman" w:eastAsia="Times New Roman" w:hAnsi="Times New Roman" w:cs="Times New Roman"/>
          <w:b/>
          <w:sz w:val="24"/>
          <w:rPrChange w:id="116" w:author="Lisa Locey" w:date="2014-03-09T21:46:00Z">
            <w:rPr>
              <w:ins w:id="117" w:author="Lisa Locey" w:date="2014-03-09T21:46:00Z"/>
              <w:rFonts w:ascii="Times New Roman" w:eastAsia="Times New Roman" w:hAnsi="Times New Roman" w:cs="Times New Roman"/>
              <w:sz w:val="24"/>
            </w:rPr>
          </w:rPrChange>
        </w:rPr>
        <w:pPrChange w:id="118" w:author="Lisa Locey" w:date="2014-03-09T21:46:00Z">
          <w:pPr>
            <w:pStyle w:val="Normal1"/>
            <w:spacing w:line="480" w:lineRule="auto"/>
            <w:ind w:right="60" w:firstLine="540"/>
          </w:pPr>
        </w:pPrChange>
      </w:pPr>
      <w:ins w:id="119" w:author="Lisa Locey" w:date="2014-03-09T21:46:00Z">
        <w:r w:rsidRPr="00AA29DF">
          <w:rPr>
            <w:rFonts w:ascii="Times New Roman" w:eastAsia="Times New Roman" w:hAnsi="Times New Roman" w:cs="Times New Roman"/>
            <w:b/>
            <w:sz w:val="24"/>
            <w:rPrChange w:id="120" w:author="Lisa Locey" w:date="2014-03-09T21:46:00Z">
              <w:rPr>
                <w:rFonts w:ascii="Times New Roman" w:eastAsia="Times New Roman" w:hAnsi="Times New Roman" w:cs="Times New Roman"/>
                <w:sz w:val="24"/>
              </w:rPr>
            </w:rPrChange>
          </w:rPr>
          <w:t>should be possible</w:t>
        </w:r>
      </w:ins>
    </w:p>
    <w:p w14:paraId="3E491248" w14:textId="77777777" w:rsidR="00AA29DF" w:rsidRDefault="00AA29DF" w:rsidP="0033118E">
      <w:pPr>
        <w:pStyle w:val="Normal1"/>
        <w:spacing w:after="0" w:line="480" w:lineRule="auto"/>
        <w:ind w:right="60" w:firstLine="540"/>
        <w:rPr>
          <w:ins w:id="121" w:author="Lisa Locey" w:date="2014-03-09T21:46:00Z"/>
          <w:rFonts w:ascii="Times New Roman" w:eastAsia="Times New Roman" w:hAnsi="Times New Roman" w:cs="Times New Roman"/>
          <w:sz w:val="24"/>
        </w:rPr>
      </w:pPr>
    </w:p>
    <w:p w14:paraId="4C94CD51" w14:textId="77777777" w:rsidR="00AA29DF" w:rsidRDefault="00AA29DF" w:rsidP="0033118E">
      <w:pPr>
        <w:pStyle w:val="Normal1"/>
        <w:spacing w:after="0" w:line="480" w:lineRule="auto"/>
        <w:ind w:right="60" w:firstLine="540"/>
        <w:rPr>
          <w:ins w:id="122" w:author="Lisa Locey" w:date="2014-03-09T21:46:00Z"/>
          <w:rFonts w:ascii="Times New Roman" w:eastAsia="Times New Roman" w:hAnsi="Times New Roman" w:cs="Times New Roman"/>
          <w:sz w:val="24"/>
        </w:rPr>
      </w:pPr>
    </w:p>
    <w:p w14:paraId="491947ED" w14:textId="77777777" w:rsidR="00AA29DF" w:rsidRDefault="00AA29DF" w:rsidP="0033118E">
      <w:pPr>
        <w:pStyle w:val="Normal1"/>
        <w:spacing w:after="0" w:line="480" w:lineRule="auto"/>
        <w:ind w:right="60" w:firstLine="540"/>
        <w:rPr>
          <w:ins w:id="123" w:author="Lisa Locey" w:date="2014-02-23T18:32:00Z"/>
          <w:rFonts w:ascii="Times New Roman" w:eastAsia="Times New Roman" w:hAnsi="Times New Roman" w:cs="Times New Roman"/>
          <w:sz w:val="24"/>
        </w:rPr>
      </w:pPr>
    </w:p>
    <w:p w14:paraId="7BE2CEF1" w14:textId="7715C750" w:rsidR="003032F4" w:rsidRPr="00956AAF" w:rsidRDefault="00E67DAC" w:rsidP="007F0554">
      <w:pPr>
        <w:pStyle w:val="Normal1"/>
        <w:spacing w:after="0" w:line="480" w:lineRule="auto"/>
        <w:ind w:right="60" w:firstLine="540"/>
        <w:rPr>
          <w:rFonts w:ascii="Times New Roman" w:eastAsia="Times New Roman" w:hAnsi="Times New Roman" w:cs="Times New Roman"/>
          <w:sz w:val="24"/>
        </w:rPr>
      </w:pPr>
      <w:ins w:id="124" w:author="Lisa Locey" w:date="2014-02-23T15:48:00Z">
        <w:r>
          <w:rPr>
            <w:rFonts w:ascii="Times New Roman" w:eastAsia="Times New Roman" w:hAnsi="Times New Roman" w:cs="Times New Roman"/>
            <w:sz w:val="24"/>
          </w:rPr>
          <w:lastRenderedPageBreak/>
          <w:t xml:space="preserve">Locey &amp; White (2013) </w:t>
        </w:r>
      </w:ins>
      <w:ins w:id="125" w:author="Lisa Locey" w:date="2014-02-23T16:02:00Z">
        <w:r w:rsidR="009B30FF">
          <w:rPr>
            <w:rFonts w:ascii="Times New Roman" w:eastAsia="Times New Roman" w:hAnsi="Times New Roman" w:cs="Times New Roman"/>
            <w:sz w:val="24"/>
          </w:rPr>
          <w:t xml:space="preserve">used the SAD feasible set to </w:t>
        </w:r>
      </w:ins>
      <w:ins w:id="126" w:author="Lisa Locey" w:date="2014-02-23T15:48:00Z">
        <w:r w:rsidR="009B30FF">
          <w:rPr>
            <w:rFonts w:ascii="Times New Roman" w:eastAsia="Times New Roman" w:hAnsi="Times New Roman" w:cs="Times New Roman"/>
            <w:sz w:val="24"/>
          </w:rPr>
          <w:t>reveal</w:t>
        </w:r>
        <w:r>
          <w:rPr>
            <w:rFonts w:ascii="Times New Roman" w:eastAsia="Times New Roman" w:hAnsi="Times New Roman" w:cs="Times New Roman"/>
            <w:sz w:val="24"/>
          </w:rPr>
          <w:t xml:space="preserve"> </w:t>
        </w:r>
      </w:ins>
      <w:r w:rsidR="00615800">
        <w:rPr>
          <w:rFonts w:ascii="Times New Roman" w:eastAsia="Times New Roman" w:hAnsi="Times New Roman" w:cs="Times New Roman"/>
          <w:sz w:val="24"/>
        </w:rPr>
        <w:t xml:space="preserve">how </w:t>
      </w:r>
      <w:r w:rsidR="00B94010" w:rsidRPr="00752C1E">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sidR="00615800">
        <w:rPr>
          <w:rFonts w:ascii="Times New Roman" w:eastAsia="Times New Roman" w:hAnsi="Times New Roman" w:cs="Times New Roman"/>
          <w:sz w:val="24"/>
        </w:rPr>
        <w:t xml:space="preserve">and </w:t>
      </w:r>
      <w:r w:rsidR="00615800" w:rsidRPr="00752C1E">
        <w:rPr>
          <w:rFonts w:ascii="Times New Roman" w:eastAsia="Times New Roman" w:hAnsi="Times New Roman" w:cs="Times New Roman"/>
          <w:i/>
          <w:sz w:val="24"/>
        </w:rPr>
        <w:t>S</w:t>
      </w:r>
      <w:r w:rsidR="00615800">
        <w:rPr>
          <w:rFonts w:ascii="Times New Roman" w:eastAsia="Times New Roman" w:hAnsi="Times New Roman" w:cs="Times New Roman"/>
          <w:sz w:val="24"/>
        </w:rPr>
        <w:t xml:space="preserve"> </w:t>
      </w:r>
      <w:r w:rsidR="00517BCE">
        <w:rPr>
          <w:rFonts w:ascii="Times New Roman" w:eastAsia="Times New Roman" w:hAnsi="Times New Roman" w:cs="Times New Roman"/>
          <w:sz w:val="24"/>
        </w:rPr>
        <w:t xml:space="preserve">constrain </w:t>
      </w:r>
      <w:r w:rsidR="00615800">
        <w:rPr>
          <w:rFonts w:ascii="Times New Roman" w:eastAsia="Times New Roman" w:hAnsi="Times New Roman" w:cs="Times New Roman"/>
          <w:sz w:val="24"/>
        </w:rPr>
        <w:t xml:space="preserve">observable variation </w:t>
      </w:r>
      <w:ins w:id="127" w:author="Lisa Locey" w:date="2014-02-23T15:42:00Z">
        <w:r>
          <w:rPr>
            <w:rFonts w:ascii="Times New Roman" w:eastAsia="Times New Roman" w:hAnsi="Times New Roman" w:cs="Times New Roman"/>
            <w:sz w:val="24"/>
          </w:rPr>
          <w:t>in the shape of the SAD</w:t>
        </w:r>
      </w:ins>
      <w:ins w:id="128" w:author="Lisa Locey" w:date="2014-02-23T15:50:00Z">
        <w:r>
          <w:rPr>
            <w:rFonts w:ascii="Times New Roman" w:eastAsia="Times New Roman" w:hAnsi="Times New Roman" w:cs="Times New Roman"/>
            <w:sz w:val="24"/>
          </w:rPr>
          <w:t xml:space="preserve"> and that </w:t>
        </w:r>
        <w:r w:rsidR="004960D0">
          <w:rPr>
            <w:rFonts w:ascii="Times New Roman" w:eastAsia="Times New Roman" w:hAnsi="Times New Roman" w:cs="Times New Roman"/>
            <w:sz w:val="24"/>
          </w:rPr>
          <w:t>the degree of</w:t>
        </w:r>
        <w:r w:rsidRPr="00E67DAC">
          <w:rPr>
            <w:rFonts w:ascii="Times New Roman" w:eastAsia="Times New Roman" w:hAnsi="Times New Roman" w:cs="Times New Roman"/>
            <w:sz w:val="24"/>
          </w:rPr>
          <w:t xml:space="preserve"> variation that is possible is</w:t>
        </w:r>
        <w:r w:rsidR="004960D0">
          <w:rPr>
            <w:rFonts w:ascii="Times New Roman" w:eastAsia="Times New Roman" w:hAnsi="Times New Roman" w:cs="Times New Roman"/>
            <w:sz w:val="24"/>
          </w:rPr>
          <w:t xml:space="preserve"> not always</w:t>
        </w:r>
        <w:r w:rsidRPr="00E67DAC">
          <w:rPr>
            <w:rFonts w:ascii="Times New Roman" w:eastAsia="Times New Roman" w:hAnsi="Times New Roman" w:cs="Times New Roman"/>
            <w:sz w:val="24"/>
          </w:rPr>
          <w:t xml:space="preserve"> sufficient for interpreting </w:t>
        </w:r>
      </w:ins>
      <w:ins w:id="129" w:author="Lisa Locey" w:date="2014-02-23T15:52:00Z">
        <w:r w:rsidR="004960D0">
          <w:rPr>
            <w:rFonts w:ascii="Times New Roman" w:eastAsia="Times New Roman" w:hAnsi="Times New Roman" w:cs="Times New Roman"/>
            <w:sz w:val="24"/>
          </w:rPr>
          <w:t xml:space="preserve">the </w:t>
        </w:r>
      </w:ins>
      <w:ins w:id="130" w:author="Lisa Locey" w:date="2014-02-23T15:51:00Z">
        <w:r w:rsidR="004960D0">
          <w:rPr>
            <w:rFonts w:ascii="Times New Roman" w:eastAsia="Times New Roman" w:hAnsi="Times New Roman" w:cs="Times New Roman"/>
            <w:sz w:val="24"/>
          </w:rPr>
          <w:t>SAD</w:t>
        </w:r>
      </w:ins>
      <w:ins w:id="131" w:author="Lisa Locey" w:date="2014-02-23T15:50:00Z">
        <w:r w:rsidR="004960D0">
          <w:rPr>
            <w:rFonts w:ascii="Times New Roman" w:eastAsia="Times New Roman" w:hAnsi="Times New Roman" w:cs="Times New Roman"/>
            <w:sz w:val="24"/>
          </w:rPr>
          <w:t xml:space="preserve"> in terms of statistical and</w:t>
        </w:r>
        <w:r w:rsidRPr="00E67DAC">
          <w:rPr>
            <w:rFonts w:ascii="Times New Roman" w:eastAsia="Times New Roman" w:hAnsi="Times New Roman" w:cs="Times New Roman"/>
            <w:sz w:val="24"/>
          </w:rPr>
          <w:t xml:space="preserve"> ecological mechanisms, whether random or non-random</w:t>
        </w:r>
      </w:ins>
      <w:ins w:id="132" w:author="Lisa Locey" w:date="2014-02-23T15:53:00Z">
        <w:r w:rsidR="004960D0">
          <w:rPr>
            <w:rFonts w:ascii="Times New Roman" w:eastAsia="Times New Roman" w:hAnsi="Times New Roman" w:cs="Times New Roman"/>
            <w:sz w:val="24"/>
          </w:rPr>
          <w:t>; a point initially introduced by</w:t>
        </w:r>
      </w:ins>
      <w:ins w:id="133" w:author="Lisa Locey" w:date="2014-02-23T15:50:00Z">
        <w:r w:rsidR="004960D0">
          <w:rPr>
            <w:rFonts w:ascii="Times New Roman" w:eastAsia="Times New Roman" w:hAnsi="Times New Roman" w:cs="Times New Roman"/>
            <w:sz w:val="24"/>
          </w:rPr>
          <w:t xml:space="preserve"> </w:t>
        </w:r>
      </w:ins>
      <w:r w:rsidR="00615800">
        <w:rPr>
          <w:rFonts w:ascii="Times New Roman" w:eastAsia="Times New Roman" w:hAnsi="Times New Roman" w:cs="Times New Roman"/>
          <w:sz w:val="24"/>
        </w:rPr>
        <w:t>(</w:t>
      </w:r>
      <w:proofErr w:type="spellStart"/>
      <w:r w:rsidR="00615800">
        <w:rPr>
          <w:rFonts w:ascii="Times New Roman" w:eastAsia="Times New Roman" w:hAnsi="Times New Roman" w:cs="Times New Roman"/>
          <w:sz w:val="24"/>
        </w:rPr>
        <w:t>Haegeman</w:t>
      </w:r>
      <w:proofErr w:type="spellEnd"/>
      <w:r w:rsidR="00615800">
        <w:rPr>
          <w:rFonts w:ascii="Times New Roman" w:eastAsia="Times New Roman" w:hAnsi="Times New Roman" w:cs="Times New Roman"/>
          <w:sz w:val="24"/>
        </w:rPr>
        <w:t xml:space="preserve"> </w:t>
      </w:r>
      <w:r w:rsidR="00647E2D">
        <w:rPr>
          <w:rFonts w:ascii="Times New Roman" w:eastAsia="Times New Roman" w:hAnsi="Times New Roman" w:cs="Times New Roman"/>
          <w:sz w:val="24"/>
        </w:rPr>
        <w:t>&amp;</w:t>
      </w:r>
      <w:r w:rsidR="00615800">
        <w:rPr>
          <w:rFonts w:ascii="Times New Roman" w:eastAsia="Times New Roman" w:hAnsi="Times New Roman" w:cs="Times New Roman"/>
          <w:sz w:val="24"/>
        </w:rPr>
        <w:t xml:space="preserve"> Loreau 2008).</w:t>
      </w:r>
      <w:ins w:id="134" w:author="Lisa Locey" w:date="2014-02-23T17:29:00Z">
        <w:r w:rsidR="00A57DA8">
          <w:rPr>
            <w:rFonts w:ascii="Times New Roman" w:eastAsia="Times New Roman" w:hAnsi="Times New Roman" w:cs="Times New Roman"/>
            <w:sz w:val="24"/>
          </w:rPr>
          <w:t xml:space="preserve"> </w:t>
        </w:r>
      </w:ins>
      <w:ins w:id="135" w:author="Lisa Locey" w:date="2014-02-23T16:03:00Z">
        <w:r w:rsidR="009B30FF">
          <w:rPr>
            <w:rFonts w:ascii="Times New Roman" w:eastAsia="Times New Roman" w:hAnsi="Times New Roman" w:cs="Times New Roman"/>
            <w:sz w:val="24"/>
          </w:rPr>
          <w:t xml:space="preserve">In addition to revealing how general variables like </w:t>
        </w:r>
        <w:r w:rsidR="009B30FF" w:rsidRPr="00956AAF">
          <w:rPr>
            <w:rFonts w:ascii="Times New Roman" w:eastAsia="Times New Roman" w:hAnsi="Times New Roman" w:cs="Times New Roman"/>
            <w:i/>
            <w:sz w:val="24"/>
          </w:rPr>
          <w:t>N</w:t>
        </w:r>
        <w:r w:rsidR="009B30FF">
          <w:rPr>
            <w:rFonts w:ascii="Times New Roman" w:eastAsia="Times New Roman" w:hAnsi="Times New Roman" w:cs="Times New Roman"/>
            <w:sz w:val="24"/>
          </w:rPr>
          <w:t xml:space="preserve"> and </w:t>
        </w:r>
        <w:r w:rsidR="009B30FF" w:rsidRPr="00956AAF">
          <w:rPr>
            <w:rFonts w:ascii="Times New Roman" w:eastAsia="Times New Roman" w:hAnsi="Times New Roman" w:cs="Times New Roman"/>
            <w:i/>
            <w:sz w:val="24"/>
          </w:rPr>
          <w:t>S</w:t>
        </w:r>
        <w:r w:rsidR="009B30FF">
          <w:rPr>
            <w:rFonts w:ascii="Times New Roman" w:eastAsia="Times New Roman" w:hAnsi="Times New Roman" w:cs="Times New Roman"/>
            <w:sz w:val="24"/>
          </w:rPr>
          <w:t xml:space="preserve"> </w:t>
        </w:r>
      </w:ins>
      <w:ins w:id="136" w:author="Lisa Locey" w:date="2014-02-23T16:04:00Z">
        <w:r w:rsidR="009B30FF">
          <w:rPr>
            <w:rFonts w:ascii="Times New Roman" w:eastAsia="Times New Roman" w:hAnsi="Times New Roman" w:cs="Times New Roman"/>
            <w:sz w:val="24"/>
          </w:rPr>
          <w:t xml:space="preserve">constrain observable variation in </w:t>
        </w:r>
      </w:ins>
      <w:ins w:id="137" w:author="Lisa Locey" w:date="2014-02-23T18:48:00Z">
        <w:r w:rsidR="007F0554">
          <w:rPr>
            <w:rFonts w:ascii="Times New Roman" w:eastAsia="Times New Roman" w:hAnsi="Times New Roman" w:cs="Times New Roman"/>
            <w:sz w:val="24"/>
          </w:rPr>
          <w:t>the SAD</w:t>
        </w:r>
      </w:ins>
      <w:r w:rsidR="00517BCE">
        <w:rPr>
          <w:rFonts w:ascii="Times New Roman" w:eastAsia="Times New Roman" w:hAnsi="Times New Roman" w:cs="Times New Roman"/>
          <w:sz w:val="24"/>
        </w:rPr>
        <w:t>, general properties of the feasible set reveal simpl</w:t>
      </w:r>
      <w:r w:rsidR="0059618C">
        <w:rPr>
          <w:rFonts w:ascii="Times New Roman" w:eastAsia="Times New Roman" w:hAnsi="Times New Roman" w:cs="Times New Roman"/>
          <w:sz w:val="24"/>
        </w:rPr>
        <w:t>e</w:t>
      </w:r>
      <w:r w:rsidR="00517BCE">
        <w:rPr>
          <w:rFonts w:ascii="Times New Roman" w:eastAsia="Times New Roman" w:hAnsi="Times New Roman" w:cs="Times New Roman"/>
          <w:sz w:val="24"/>
        </w:rPr>
        <w:t xml:space="preserve"> </w:t>
      </w:r>
      <w:ins w:id="138" w:author="Lisa Locey" w:date="2014-02-23T16:05:00Z">
        <w:r w:rsidR="009B30FF">
          <w:rPr>
            <w:rFonts w:ascii="Times New Roman" w:eastAsia="Times New Roman" w:hAnsi="Times New Roman" w:cs="Times New Roman"/>
            <w:sz w:val="24"/>
          </w:rPr>
          <w:t xml:space="preserve">mechanism-free </w:t>
        </w:r>
      </w:ins>
      <w:r w:rsidR="00517BCE">
        <w:rPr>
          <w:rFonts w:ascii="Times New Roman" w:eastAsia="Times New Roman" w:hAnsi="Times New Roman" w:cs="Times New Roman"/>
          <w:sz w:val="24"/>
        </w:rPr>
        <w:t xml:space="preserve">explanations for </w:t>
      </w:r>
      <w:r w:rsidR="0059618C">
        <w:rPr>
          <w:rFonts w:ascii="Times New Roman" w:eastAsia="Times New Roman" w:hAnsi="Times New Roman" w:cs="Times New Roman"/>
          <w:sz w:val="24"/>
        </w:rPr>
        <w:t>common</w:t>
      </w:r>
      <w:r w:rsidR="00517BCE">
        <w:rPr>
          <w:rFonts w:ascii="Times New Roman" w:eastAsia="Times New Roman" w:hAnsi="Times New Roman" w:cs="Times New Roman"/>
          <w:sz w:val="24"/>
        </w:rPr>
        <w:t xml:space="preserve"> patterns. For example, </w:t>
      </w:r>
      <w:r w:rsidR="0059618C">
        <w:rPr>
          <w:rFonts w:ascii="Times New Roman" w:eastAsia="Times New Roman" w:hAnsi="Times New Roman" w:cs="Times New Roman"/>
          <w:sz w:val="24"/>
        </w:rPr>
        <w:t xml:space="preserve">the </w:t>
      </w:r>
      <w:r w:rsidR="006A493E">
        <w:rPr>
          <w:rFonts w:ascii="Times New Roman" w:eastAsia="Times New Roman" w:hAnsi="Times New Roman" w:cs="Times New Roman"/>
          <w:sz w:val="24"/>
        </w:rPr>
        <w:t>ubiquity of</w:t>
      </w:r>
      <w:r w:rsidR="00835E50">
        <w:rPr>
          <w:rFonts w:ascii="Times New Roman" w:eastAsia="Times New Roman" w:hAnsi="Times New Roman" w:cs="Times New Roman"/>
          <w:sz w:val="24"/>
        </w:rPr>
        <w:t xml:space="preserve"> right-skewed SADs</w:t>
      </w:r>
      <w:ins w:id="139" w:author="Lisa Locey" w:date="2014-02-23T18:50:00Z">
        <w:r w:rsidR="007F0554">
          <w:rPr>
            <w:rFonts w:ascii="Times New Roman" w:eastAsia="Times New Roman" w:hAnsi="Times New Roman" w:cs="Times New Roman"/>
            <w:sz w:val="24"/>
          </w:rPr>
          <w:t>,</w:t>
        </w:r>
      </w:ins>
      <w:r w:rsidR="00835E50">
        <w:rPr>
          <w:rFonts w:ascii="Times New Roman" w:eastAsia="Times New Roman" w:hAnsi="Times New Roman" w:cs="Times New Roman"/>
          <w:sz w:val="24"/>
        </w:rPr>
        <w:t xml:space="preserve"> </w:t>
      </w:r>
      <w:ins w:id="140" w:author="Lisa Locey" w:date="2014-02-23T18:50:00Z">
        <w:r w:rsidR="007F0554">
          <w:rPr>
            <w:rFonts w:ascii="Times New Roman" w:eastAsia="Times New Roman" w:hAnsi="Times New Roman" w:cs="Times New Roman"/>
            <w:sz w:val="24"/>
          </w:rPr>
          <w:t>where</w:t>
        </w:r>
      </w:ins>
      <w:r w:rsidR="006A493E">
        <w:rPr>
          <w:rFonts w:ascii="Times New Roman" w:eastAsia="Times New Roman" w:hAnsi="Times New Roman" w:cs="Times New Roman"/>
          <w:sz w:val="24"/>
        </w:rPr>
        <w:t xml:space="preserve"> </w:t>
      </w:r>
      <w:r w:rsidR="00835E50">
        <w:rPr>
          <w:rFonts w:ascii="Times New Roman" w:eastAsia="Times New Roman" w:hAnsi="Times New Roman" w:cs="Times New Roman"/>
          <w:sz w:val="24"/>
        </w:rPr>
        <w:t>many species have low abundance</w:t>
      </w:r>
      <w:ins w:id="141" w:author="Lisa Locey" w:date="2014-02-23T18:49:00Z">
        <w:r w:rsidR="007F0554">
          <w:rPr>
            <w:rFonts w:ascii="Times New Roman" w:eastAsia="Times New Roman" w:hAnsi="Times New Roman" w:cs="Times New Roman"/>
            <w:sz w:val="24"/>
          </w:rPr>
          <w:t>s and few species have high abundances,</w:t>
        </w:r>
      </w:ins>
      <w:r w:rsidR="00835E50">
        <w:rPr>
          <w:rFonts w:ascii="Times New Roman" w:eastAsia="Times New Roman" w:hAnsi="Times New Roman" w:cs="Times New Roman"/>
          <w:sz w:val="24"/>
        </w:rPr>
        <w:t xml:space="preserve"> is</w:t>
      </w:r>
      <w:r w:rsidR="006A493E">
        <w:rPr>
          <w:rFonts w:ascii="Times New Roman" w:eastAsia="Times New Roman" w:hAnsi="Times New Roman" w:cs="Times New Roman"/>
          <w:sz w:val="24"/>
        </w:rPr>
        <w:t xml:space="preserve"> predicted by the </w:t>
      </w:r>
      <w:r w:rsidR="0059618C">
        <w:rPr>
          <w:rFonts w:ascii="Times New Roman" w:eastAsia="Times New Roman" w:hAnsi="Times New Roman" w:cs="Times New Roman"/>
          <w:sz w:val="24"/>
        </w:rPr>
        <w:t xml:space="preserve">vast </w:t>
      </w:r>
      <w:r w:rsidR="00517BCE">
        <w:rPr>
          <w:rFonts w:ascii="Times New Roman" w:eastAsia="Times New Roman" w:hAnsi="Times New Roman" w:cs="Times New Roman"/>
          <w:sz w:val="24"/>
        </w:rPr>
        <w:t xml:space="preserve">majority of possible </w:t>
      </w:r>
      <w:ins w:id="142" w:author="Lisa Locey" w:date="2014-02-23T18:50:00Z">
        <w:r w:rsidR="007F0554">
          <w:rPr>
            <w:rFonts w:ascii="Times New Roman" w:eastAsia="Times New Roman" w:hAnsi="Times New Roman" w:cs="Times New Roman"/>
            <w:sz w:val="24"/>
          </w:rPr>
          <w:t xml:space="preserve">SAD </w:t>
        </w:r>
      </w:ins>
      <w:r w:rsidR="00517BCE">
        <w:rPr>
          <w:rFonts w:ascii="Times New Roman" w:eastAsia="Times New Roman" w:hAnsi="Times New Roman" w:cs="Times New Roman"/>
          <w:sz w:val="24"/>
        </w:rPr>
        <w:t>shapes</w:t>
      </w:r>
      <w:ins w:id="143" w:author="Lisa Locey" w:date="2014-02-23T16:09:00Z">
        <w:r w:rsidR="009B30FF">
          <w:rPr>
            <w:rFonts w:ascii="Times New Roman" w:eastAsia="Times New Roman" w:hAnsi="Times New Roman" w:cs="Times New Roman"/>
            <w:sz w:val="24"/>
          </w:rPr>
          <w:t xml:space="preserve">, regardless of </w:t>
        </w:r>
      </w:ins>
      <w:ins w:id="144" w:author="Lisa Locey" w:date="2014-02-23T16:10:00Z">
        <w:r w:rsidR="009B30FF">
          <w:rPr>
            <w:rFonts w:ascii="Times New Roman" w:eastAsia="Times New Roman" w:hAnsi="Times New Roman" w:cs="Times New Roman"/>
            <w:sz w:val="24"/>
          </w:rPr>
          <w:t xml:space="preserve">whether </w:t>
        </w:r>
      </w:ins>
      <w:ins w:id="145" w:author="Lisa Locey" w:date="2014-02-23T16:09:00Z">
        <w:r w:rsidR="007F0554">
          <w:rPr>
            <w:rFonts w:ascii="Times New Roman" w:eastAsia="Times New Roman" w:hAnsi="Times New Roman" w:cs="Times New Roman"/>
            <w:sz w:val="24"/>
          </w:rPr>
          <w:t>the possible shapes would</w:t>
        </w:r>
        <w:r w:rsidR="009B30FF">
          <w:rPr>
            <w:rFonts w:ascii="Times New Roman" w:eastAsia="Times New Roman" w:hAnsi="Times New Roman" w:cs="Times New Roman"/>
            <w:sz w:val="24"/>
          </w:rPr>
          <w:t xml:space="preserve"> arise through random or non-random ecological or statistical processes</w:t>
        </w:r>
      </w:ins>
      <w:r w:rsidR="0059618C">
        <w:rPr>
          <w:rFonts w:ascii="Times New Roman" w:eastAsia="Times New Roman" w:hAnsi="Times New Roman" w:cs="Times New Roman"/>
          <w:sz w:val="24"/>
        </w:rPr>
        <w:t xml:space="preserve">. </w:t>
      </w:r>
      <w:r w:rsidR="00517BCE">
        <w:rPr>
          <w:rFonts w:ascii="Times New Roman" w:eastAsia="Times New Roman" w:hAnsi="Times New Roman" w:cs="Times New Roman"/>
          <w:sz w:val="24"/>
        </w:rPr>
        <w:t xml:space="preserve">Though </w:t>
      </w:r>
      <w:r w:rsidR="00031C2D">
        <w:rPr>
          <w:rFonts w:ascii="Times New Roman" w:eastAsia="Times New Roman" w:hAnsi="Times New Roman" w:cs="Times New Roman"/>
          <w:sz w:val="24"/>
        </w:rPr>
        <w:t>only the SAD</w:t>
      </w:r>
      <w:r w:rsidR="00E634F0">
        <w:rPr>
          <w:rFonts w:ascii="Times New Roman" w:eastAsia="Times New Roman" w:hAnsi="Times New Roman" w:cs="Times New Roman"/>
          <w:sz w:val="24"/>
        </w:rPr>
        <w:t xml:space="preserve"> </w:t>
      </w:r>
      <w:r w:rsidR="00031C2D">
        <w:rPr>
          <w:rFonts w:ascii="Times New Roman" w:eastAsia="Times New Roman" w:hAnsi="Times New Roman" w:cs="Times New Roman"/>
          <w:sz w:val="24"/>
        </w:rPr>
        <w:t xml:space="preserve">has been examined using </w:t>
      </w:r>
      <w:r w:rsidR="0059618C">
        <w:rPr>
          <w:rFonts w:ascii="Times New Roman" w:eastAsia="Times New Roman" w:hAnsi="Times New Roman" w:cs="Times New Roman"/>
          <w:sz w:val="24"/>
        </w:rPr>
        <w:t>a</w:t>
      </w:r>
      <w:r w:rsidR="00031C2D">
        <w:rPr>
          <w:rFonts w:ascii="Times New Roman" w:eastAsia="Times New Roman" w:hAnsi="Times New Roman" w:cs="Times New Roman"/>
          <w:sz w:val="24"/>
        </w:rPr>
        <w:t xml:space="preserve"> fe</w:t>
      </w:r>
      <w:r w:rsidR="003C33C6">
        <w:rPr>
          <w:rFonts w:ascii="Times New Roman" w:eastAsia="Times New Roman" w:hAnsi="Times New Roman" w:cs="Times New Roman"/>
          <w:sz w:val="24"/>
        </w:rPr>
        <w:t>a</w:t>
      </w:r>
      <w:r w:rsidR="00031C2D">
        <w:rPr>
          <w:rFonts w:ascii="Times New Roman" w:eastAsia="Times New Roman" w:hAnsi="Times New Roman" w:cs="Times New Roman"/>
          <w:sz w:val="24"/>
        </w:rPr>
        <w:t>sible set approach</w:t>
      </w:r>
      <w:r w:rsidR="00517BCE">
        <w:rPr>
          <w:rFonts w:ascii="Times New Roman" w:eastAsia="Times New Roman" w:hAnsi="Times New Roman" w:cs="Times New Roman"/>
          <w:sz w:val="24"/>
        </w:rPr>
        <w:t>,</w:t>
      </w:r>
      <w:r w:rsidR="003E25CE">
        <w:rPr>
          <w:rFonts w:ascii="Times New Roman" w:eastAsia="Times New Roman" w:hAnsi="Times New Roman" w:cs="Times New Roman"/>
          <w:sz w:val="24"/>
        </w:rPr>
        <w:t xml:space="preserve"> </w:t>
      </w:r>
      <w:r w:rsidR="006C0F8E">
        <w:rPr>
          <w:rFonts w:ascii="Times New Roman" w:eastAsia="Times New Roman" w:hAnsi="Times New Roman" w:cs="Times New Roman"/>
          <w:sz w:val="24"/>
        </w:rPr>
        <w:t xml:space="preserve">Locey &amp; White </w:t>
      </w:r>
      <w:r w:rsidR="00E634F0">
        <w:rPr>
          <w:rFonts w:ascii="Times New Roman" w:eastAsia="Times New Roman" w:hAnsi="Times New Roman" w:cs="Times New Roman"/>
          <w:sz w:val="24"/>
        </w:rPr>
        <w:t>(2013)</w:t>
      </w:r>
      <w:r w:rsidR="00615800">
        <w:rPr>
          <w:rFonts w:ascii="Times New Roman" w:eastAsia="Times New Roman" w:hAnsi="Times New Roman" w:cs="Times New Roman"/>
          <w:sz w:val="24"/>
        </w:rPr>
        <w:t xml:space="preserve"> suggest that other ecological patterns </w:t>
      </w:r>
      <w:r w:rsidR="00D432BB">
        <w:rPr>
          <w:rFonts w:ascii="Times New Roman" w:eastAsia="Times New Roman" w:hAnsi="Times New Roman" w:cs="Times New Roman"/>
          <w:sz w:val="24"/>
        </w:rPr>
        <w:t xml:space="preserve">should </w:t>
      </w:r>
      <w:r w:rsidR="00E634F0">
        <w:rPr>
          <w:rFonts w:ascii="Times New Roman" w:eastAsia="Times New Roman" w:hAnsi="Times New Roman" w:cs="Times New Roman"/>
          <w:sz w:val="24"/>
        </w:rPr>
        <w:t>also</w:t>
      </w:r>
      <w:r w:rsidR="00031C2D">
        <w:rPr>
          <w:rFonts w:ascii="Times New Roman" w:eastAsia="Times New Roman" w:hAnsi="Times New Roman" w:cs="Times New Roman"/>
          <w:sz w:val="24"/>
        </w:rPr>
        <w:t xml:space="preserve"> </w:t>
      </w:r>
      <w:r w:rsidR="00615800">
        <w:rPr>
          <w:rFonts w:ascii="Times New Roman" w:eastAsia="Times New Roman" w:hAnsi="Times New Roman" w:cs="Times New Roman"/>
          <w:sz w:val="24"/>
        </w:rPr>
        <w:t>be examined in the context of their feasible set</w:t>
      </w:r>
      <w:r w:rsidR="002F5D43">
        <w:rPr>
          <w:rFonts w:ascii="Times New Roman" w:eastAsia="Times New Roman" w:hAnsi="Times New Roman" w:cs="Times New Roman"/>
          <w:sz w:val="24"/>
        </w:rPr>
        <w:t>s</w:t>
      </w:r>
      <w:r w:rsidR="00517BCE">
        <w:rPr>
          <w:rFonts w:ascii="Times New Roman" w:eastAsia="Times New Roman" w:hAnsi="Times New Roman" w:cs="Times New Roman"/>
          <w:sz w:val="24"/>
        </w:rPr>
        <w:t>. However</w:t>
      </w:r>
      <w:r w:rsidR="003E25CE">
        <w:rPr>
          <w:rFonts w:ascii="Times New Roman" w:eastAsia="Times New Roman" w:hAnsi="Times New Roman" w:cs="Times New Roman"/>
          <w:sz w:val="24"/>
        </w:rPr>
        <w:t>, t</w:t>
      </w:r>
      <w:r w:rsidR="00031C2D">
        <w:rPr>
          <w:rFonts w:ascii="Times New Roman" w:eastAsia="Times New Roman" w:hAnsi="Times New Roman" w:cs="Times New Roman"/>
          <w:sz w:val="24"/>
        </w:rPr>
        <w:t xml:space="preserve">here are </w:t>
      </w:r>
      <w:r w:rsidR="00835E50">
        <w:rPr>
          <w:rFonts w:ascii="Times New Roman" w:eastAsia="Times New Roman" w:hAnsi="Times New Roman" w:cs="Times New Roman"/>
          <w:sz w:val="24"/>
        </w:rPr>
        <w:t>several obstacles to extending the feasible set</w:t>
      </w:r>
      <w:ins w:id="146" w:author="Lisa Locey" w:date="2014-02-23T16:11:00Z">
        <w:r w:rsidR="003C2D86">
          <w:rPr>
            <w:rFonts w:ascii="Times New Roman" w:eastAsia="Times New Roman" w:hAnsi="Times New Roman" w:cs="Times New Roman"/>
            <w:sz w:val="24"/>
          </w:rPr>
          <w:t xml:space="preserve"> concept to other patterns and to using the feasible set approach without great computational resources</w:t>
        </w:r>
      </w:ins>
      <w:r w:rsidR="00361E95">
        <w:rPr>
          <w:rFonts w:ascii="Times New Roman" w:eastAsia="Times New Roman" w:hAnsi="Times New Roman" w:cs="Times New Roman"/>
          <w:sz w:val="24"/>
        </w:rPr>
        <w:t>.</w:t>
      </w:r>
    </w:p>
    <w:p w14:paraId="4729F95F" w14:textId="240C0C0F" w:rsidR="0099142E" w:rsidRDefault="00615800" w:rsidP="00181CCF">
      <w:pPr>
        <w:pStyle w:val="Normal1"/>
        <w:spacing w:after="0" w:line="480" w:lineRule="auto"/>
        <w:ind w:right="60" w:firstLine="540"/>
        <w:rPr>
          <w:ins w:id="147" w:author="Lisa Locey" w:date="2014-02-23T16:52:00Z"/>
          <w:rFonts w:ascii="Times New Roman" w:eastAsia="Times New Roman" w:hAnsi="Times New Roman" w:cs="Times New Roman"/>
          <w:sz w:val="24"/>
        </w:rPr>
      </w:pPr>
      <w:r>
        <w:rPr>
          <w:rFonts w:ascii="Times New Roman" w:eastAsia="Times New Roman" w:hAnsi="Times New Roman" w:cs="Times New Roman"/>
          <w:sz w:val="24"/>
        </w:rPr>
        <w:t xml:space="preserve">Feasible sets can be immense and enumerating them can be untenable. </w:t>
      </w:r>
      <w:ins w:id="148" w:author="Lisa Locey" w:date="2014-02-23T16:12:00Z">
        <w:r w:rsidR="003C2D86">
          <w:rPr>
            <w:rFonts w:ascii="Times New Roman" w:eastAsia="Times New Roman" w:hAnsi="Times New Roman" w:cs="Times New Roman"/>
            <w:sz w:val="24"/>
          </w:rPr>
          <w:t xml:space="preserve">For example, there are </w:t>
        </w:r>
      </w:ins>
      <w:ins w:id="149" w:author="Lisa Locey" w:date="2014-02-23T16:13:00Z">
        <w:r w:rsidR="003C2D86">
          <w:rPr>
            <w:rFonts w:ascii="Times New Roman" w:eastAsia="Times New Roman" w:hAnsi="Times New Roman" w:cs="Times New Roman"/>
            <w:sz w:val="24"/>
          </w:rPr>
          <w:t>8.9x10</w:t>
        </w:r>
        <w:r w:rsidR="003C2D86">
          <w:rPr>
            <w:rFonts w:ascii="Times New Roman" w:eastAsia="Times New Roman" w:hAnsi="Times New Roman" w:cs="Times New Roman"/>
            <w:sz w:val="24"/>
            <w:vertAlign w:val="superscript"/>
          </w:rPr>
          <w:t xml:space="preserve">14 </w:t>
        </w:r>
        <w:r w:rsidR="003C2D86">
          <w:rPr>
            <w:rFonts w:ascii="Times New Roman" w:eastAsia="Times New Roman" w:hAnsi="Times New Roman" w:cs="Times New Roman"/>
            <w:sz w:val="24"/>
          </w:rPr>
          <w:t xml:space="preserve">unique shapes of the SAD for N = 1000 and S = 10, i.e. </w:t>
        </w:r>
      </w:ins>
      <w:ins w:id="150" w:author="Lisa Locey" w:date="2014-02-25T01:07:00Z">
        <w:r w:rsidR="003D216B">
          <w:rPr>
            <w:rFonts w:ascii="Times New Roman" w:eastAsia="Times New Roman" w:hAnsi="Times New Roman" w:cs="Times New Roman"/>
            <w:sz w:val="24"/>
          </w:rPr>
          <w:t xml:space="preserve">when the abundances of </w:t>
        </w:r>
      </w:ins>
      <w:ins w:id="151" w:author="Lisa Locey" w:date="2014-02-23T16:13:00Z">
        <w:r w:rsidR="003C2D86">
          <w:rPr>
            <w:rFonts w:ascii="Times New Roman" w:eastAsia="Times New Roman" w:hAnsi="Times New Roman" w:cs="Times New Roman"/>
            <w:sz w:val="24"/>
          </w:rPr>
          <w:t>ten species sum to 1000.</w:t>
        </w:r>
      </w:ins>
      <w:ins w:id="152" w:author="Lisa Locey" w:date="2014-02-23T16:14:00Z">
        <w:r w:rsidR="003C2D86">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However, small random samples can be used to </w:t>
      </w:r>
      <w:r w:rsidR="00E634F0">
        <w:rPr>
          <w:rFonts w:ascii="Times New Roman" w:eastAsia="Times New Roman" w:hAnsi="Times New Roman" w:cs="Times New Roman"/>
          <w:sz w:val="24"/>
        </w:rPr>
        <w:t xml:space="preserve">characterize </w:t>
      </w:r>
      <w:r>
        <w:rPr>
          <w:rFonts w:ascii="Times New Roman" w:eastAsia="Times New Roman" w:hAnsi="Times New Roman" w:cs="Times New Roman"/>
          <w:sz w:val="24"/>
        </w:rPr>
        <w:t>the</w:t>
      </w:r>
      <w:ins w:id="153" w:author="Lisa Locey" w:date="2014-02-25T01:08:00Z">
        <w:r w:rsidR="003D216B">
          <w:rPr>
            <w:rFonts w:ascii="Times New Roman" w:eastAsia="Times New Roman" w:hAnsi="Times New Roman" w:cs="Times New Roman"/>
            <w:sz w:val="24"/>
          </w:rPr>
          <w:t xml:space="preserve"> </w:t>
        </w:r>
      </w:ins>
      <w:ins w:id="154" w:author="Lisa Locey" w:date="2014-02-23T16:43:00Z">
        <w:r w:rsidR="00181CCF">
          <w:rPr>
            <w:rFonts w:ascii="Times New Roman" w:eastAsia="Times New Roman" w:hAnsi="Times New Roman" w:cs="Times New Roman"/>
            <w:sz w:val="24"/>
          </w:rPr>
          <w:t xml:space="preserve">properties of the feasible </w:t>
        </w:r>
      </w:ins>
      <w:ins w:id="155" w:author="Lisa Locey" w:date="2014-02-25T01:08:00Z">
        <w:r w:rsidR="003D216B">
          <w:rPr>
            <w:rFonts w:ascii="Times New Roman" w:eastAsia="Times New Roman" w:hAnsi="Times New Roman" w:cs="Times New Roman"/>
            <w:sz w:val="24"/>
          </w:rPr>
          <w:t xml:space="preserve">such as </w:t>
        </w:r>
      </w:ins>
      <w:r>
        <w:rPr>
          <w:rFonts w:ascii="Times New Roman" w:eastAsia="Times New Roman" w:hAnsi="Times New Roman" w:cs="Times New Roman"/>
          <w:sz w:val="24"/>
        </w:rPr>
        <w:t xml:space="preserve">the distribution of statistical features (e.g. </w:t>
      </w:r>
      <w:ins w:id="156" w:author="Lisa Locey" w:date="2014-02-23T16:44:00Z">
        <w:r w:rsidR="00181CCF">
          <w:rPr>
            <w:rFonts w:ascii="Times New Roman" w:eastAsia="Times New Roman" w:hAnsi="Times New Roman" w:cs="Times New Roman"/>
            <w:sz w:val="24"/>
          </w:rPr>
          <w:t xml:space="preserve">species </w:t>
        </w:r>
      </w:ins>
      <w:r>
        <w:rPr>
          <w:rFonts w:ascii="Times New Roman" w:eastAsia="Times New Roman" w:hAnsi="Times New Roman" w:cs="Times New Roman"/>
          <w:sz w:val="24"/>
        </w:rPr>
        <w:t xml:space="preserve">evenness) </w:t>
      </w:r>
      <w:r w:rsidR="00A64B8C">
        <w:rPr>
          <w:rFonts w:ascii="Times New Roman" w:eastAsia="Times New Roman" w:hAnsi="Times New Roman" w:cs="Times New Roman"/>
          <w:sz w:val="24"/>
        </w:rPr>
        <w:t>within</w:t>
      </w:r>
      <w:r w:rsidR="00D432BB">
        <w:rPr>
          <w:rFonts w:ascii="Times New Roman" w:eastAsia="Times New Roman" w:hAnsi="Times New Roman" w:cs="Times New Roman"/>
          <w:sz w:val="24"/>
        </w:rPr>
        <w:t xml:space="preserve"> it</w:t>
      </w:r>
      <w:r>
        <w:rPr>
          <w:rFonts w:ascii="Times New Roman" w:eastAsia="Times New Roman" w:hAnsi="Times New Roman" w:cs="Times New Roman"/>
          <w:sz w:val="24"/>
        </w:rPr>
        <w:t xml:space="preserve">. </w:t>
      </w:r>
      <w:r w:rsidR="006C0F8E">
        <w:rPr>
          <w:rFonts w:ascii="Times New Roman" w:eastAsia="Times New Roman" w:hAnsi="Times New Roman" w:cs="Times New Roman"/>
          <w:sz w:val="24"/>
        </w:rPr>
        <w:t xml:space="preserve">Locey &amp; White </w:t>
      </w:r>
      <w:r>
        <w:rPr>
          <w:rFonts w:ascii="Times New Roman" w:eastAsia="Times New Roman" w:hAnsi="Times New Roman" w:cs="Times New Roman"/>
          <w:sz w:val="24"/>
        </w:rPr>
        <w:t>(2013) took a conceptually simple and unbiased approach to sampling th</w:t>
      </w:r>
      <w:ins w:id="157" w:author="Lisa Locey" w:date="2014-02-23T17:14:00Z">
        <w:r w:rsidR="007B443D">
          <w:rPr>
            <w:rFonts w:ascii="Times New Roman" w:eastAsia="Times New Roman" w:hAnsi="Times New Roman" w:cs="Times New Roman"/>
            <w:sz w:val="24"/>
          </w:rPr>
          <w:t>e</w:t>
        </w:r>
      </w:ins>
      <w:r>
        <w:rPr>
          <w:rFonts w:ascii="Times New Roman" w:eastAsia="Times New Roman" w:hAnsi="Times New Roman" w:cs="Times New Roman"/>
          <w:sz w:val="24"/>
        </w:rPr>
        <w:t xml:space="preserve"> feasible set</w:t>
      </w:r>
      <w:ins w:id="158" w:author="Lisa Locey" w:date="2014-02-23T17:14:00Z">
        <w:r w:rsidR="007B443D">
          <w:rPr>
            <w:rFonts w:ascii="Times New Roman" w:eastAsia="Times New Roman" w:hAnsi="Times New Roman" w:cs="Times New Roman"/>
            <w:sz w:val="24"/>
          </w:rPr>
          <w:t xml:space="preserve"> of SAD shapes</w:t>
        </w:r>
      </w:ins>
      <w:r>
        <w:rPr>
          <w:rFonts w:ascii="Times New Roman" w:eastAsia="Times New Roman" w:hAnsi="Times New Roman" w:cs="Times New Roman"/>
          <w:sz w:val="24"/>
        </w:rPr>
        <w:t>, a</w:t>
      </w:r>
      <w:r w:rsidR="0059618C">
        <w:rPr>
          <w:rFonts w:ascii="Times New Roman" w:eastAsia="Times New Roman" w:hAnsi="Times New Roman" w:cs="Times New Roman"/>
          <w:sz w:val="24"/>
        </w:rPr>
        <w:t>n approach</w:t>
      </w:r>
      <w:r>
        <w:rPr>
          <w:rFonts w:ascii="Times New Roman" w:eastAsia="Times New Roman" w:hAnsi="Times New Roman" w:cs="Times New Roman"/>
          <w:sz w:val="24"/>
        </w:rPr>
        <w:t xml:space="preserve"> known as integer partitioning. This approach is based on the fact that there are a limited number of </w:t>
      </w:r>
      <w:r w:rsidR="004F7523">
        <w:rPr>
          <w:rFonts w:ascii="Times New Roman" w:eastAsia="Times New Roman" w:hAnsi="Times New Roman" w:cs="Times New Roman"/>
          <w:sz w:val="24"/>
        </w:rPr>
        <w:t xml:space="preserve">unordered </w:t>
      </w:r>
      <w:r>
        <w:rPr>
          <w:rFonts w:ascii="Times New Roman" w:eastAsia="Times New Roman" w:hAnsi="Times New Roman" w:cs="Times New Roman"/>
          <w:sz w:val="24"/>
        </w:rPr>
        <w:t xml:space="preserve">ways </w:t>
      </w:r>
      <w:r w:rsidR="007829A0">
        <w:rPr>
          <w:rFonts w:ascii="Times New Roman" w:eastAsia="Times New Roman" w:hAnsi="Times New Roman" w:cs="Times New Roman"/>
          <w:sz w:val="24"/>
        </w:rPr>
        <w:t>that</w:t>
      </w:r>
      <w:r w:rsidR="001F0F58" w:rsidRPr="001F0F58">
        <w:rPr>
          <w:rFonts w:ascii="Times New Roman" w:eastAsia="Times New Roman" w:hAnsi="Times New Roman" w:cs="Times New Roman"/>
          <w:i/>
          <w:sz w:val="24"/>
        </w:rPr>
        <w:t xml:space="preserve"> </w:t>
      </w:r>
      <w:r w:rsidR="00BC7999">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integers can sum to a total </w:t>
      </w:r>
      <w:r w:rsidR="00BC7999" w:rsidRPr="00BC7999">
        <w:rPr>
          <w:rFonts w:ascii="Times New Roman" w:eastAsia="Times New Roman" w:hAnsi="Times New Roman" w:cs="Times New Roman"/>
          <w:i/>
          <w:sz w:val="24"/>
        </w:rPr>
        <w:t>q</w:t>
      </w:r>
      <w:r w:rsidR="004F7523">
        <w:rPr>
          <w:rFonts w:ascii="Times New Roman" w:eastAsia="Times New Roman" w:hAnsi="Times New Roman" w:cs="Times New Roman"/>
          <w:sz w:val="24"/>
        </w:rPr>
        <w:t xml:space="preserve">, and hence, a limited number of ways that the abundances of </w:t>
      </w:r>
      <w:r w:rsidR="004F7523" w:rsidRPr="007829A0">
        <w:rPr>
          <w:rFonts w:ascii="Times New Roman" w:eastAsia="Times New Roman" w:hAnsi="Times New Roman" w:cs="Times New Roman"/>
          <w:i/>
          <w:sz w:val="24"/>
        </w:rPr>
        <w:t>S</w:t>
      </w:r>
      <w:r w:rsidR="004F7523">
        <w:rPr>
          <w:rFonts w:ascii="Times New Roman" w:eastAsia="Times New Roman" w:hAnsi="Times New Roman" w:cs="Times New Roman"/>
          <w:sz w:val="24"/>
        </w:rPr>
        <w:t xml:space="preserve"> unlabeled species can sum to </w:t>
      </w:r>
      <w:r w:rsidR="007829A0">
        <w:rPr>
          <w:rFonts w:ascii="Times New Roman" w:eastAsia="Times New Roman" w:hAnsi="Times New Roman" w:cs="Times New Roman"/>
          <w:sz w:val="24"/>
        </w:rPr>
        <w:t xml:space="preserve">a </w:t>
      </w:r>
      <w:r w:rsidR="004F7523">
        <w:rPr>
          <w:rFonts w:ascii="Times New Roman" w:eastAsia="Times New Roman" w:hAnsi="Times New Roman" w:cs="Times New Roman"/>
          <w:sz w:val="24"/>
        </w:rPr>
        <w:t xml:space="preserve">total abundance of </w:t>
      </w:r>
      <w:r w:rsidR="004F7523" w:rsidRPr="007829A0">
        <w:rPr>
          <w:rFonts w:ascii="Times New Roman" w:eastAsia="Times New Roman" w:hAnsi="Times New Roman" w:cs="Times New Roman"/>
          <w:i/>
          <w:sz w:val="24"/>
        </w:rPr>
        <w:t>N</w:t>
      </w:r>
      <w:r w:rsidR="004F7523">
        <w:rPr>
          <w:rFonts w:ascii="Times New Roman" w:eastAsia="Times New Roman" w:hAnsi="Times New Roman" w:cs="Times New Roman"/>
          <w:sz w:val="24"/>
        </w:rPr>
        <w:t>.</w:t>
      </w:r>
      <w:ins w:id="159" w:author="Lisa Locey" w:date="2014-02-23T16:19:00Z">
        <w:r w:rsidR="002D2015">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These </w:t>
      </w:r>
      <w:r w:rsidR="004F7523">
        <w:rPr>
          <w:rFonts w:ascii="Times New Roman" w:eastAsia="Times New Roman" w:hAnsi="Times New Roman" w:cs="Times New Roman"/>
          <w:sz w:val="24"/>
        </w:rPr>
        <w:t xml:space="preserve">unordered </w:t>
      </w:r>
      <w:r>
        <w:rPr>
          <w:rFonts w:ascii="Times New Roman" w:eastAsia="Times New Roman" w:hAnsi="Times New Roman" w:cs="Times New Roman"/>
          <w:sz w:val="24"/>
        </w:rPr>
        <w:t xml:space="preserve">configurations </w:t>
      </w:r>
      <w:r w:rsidR="004F7523">
        <w:rPr>
          <w:rFonts w:ascii="Times New Roman" w:eastAsia="Times New Roman" w:hAnsi="Times New Roman" w:cs="Times New Roman"/>
          <w:sz w:val="24"/>
        </w:rPr>
        <w:t xml:space="preserve">of integers </w:t>
      </w:r>
      <w:r>
        <w:rPr>
          <w:rFonts w:ascii="Times New Roman" w:eastAsia="Times New Roman" w:hAnsi="Times New Roman" w:cs="Times New Roman"/>
          <w:sz w:val="24"/>
        </w:rPr>
        <w:t xml:space="preserve">are called integer partitions </w:t>
      </w:r>
      <w:r>
        <w:rPr>
          <w:rFonts w:ascii="Times New Roman" w:eastAsia="Times New Roman" w:hAnsi="Times New Roman" w:cs="Times New Roman"/>
          <w:sz w:val="24"/>
        </w:rPr>
        <w:lastRenderedPageBreak/>
        <w:t>(</w:t>
      </w:r>
      <w:r w:rsidR="00A64B8C">
        <w:rPr>
          <w:rFonts w:ascii="Times New Roman" w:eastAsia="Times New Roman" w:hAnsi="Times New Roman" w:cs="Times New Roman"/>
          <w:sz w:val="24"/>
        </w:rPr>
        <w:t>Bóna 2006</w:t>
      </w:r>
      <w:r>
        <w:rPr>
          <w:rFonts w:ascii="Times New Roman" w:eastAsia="Times New Roman" w:hAnsi="Times New Roman" w:cs="Times New Roman"/>
          <w:sz w:val="24"/>
        </w:rPr>
        <w:t>). For example, the feasible set for</w:t>
      </w:r>
      <w:r w:rsidR="001F0F58" w:rsidRPr="001F0F58">
        <w:rPr>
          <w:rFonts w:ascii="Times New Roman" w:eastAsia="Times New Roman" w:hAnsi="Times New Roman" w:cs="Times New Roman"/>
          <w:i/>
          <w:sz w:val="24"/>
        </w:rPr>
        <w:t xml:space="preserve"> </w:t>
      </w:r>
      <w:r w:rsidR="00BC7999">
        <w:rPr>
          <w:rFonts w:ascii="Times New Roman" w:eastAsia="Times New Roman" w:hAnsi="Times New Roman" w:cs="Times New Roman"/>
          <w:i/>
          <w:sz w:val="24"/>
        </w:rPr>
        <w:t>q</w:t>
      </w:r>
      <w:r w:rsidR="007829A0">
        <w:rPr>
          <w:rFonts w:ascii="Times New Roman" w:eastAsia="Times New Roman" w:hAnsi="Times New Roman" w:cs="Times New Roman"/>
          <w:i/>
          <w:sz w:val="24"/>
        </w:rPr>
        <w:t xml:space="preserve"> </w:t>
      </w:r>
      <w:r>
        <w:rPr>
          <w:rFonts w:ascii="Times New Roman" w:eastAsia="Times New Roman" w:hAnsi="Times New Roman" w:cs="Times New Roman"/>
          <w:sz w:val="24"/>
        </w:rPr>
        <w:t>=</w:t>
      </w:r>
      <w:r w:rsidR="007829A0">
        <w:rPr>
          <w:rFonts w:ascii="Times New Roman" w:eastAsia="Times New Roman" w:hAnsi="Times New Roman" w:cs="Times New Roman"/>
          <w:sz w:val="24"/>
        </w:rPr>
        <w:t xml:space="preserve"> </w:t>
      </w:r>
      <w:r>
        <w:rPr>
          <w:rFonts w:ascii="Times New Roman" w:eastAsia="Times New Roman" w:hAnsi="Times New Roman" w:cs="Times New Roman"/>
          <w:sz w:val="24"/>
        </w:rPr>
        <w:t>6 and</w:t>
      </w:r>
      <w:r w:rsidR="001F0F58" w:rsidRPr="001F0F58">
        <w:rPr>
          <w:rFonts w:ascii="Times New Roman" w:eastAsia="Times New Roman" w:hAnsi="Times New Roman" w:cs="Times New Roman"/>
          <w:i/>
          <w:sz w:val="24"/>
        </w:rPr>
        <w:t xml:space="preserve"> </w:t>
      </w:r>
      <w:r w:rsidR="00BC7999">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sz w:val="24"/>
        </w:rPr>
        <w:t>= 3 is</w:t>
      </w:r>
      <w:r w:rsidR="00C5143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950843">
        <w:rPr>
          <w:rFonts w:ascii="Times New Roman" w:eastAsia="Times New Roman" w:hAnsi="Times New Roman" w:cs="Times New Roman"/>
          <w:sz w:val="24"/>
        </w:rPr>
        <w:t>{</w:t>
      </w:r>
      <w:r>
        <w:rPr>
          <w:rFonts w:ascii="Times New Roman" w:eastAsia="Times New Roman" w:hAnsi="Times New Roman" w:cs="Times New Roman"/>
          <w:sz w:val="24"/>
        </w:rPr>
        <w:t>(4</w:t>
      </w:r>
      <w:r w:rsidR="00C5143E">
        <w:rPr>
          <w:rFonts w:ascii="Times New Roman" w:eastAsia="Times New Roman" w:hAnsi="Times New Roman" w:cs="Times New Roman"/>
          <w:sz w:val="24"/>
        </w:rPr>
        <w:t>,</w:t>
      </w:r>
      <w:r w:rsidR="003C33C6">
        <w:rPr>
          <w:rFonts w:ascii="Times New Roman" w:eastAsia="Times New Roman" w:hAnsi="Times New Roman" w:cs="Times New Roman"/>
          <w:sz w:val="24"/>
        </w:rPr>
        <w:t xml:space="preserve"> </w:t>
      </w:r>
      <w:r>
        <w:rPr>
          <w:rFonts w:ascii="Times New Roman" w:eastAsia="Times New Roman" w:hAnsi="Times New Roman" w:cs="Times New Roman"/>
          <w:sz w:val="24"/>
        </w:rPr>
        <w:t>1</w:t>
      </w:r>
      <w:r w:rsidR="00C5143E">
        <w:rPr>
          <w:rFonts w:ascii="Times New Roman" w:eastAsia="Times New Roman" w:hAnsi="Times New Roman" w:cs="Times New Roman"/>
          <w:sz w:val="24"/>
        </w:rPr>
        <w:t>,</w:t>
      </w:r>
      <w:r w:rsidR="003C33C6">
        <w:rPr>
          <w:rFonts w:ascii="Times New Roman" w:eastAsia="Times New Roman" w:hAnsi="Times New Roman" w:cs="Times New Roman"/>
          <w:sz w:val="24"/>
        </w:rPr>
        <w:t xml:space="preserve"> </w:t>
      </w:r>
      <w:r>
        <w:rPr>
          <w:rFonts w:ascii="Times New Roman" w:eastAsia="Times New Roman" w:hAnsi="Times New Roman" w:cs="Times New Roman"/>
          <w:sz w:val="24"/>
        </w:rPr>
        <w:t>1</w:t>
      </w:r>
      <w:r w:rsidR="00C5143E">
        <w:rPr>
          <w:rFonts w:ascii="Times New Roman" w:eastAsia="Times New Roman" w:hAnsi="Times New Roman" w:cs="Times New Roman"/>
          <w:sz w:val="24"/>
        </w:rPr>
        <w:t>)</w:t>
      </w:r>
      <w:r>
        <w:rPr>
          <w:rFonts w:ascii="Times New Roman" w:eastAsia="Times New Roman" w:hAnsi="Times New Roman" w:cs="Times New Roman"/>
          <w:sz w:val="24"/>
        </w:rPr>
        <w:t>,</w:t>
      </w:r>
      <w:r w:rsidR="00C5143E">
        <w:rPr>
          <w:rFonts w:ascii="Times New Roman" w:eastAsia="Times New Roman" w:hAnsi="Times New Roman" w:cs="Times New Roman"/>
          <w:sz w:val="24"/>
        </w:rPr>
        <w:t xml:space="preserve"> (</w:t>
      </w:r>
      <w:r>
        <w:rPr>
          <w:rFonts w:ascii="Times New Roman" w:eastAsia="Times New Roman" w:hAnsi="Times New Roman" w:cs="Times New Roman"/>
          <w:sz w:val="24"/>
        </w:rPr>
        <w:t>3</w:t>
      </w:r>
      <w:r w:rsidR="003C33C6">
        <w:rPr>
          <w:rFonts w:ascii="Times New Roman" w:eastAsia="Times New Roman" w:hAnsi="Times New Roman" w:cs="Times New Roman"/>
          <w:sz w:val="24"/>
        </w:rPr>
        <w:t xml:space="preserve">, </w:t>
      </w:r>
      <w:r>
        <w:rPr>
          <w:rFonts w:ascii="Times New Roman" w:eastAsia="Times New Roman" w:hAnsi="Times New Roman" w:cs="Times New Roman"/>
          <w:sz w:val="24"/>
        </w:rPr>
        <w:t>2</w:t>
      </w:r>
      <w:r w:rsidR="003C33C6">
        <w:rPr>
          <w:rFonts w:ascii="Times New Roman" w:eastAsia="Times New Roman" w:hAnsi="Times New Roman" w:cs="Times New Roman"/>
          <w:sz w:val="24"/>
        </w:rPr>
        <w:t xml:space="preserve">, </w:t>
      </w:r>
      <w:r>
        <w:rPr>
          <w:rFonts w:ascii="Times New Roman" w:eastAsia="Times New Roman" w:hAnsi="Times New Roman" w:cs="Times New Roman"/>
          <w:sz w:val="24"/>
        </w:rPr>
        <w:t>1</w:t>
      </w:r>
      <w:r w:rsidR="00C5143E">
        <w:rPr>
          <w:rFonts w:ascii="Times New Roman" w:eastAsia="Times New Roman" w:hAnsi="Times New Roman" w:cs="Times New Roman"/>
          <w:sz w:val="24"/>
        </w:rPr>
        <w:t>)</w:t>
      </w:r>
      <w:r>
        <w:rPr>
          <w:rFonts w:ascii="Times New Roman" w:eastAsia="Times New Roman" w:hAnsi="Times New Roman" w:cs="Times New Roman"/>
          <w:sz w:val="24"/>
        </w:rPr>
        <w:t>,</w:t>
      </w:r>
      <w:r w:rsidR="00C5143E">
        <w:rPr>
          <w:rFonts w:ascii="Times New Roman" w:eastAsia="Times New Roman" w:hAnsi="Times New Roman" w:cs="Times New Roman"/>
          <w:sz w:val="24"/>
        </w:rPr>
        <w:t xml:space="preserve"> (</w:t>
      </w:r>
      <w:r>
        <w:rPr>
          <w:rFonts w:ascii="Times New Roman" w:eastAsia="Times New Roman" w:hAnsi="Times New Roman" w:cs="Times New Roman"/>
          <w:sz w:val="24"/>
        </w:rPr>
        <w:t>2</w:t>
      </w:r>
      <w:r w:rsidR="00C5143E">
        <w:rPr>
          <w:rFonts w:ascii="Times New Roman" w:eastAsia="Times New Roman" w:hAnsi="Times New Roman" w:cs="Times New Roman"/>
          <w:sz w:val="24"/>
        </w:rPr>
        <w:t>,</w:t>
      </w:r>
      <w:r w:rsidR="003C33C6">
        <w:rPr>
          <w:rFonts w:ascii="Times New Roman" w:eastAsia="Times New Roman" w:hAnsi="Times New Roman" w:cs="Times New Roman"/>
          <w:sz w:val="24"/>
        </w:rPr>
        <w:t xml:space="preserve"> </w:t>
      </w:r>
      <w:r>
        <w:rPr>
          <w:rFonts w:ascii="Times New Roman" w:eastAsia="Times New Roman" w:hAnsi="Times New Roman" w:cs="Times New Roman"/>
          <w:sz w:val="24"/>
        </w:rPr>
        <w:t>2</w:t>
      </w:r>
      <w:r w:rsidR="00C5143E">
        <w:rPr>
          <w:rFonts w:ascii="Times New Roman" w:eastAsia="Times New Roman" w:hAnsi="Times New Roman" w:cs="Times New Roman"/>
          <w:sz w:val="24"/>
        </w:rPr>
        <w:t>,</w:t>
      </w:r>
      <w:r w:rsidR="003C33C6">
        <w:rPr>
          <w:rFonts w:ascii="Times New Roman" w:eastAsia="Times New Roman" w:hAnsi="Times New Roman" w:cs="Times New Roman"/>
          <w:sz w:val="24"/>
        </w:rPr>
        <w:t xml:space="preserve"> </w:t>
      </w:r>
      <w:r>
        <w:rPr>
          <w:rFonts w:ascii="Times New Roman" w:eastAsia="Times New Roman" w:hAnsi="Times New Roman" w:cs="Times New Roman"/>
          <w:sz w:val="24"/>
        </w:rPr>
        <w:t>2)</w:t>
      </w:r>
      <w:r w:rsidR="00950843">
        <w:rPr>
          <w:rFonts w:ascii="Times New Roman" w:eastAsia="Times New Roman" w:hAnsi="Times New Roman" w:cs="Times New Roman"/>
          <w:sz w:val="24"/>
        </w:rPr>
        <w:t>}</w:t>
      </w:r>
      <w:r>
        <w:rPr>
          <w:rFonts w:ascii="Times New Roman" w:eastAsia="Times New Roman" w:hAnsi="Times New Roman" w:cs="Times New Roman"/>
          <w:sz w:val="24"/>
        </w:rPr>
        <w:t xml:space="preserve">, where differently ordered configurations having the same </w:t>
      </w:r>
      <w:r w:rsidR="004F7523">
        <w:rPr>
          <w:rFonts w:ascii="Times New Roman" w:eastAsia="Times New Roman" w:hAnsi="Times New Roman" w:cs="Times New Roman"/>
          <w:sz w:val="24"/>
        </w:rPr>
        <w:t xml:space="preserve">integer </w:t>
      </w:r>
      <w:r>
        <w:rPr>
          <w:rFonts w:ascii="Times New Roman" w:eastAsia="Times New Roman" w:hAnsi="Times New Roman" w:cs="Times New Roman"/>
          <w:sz w:val="24"/>
        </w:rPr>
        <w:t xml:space="preserve">values (e.g. </w:t>
      </w:r>
      <w:r w:rsidR="003C33C6">
        <w:rPr>
          <w:rFonts w:ascii="Times New Roman" w:eastAsia="Times New Roman" w:hAnsi="Times New Roman" w:cs="Times New Roman"/>
          <w:sz w:val="24"/>
        </w:rPr>
        <w:t>(</w:t>
      </w:r>
      <w:r w:rsidR="007829A0">
        <w:rPr>
          <w:rFonts w:ascii="Times New Roman" w:eastAsia="Times New Roman" w:hAnsi="Times New Roman" w:cs="Times New Roman"/>
          <w:sz w:val="24"/>
        </w:rPr>
        <w:t>4</w:t>
      </w:r>
      <w:r w:rsidR="003C33C6">
        <w:rPr>
          <w:rFonts w:ascii="Times New Roman" w:eastAsia="Times New Roman" w:hAnsi="Times New Roman" w:cs="Times New Roman"/>
          <w:sz w:val="24"/>
        </w:rPr>
        <w:t xml:space="preserve">, </w:t>
      </w:r>
      <w:r w:rsidR="007829A0">
        <w:rPr>
          <w:rFonts w:ascii="Times New Roman" w:eastAsia="Times New Roman" w:hAnsi="Times New Roman" w:cs="Times New Roman"/>
          <w:sz w:val="24"/>
        </w:rPr>
        <w:t>1</w:t>
      </w:r>
      <w:r w:rsidR="003C33C6">
        <w:rPr>
          <w:rFonts w:ascii="Times New Roman" w:eastAsia="Times New Roman" w:hAnsi="Times New Roman" w:cs="Times New Roman"/>
          <w:sz w:val="24"/>
        </w:rPr>
        <w:t xml:space="preserve">, </w:t>
      </w:r>
      <w:r>
        <w:rPr>
          <w:rFonts w:ascii="Times New Roman" w:eastAsia="Times New Roman" w:hAnsi="Times New Roman" w:cs="Times New Roman"/>
          <w:sz w:val="24"/>
        </w:rPr>
        <w:t>1</w:t>
      </w:r>
      <w:r w:rsidR="003C33C6">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3C33C6">
        <w:rPr>
          <w:rFonts w:ascii="Times New Roman" w:eastAsia="Times New Roman" w:hAnsi="Times New Roman" w:cs="Times New Roman"/>
          <w:sz w:val="24"/>
        </w:rPr>
        <w:t>(</w:t>
      </w:r>
      <w:r>
        <w:rPr>
          <w:rFonts w:ascii="Times New Roman" w:eastAsia="Times New Roman" w:hAnsi="Times New Roman" w:cs="Times New Roman"/>
          <w:sz w:val="24"/>
        </w:rPr>
        <w:t>1</w:t>
      </w:r>
      <w:r w:rsidR="003C33C6">
        <w:rPr>
          <w:rFonts w:ascii="Times New Roman" w:eastAsia="Times New Roman" w:hAnsi="Times New Roman" w:cs="Times New Roman"/>
          <w:sz w:val="24"/>
        </w:rPr>
        <w:t xml:space="preserve">, </w:t>
      </w:r>
      <w:r w:rsidR="007829A0">
        <w:rPr>
          <w:rFonts w:ascii="Times New Roman" w:eastAsia="Times New Roman" w:hAnsi="Times New Roman" w:cs="Times New Roman"/>
          <w:sz w:val="24"/>
        </w:rPr>
        <w:t>1</w:t>
      </w:r>
      <w:r w:rsidR="003C33C6">
        <w:rPr>
          <w:rFonts w:ascii="Times New Roman" w:eastAsia="Times New Roman" w:hAnsi="Times New Roman" w:cs="Times New Roman"/>
          <w:sz w:val="24"/>
        </w:rPr>
        <w:t xml:space="preserve">, </w:t>
      </w:r>
      <w:r w:rsidR="007829A0">
        <w:rPr>
          <w:rFonts w:ascii="Times New Roman" w:eastAsia="Times New Roman" w:hAnsi="Times New Roman" w:cs="Times New Roman"/>
          <w:sz w:val="24"/>
        </w:rPr>
        <w:t>4</w:t>
      </w:r>
      <w:r w:rsidR="003C33C6">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3C33C6">
        <w:rPr>
          <w:rFonts w:ascii="Times New Roman" w:eastAsia="Times New Roman" w:hAnsi="Times New Roman" w:cs="Times New Roman"/>
          <w:sz w:val="24"/>
        </w:rPr>
        <w:t>(</w:t>
      </w:r>
      <w:r>
        <w:rPr>
          <w:rFonts w:ascii="Times New Roman" w:eastAsia="Times New Roman" w:hAnsi="Times New Roman" w:cs="Times New Roman"/>
          <w:sz w:val="24"/>
        </w:rPr>
        <w:t>1</w:t>
      </w:r>
      <w:r w:rsidR="003C33C6">
        <w:rPr>
          <w:rFonts w:ascii="Times New Roman" w:eastAsia="Times New Roman" w:hAnsi="Times New Roman" w:cs="Times New Roman"/>
          <w:sz w:val="24"/>
        </w:rPr>
        <w:t xml:space="preserve">, </w:t>
      </w:r>
      <w:r w:rsidR="007829A0">
        <w:rPr>
          <w:rFonts w:ascii="Times New Roman" w:eastAsia="Times New Roman" w:hAnsi="Times New Roman" w:cs="Times New Roman"/>
          <w:sz w:val="24"/>
        </w:rPr>
        <w:t>4</w:t>
      </w:r>
      <w:r w:rsidR="003C33C6">
        <w:rPr>
          <w:rFonts w:ascii="Times New Roman" w:eastAsia="Times New Roman" w:hAnsi="Times New Roman" w:cs="Times New Roman"/>
          <w:sz w:val="24"/>
        </w:rPr>
        <w:t xml:space="preserve">, </w:t>
      </w:r>
      <w:r w:rsidR="007829A0">
        <w:rPr>
          <w:rFonts w:ascii="Times New Roman" w:eastAsia="Times New Roman" w:hAnsi="Times New Roman" w:cs="Times New Roman"/>
          <w:sz w:val="24"/>
        </w:rPr>
        <w:t>1</w:t>
      </w:r>
      <w:r w:rsidR="003C33C6">
        <w:rPr>
          <w:rFonts w:ascii="Times New Roman" w:eastAsia="Times New Roman" w:hAnsi="Times New Roman" w:cs="Times New Roman"/>
          <w:sz w:val="24"/>
        </w:rPr>
        <w:t>)</w:t>
      </w:r>
      <w:r>
        <w:rPr>
          <w:rFonts w:ascii="Times New Roman" w:eastAsia="Times New Roman" w:hAnsi="Times New Roman" w:cs="Times New Roman"/>
          <w:sz w:val="24"/>
        </w:rPr>
        <w:t xml:space="preserve">) represent the same integer partition, i.e. </w:t>
      </w:r>
      <w:r w:rsidR="00950843">
        <w:rPr>
          <w:rFonts w:ascii="Times New Roman" w:eastAsia="Times New Roman" w:hAnsi="Times New Roman" w:cs="Times New Roman"/>
          <w:sz w:val="24"/>
        </w:rPr>
        <w:t>(</w:t>
      </w:r>
      <w:r w:rsidR="007829A0">
        <w:rPr>
          <w:rFonts w:ascii="Times New Roman" w:eastAsia="Times New Roman" w:hAnsi="Times New Roman" w:cs="Times New Roman"/>
          <w:sz w:val="24"/>
        </w:rPr>
        <w:t>4</w:t>
      </w:r>
      <w:r w:rsidR="00950843">
        <w:rPr>
          <w:rFonts w:ascii="Times New Roman" w:eastAsia="Times New Roman" w:hAnsi="Times New Roman" w:cs="Times New Roman"/>
          <w:sz w:val="24"/>
        </w:rPr>
        <w:t xml:space="preserve">, </w:t>
      </w:r>
      <w:r w:rsidR="007829A0">
        <w:rPr>
          <w:rFonts w:ascii="Times New Roman" w:eastAsia="Times New Roman" w:hAnsi="Times New Roman" w:cs="Times New Roman"/>
          <w:sz w:val="24"/>
        </w:rPr>
        <w:t>1</w:t>
      </w:r>
      <w:r w:rsidR="00950843">
        <w:rPr>
          <w:rFonts w:ascii="Times New Roman" w:eastAsia="Times New Roman" w:hAnsi="Times New Roman" w:cs="Times New Roman"/>
          <w:sz w:val="24"/>
        </w:rPr>
        <w:t xml:space="preserve">, </w:t>
      </w:r>
      <w:r>
        <w:rPr>
          <w:rFonts w:ascii="Times New Roman" w:eastAsia="Times New Roman" w:hAnsi="Times New Roman" w:cs="Times New Roman"/>
          <w:sz w:val="24"/>
        </w:rPr>
        <w:t>1</w:t>
      </w:r>
      <w:r w:rsidR="00950843">
        <w:rPr>
          <w:rFonts w:ascii="Times New Roman" w:eastAsia="Times New Roman" w:hAnsi="Times New Roman" w:cs="Times New Roman"/>
          <w:sz w:val="24"/>
        </w:rPr>
        <w:t>)</w:t>
      </w:r>
      <w:ins w:id="160" w:author="Lisa Locey" w:date="2014-02-25T01:09:00Z">
        <w:r w:rsidR="003D216B">
          <w:rPr>
            <w:rFonts w:ascii="Times New Roman" w:eastAsia="Times New Roman" w:hAnsi="Times New Roman" w:cs="Times New Roman"/>
            <w:sz w:val="24"/>
          </w:rPr>
          <w:t xml:space="preserve">. In the same way, </w:t>
        </w:r>
      </w:ins>
      <w:ins w:id="161" w:author="Lisa Locey" w:date="2014-02-23T17:15:00Z">
        <w:r w:rsidR="007B443D">
          <w:rPr>
            <w:rFonts w:ascii="Times New Roman" w:eastAsia="Times New Roman" w:hAnsi="Times New Roman" w:cs="Times New Roman"/>
            <w:sz w:val="24"/>
          </w:rPr>
          <w:t xml:space="preserve">they represent the same frequency distribution </w:t>
        </w:r>
      </w:ins>
      <w:ins w:id="162" w:author="Lisa Locey" w:date="2014-02-25T01:10:00Z">
        <w:r w:rsidR="003D216B">
          <w:rPr>
            <w:rFonts w:ascii="Times New Roman" w:eastAsia="Times New Roman" w:hAnsi="Times New Roman" w:cs="Times New Roman"/>
            <w:sz w:val="24"/>
          </w:rPr>
          <w:t xml:space="preserve">(one 4 and two 1’s) </w:t>
        </w:r>
      </w:ins>
      <w:ins w:id="163" w:author="Lisa Locey" w:date="2014-02-23T17:15:00Z">
        <w:r w:rsidR="007B443D">
          <w:rPr>
            <w:rFonts w:ascii="Times New Roman" w:eastAsia="Times New Roman" w:hAnsi="Times New Roman" w:cs="Times New Roman"/>
            <w:sz w:val="24"/>
          </w:rPr>
          <w:t xml:space="preserve">and the same rank distribution </w:t>
        </w:r>
      </w:ins>
      <w:ins w:id="164" w:author="Lisa Locey" w:date="2014-02-25T01:10:00Z">
        <w:r w:rsidR="003D216B">
          <w:rPr>
            <w:rFonts w:ascii="Times New Roman" w:eastAsia="Times New Roman" w:hAnsi="Times New Roman" w:cs="Times New Roman"/>
            <w:sz w:val="24"/>
          </w:rPr>
          <w:t>(4, 1, 1)</w:t>
        </w:r>
      </w:ins>
      <w:ins w:id="165" w:author="Lisa Locey" w:date="2014-02-23T17:15:00Z">
        <w:r w:rsidR="007B443D">
          <w:rPr>
            <w:rFonts w:ascii="Times New Roman" w:eastAsia="Times New Roman" w:hAnsi="Times New Roman" w:cs="Times New Roman"/>
            <w:sz w:val="24"/>
          </w:rPr>
          <w:t>.</w:t>
        </w:r>
      </w:ins>
      <w:r w:rsidR="00517B30">
        <w:rPr>
          <w:rFonts w:ascii="Times New Roman" w:eastAsia="Times New Roman" w:hAnsi="Times New Roman" w:cs="Times New Roman"/>
          <w:sz w:val="24"/>
        </w:rPr>
        <w:t xml:space="preserve"> Consequently, each integer partition represents </w:t>
      </w:r>
      <w:r w:rsidR="00D432BB">
        <w:rPr>
          <w:rFonts w:ascii="Times New Roman" w:eastAsia="Times New Roman" w:hAnsi="Times New Roman" w:cs="Times New Roman"/>
          <w:sz w:val="24"/>
        </w:rPr>
        <w:t xml:space="preserve">a </w:t>
      </w:r>
      <w:r w:rsidR="00517B30">
        <w:rPr>
          <w:rFonts w:ascii="Times New Roman" w:eastAsia="Times New Roman" w:hAnsi="Times New Roman" w:cs="Times New Roman"/>
          <w:sz w:val="24"/>
        </w:rPr>
        <w:t xml:space="preserve">unique </w:t>
      </w:r>
      <w:ins w:id="166" w:author="Lisa Locey" w:date="2014-02-23T16:48:00Z">
        <w:r w:rsidR="00181CCF">
          <w:rPr>
            <w:rFonts w:ascii="Times New Roman" w:eastAsia="Times New Roman" w:hAnsi="Times New Roman" w:cs="Times New Roman"/>
            <w:sz w:val="24"/>
          </w:rPr>
          <w:t>shape of the SAD</w:t>
        </w:r>
      </w:ins>
      <w:ins w:id="167" w:author="Lisa Locey" w:date="2014-02-23T17:08:00Z">
        <w:r w:rsidR="00D3438A">
          <w:rPr>
            <w:rFonts w:ascii="Times New Roman" w:eastAsia="Times New Roman" w:hAnsi="Times New Roman" w:cs="Times New Roman"/>
            <w:sz w:val="24"/>
          </w:rPr>
          <w:t xml:space="preserve"> for a given </w:t>
        </w:r>
        <w:r w:rsidR="00D3438A" w:rsidRPr="00956AAF">
          <w:rPr>
            <w:rFonts w:ascii="Times New Roman" w:eastAsia="Times New Roman" w:hAnsi="Times New Roman" w:cs="Times New Roman"/>
            <w:i/>
            <w:sz w:val="24"/>
          </w:rPr>
          <w:t>N</w:t>
        </w:r>
        <w:r w:rsidR="00D3438A">
          <w:rPr>
            <w:rFonts w:ascii="Times New Roman" w:eastAsia="Times New Roman" w:hAnsi="Times New Roman" w:cs="Times New Roman"/>
            <w:sz w:val="24"/>
          </w:rPr>
          <w:t xml:space="preserve"> and </w:t>
        </w:r>
        <w:r w:rsidR="00D3438A" w:rsidRPr="00956AAF">
          <w:rPr>
            <w:rFonts w:ascii="Times New Roman" w:eastAsia="Times New Roman" w:hAnsi="Times New Roman" w:cs="Times New Roman"/>
            <w:i/>
            <w:sz w:val="24"/>
          </w:rPr>
          <w:t>S</w:t>
        </w:r>
      </w:ins>
      <w:r w:rsidR="00517B30">
        <w:rPr>
          <w:rFonts w:ascii="Times New Roman" w:eastAsia="Times New Roman" w:hAnsi="Times New Roman" w:cs="Times New Roman"/>
          <w:sz w:val="24"/>
        </w:rPr>
        <w:t>.</w:t>
      </w:r>
    </w:p>
    <w:p w14:paraId="1BD59F2F" w14:textId="7314A4B4" w:rsidR="003D216B" w:rsidRDefault="003D216B">
      <w:pPr>
        <w:pStyle w:val="Normal1"/>
        <w:spacing w:after="0" w:line="480" w:lineRule="auto"/>
        <w:ind w:right="60" w:firstLine="540"/>
        <w:rPr>
          <w:ins w:id="168" w:author="Lisa Locey" w:date="2014-02-25T01:11:00Z"/>
          <w:rFonts w:ascii="Times New Roman" w:eastAsia="Times New Roman" w:hAnsi="Times New Roman" w:cs="Times New Roman"/>
          <w:sz w:val="24"/>
        </w:rPr>
      </w:pPr>
      <w:ins w:id="169" w:author="Lisa Locey" w:date="2014-02-25T01:11:00Z">
        <w:r>
          <w:rPr>
            <w:rFonts w:ascii="Times New Roman" w:eastAsia="Times New Roman" w:hAnsi="Times New Roman" w:cs="Times New Roman"/>
            <w:sz w:val="24"/>
          </w:rPr>
          <w:t xml:space="preserve">Sampling from the set of all possible SAD shapes </w:t>
        </w:r>
      </w:ins>
      <w:ins w:id="170" w:author="Lisa Locey" w:date="2014-02-25T01:12:00Z">
        <w:r>
          <w:rPr>
            <w:rFonts w:ascii="Times New Roman" w:eastAsia="Times New Roman" w:hAnsi="Times New Roman" w:cs="Times New Roman"/>
            <w:sz w:val="24"/>
          </w:rPr>
          <w:t>means sampling from the set of all distinguishable SAD outcomes, i.e. the observable variation. Again, this is because SAD models and theories only predict the shape of the SAD and not which species has which abundance.</w:t>
        </w:r>
      </w:ins>
      <w:ins w:id="171" w:author="Lisa Locey" w:date="2014-02-25T01:14:00Z">
        <w:r>
          <w:rPr>
            <w:rFonts w:ascii="Times New Roman" w:eastAsia="Times New Roman" w:hAnsi="Times New Roman" w:cs="Times New Roman"/>
            <w:sz w:val="24"/>
          </w:rPr>
          <w:t xml:space="preserve"> </w:t>
        </w:r>
      </w:ins>
      <w:ins w:id="172" w:author="Lisa Locey" w:date="2014-02-25T01:26:00Z">
        <w:r w:rsidR="00871972">
          <w:rPr>
            <w:rFonts w:ascii="Times New Roman" w:eastAsia="Times New Roman" w:hAnsi="Times New Roman" w:cs="Times New Roman"/>
            <w:sz w:val="24"/>
          </w:rPr>
          <w:t>I</w:t>
        </w:r>
      </w:ins>
      <w:ins w:id="173" w:author="Lisa Locey" w:date="2014-02-25T01:14:00Z">
        <w:r>
          <w:rPr>
            <w:rFonts w:ascii="Times New Roman" w:eastAsia="Times New Roman" w:hAnsi="Times New Roman" w:cs="Times New Roman"/>
            <w:sz w:val="24"/>
          </w:rPr>
          <w:t xml:space="preserve">n sampling from the feasible set of SAD shapes, we are effectively accounting for how variables such as </w:t>
        </w:r>
        <w:r w:rsidRPr="00956AAF">
          <w:rPr>
            <w:rFonts w:ascii="Times New Roman" w:eastAsia="Times New Roman" w:hAnsi="Times New Roman" w:cs="Times New Roman"/>
            <w:i/>
            <w:sz w:val="24"/>
          </w:rPr>
          <w:t>N</w:t>
        </w:r>
        <w:r>
          <w:rPr>
            <w:rFonts w:ascii="Times New Roman" w:eastAsia="Times New Roman" w:hAnsi="Times New Roman" w:cs="Times New Roman"/>
            <w:sz w:val="24"/>
          </w:rPr>
          <w:t xml:space="preserve"> and </w:t>
        </w:r>
        <w:r w:rsidRPr="00956AAF">
          <w:rPr>
            <w:rFonts w:ascii="Times New Roman" w:eastAsia="Times New Roman" w:hAnsi="Times New Roman" w:cs="Times New Roman"/>
            <w:i/>
            <w:sz w:val="24"/>
          </w:rPr>
          <w:t>S</w:t>
        </w:r>
        <w:r>
          <w:rPr>
            <w:rFonts w:ascii="Times New Roman" w:eastAsia="Times New Roman" w:hAnsi="Times New Roman" w:cs="Times New Roman"/>
            <w:sz w:val="24"/>
          </w:rPr>
          <w:t xml:space="preserve"> influence the </w:t>
        </w:r>
      </w:ins>
      <w:ins w:id="174" w:author="Lisa Locey" w:date="2014-02-25T01:15:00Z">
        <w:r>
          <w:rPr>
            <w:rFonts w:ascii="Times New Roman" w:eastAsia="Times New Roman" w:hAnsi="Times New Roman" w:cs="Times New Roman"/>
            <w:sz w:val="24"/>
          </w:rPr>
          <w:t xml:space="preserve">shape of the SAD apart from how any particular shape might </w:t>
        </w:r>
      </w:ins>
      <w:ins w:id="175" w:author="Lisa Locey" w:date="2014-02-25T01:16:00Z">
        <w:r>
          <w:rPr>
            <w:rFonts w:ascii="Times New Roman" w:eastAsia="Times New Roman" w:hAnsi="Times New Roman" w:cs="Times New Roman"/>
            <w:sz w:val="24"/>
          </w:rPr>
          <w:t xml:space="preserve">arise </w:t>
        </w:r>
      </w:ins>
      <w:ins w:id="176" w:author="Lisa Locey" w:date="2014-02-25T01:17:00Z">
        <w:r>
          <w:rPr>
            <w:rFonts w:ascii="Times New Roman" w:eastAsia="Times New Roman" w:hAnsi="Times New Roman" w:cs="Times New Roman"/>
            <w:sz w:val="24"/>
          </w:rPr>
          <w:t xml:space="preserve">(e.g. [4, 1, 1] versus [1, 4, 1]) </w:t>
        </w:r>
      </w:ins>
      <w:ins w:id="177" w:author="Lisa Locey" w:date="2014-02-25T01:16:00Z">
        <w:r>
          <w:rPr>
            <w:rFonts w:ascii="Times New Roman" w:eastAsia="Times New Roman" w:hAnsi="Times New Roman" w:cs="Times New Roman"/>
            <w:sz w:val="24"/>
          </w:rPr>
          <w:t xml:space="preserve">through random or non-random ecological or statistical </w:t>
        </w:r>
      </w:ins>
      <w:ins w:id="178" w:author="Lisa Locey" w:date="2014-02-25T01:18:00Z">
        <w:r>
          <w:rPr>
            <w:rFonts w:ascii="Times New Roman" w:eastAsia="Times New Roman" w:hAnsi="Times New Roman" w:cs="Times New Roman"/>
            <w:sz w:val="24"/>
          </w:rPr>
          <w:t xml:space="preserve">sampling </w:t>
        </w:r>
      </w:ins>
      <w:ins w:id="179" w:author="Lisa Locey" w:date="2014-02-25T01:16:00Z">
        <w:r>
          <w:rPr>
            <w:rFonts w:ascii="Times New Roman" w:eastAsia="Times New Roman" w:hAnsi="Times New Roman" w:cs="Times New Roman"/>
            <w:sz w:val="24"/>
          </w:rPr>
          <w:t xml:space="preserve">processes and mechanisms. </w:t>
        </w:r>
      </w:ins>
      <w:ins w:id="180" w:author="Lisa Locey" w:date="2014-02-25T01:18:00Z">
        <w:r>
          <w:rPr>
            <w:rFonts w:ascii="Times New Roman" w:eastAsia="Times New Roman" w:hAnsi="Times New Roman" w:cs="Times New Roman"/>
            <w:sz w:val="24"/>
          </w:rPr>
          <w:t xml:space="preserve">In this way, the feasible set is the only way to address the following question: Regardless of what </w:t>
        </w:r>
      </w:ins>
      <w:ins w:id="181" w:author="Lisa Locey" w:date="2014-02-25T01:21:00Z">
        <w:r w:rsidR="00871972">
          <w:rPr>
            <w:rFonts w:ascii="Times New Roman" w:eastAsia="Times New Roman" w:hAnsi="Times New Roman" w:cs="Times New Roman"/>
            <w:sz w:val="24"/>
          </w:rPr>
          <w:t>mechanism</w:t>
        </w:r>
      </w:ins>
      <w:ins w:id="182" w:author="Lisa Locey" w:date="2014-02-25T01:24:00Z">
        <w:r w:rsidR="00871972">
          <w:rPr>
            <w:rFonts w:ascii="Times New Roman" w:eastAsia="Times New Roman" w:hAnsi="Times New Roman" w:cs="Times New Roman"/>
            <w:sz w:val="24"/>
          </w:rPr>
          <w:t>s</w:t>
        </w:r>
      </w:ins>
      <w:ins w:id="183" w:author="Lisa Locey" w:date="2014-02-25T01:21:00Z">
        <w:r w:rsidR="00871972">
          <w:rPr>
            <w:rFonts w:ascii="Times New Roman" w:eastAsia="Times New Roman" w:hAnsi="Times New Roman" w:cs="Times New Roman"/>
            <w:sz w:val="24"/>
          </w:rPr>
          <w:t xml:space="preserve"> or processes </w:t>
        </w:r>
      </w:ins>
      <w:ins w:id="184" w:author="Lisa Locey" w:date="2014-02-25T01:27:00Z">
        <w:r w:rsidR="00871972">
          <w:rPr>
            <w:rFonts w:ascii="Times New Roman" w:eastAsia="Times New Roman" w:hAnsi="Times New Roman" w:cs="Times New Roman"/>
            <w:sz w:val="24"/>
          </w:rPr>
          <w:t xml:space="preserve">could </w:t>
        </w:r>
      </w:ins>
      <w:ins w:id="185" w:author="Lisa Locey" w:date="2014-02-25T01:21:00Z">
        <w:r w:rsidR="00871972">
          <w:rPr>
            <w:rFonts w:ascii="Times New Roman" w:eastAsia="Times New Roman" w:hAnsi="Times New Roman" w:cs="Times New Roman"/>
            <w:sz w:val="24"/>
          </w:rPr>
          <w:t xml:space="preserve">produce </w:t>
        </w:r>
      </w:ins>
      <w:ins w:id="186" w:author="Lisa Locey" w:date="2014-02-25T01:18:00Z">
        <w:r>
          <w:rPr>
            <w:rFonts w:ascii="Times New Roman" w:eastAsia="Times New Roman" w:hAnsi="Times New Roman" w:cs="Times New Roman"/>
            <w:sz w:val="24"/>
          </w:rPr>
          <w:t>a</w:t>
        </w:r>
      </w:ins>
      <w:ins w:id="187" w:author="Lisa Locey" w:date="2014-02-25T01:23:00Z">
        <w:r w:rsidR="00871972">
          <w:rPr>
            <w:rFonts w:ascii="Times New Roman" w:eastAsia="Times New Roman" w:hAnsi="Times New Roman" w:cs="Times New Roman"/>
            <w:sz w:val="24"/>
          </w:rPr>
          <w:t xml:space="preserve"> highly </w:t>
        </w:r>
      </w:ins>
      <w:ins w:id="188" w:author="Lisa Locey" w:date="2014-02-25T01:18:00Z">
        <w:r w:rsidR="00871972">
          <w:rPr>
            <w:rFonts w:ascii="Times New Roman" w:eastAsia="Times New Roman" w:hAnsi="Times New Roman" w:cs="Times New Roman"/>
            <w:sz w:val="24"/>
          </w:rPr>
          <w:t>uneven SAD,  be they</w:t>
        </w:r>
        <w:r>
          <w:rPr>
            <w:rFonts w:ascii="Times New Roman" w:eastAsia="Times New Roman" w:hAnsi="Times New Roman" w:cs="Times New Roman"/>
            <w:sz w:val="24"/>
          </w:rPr>
          <w:t xml:space="preserve"> </w:t>
        </w:r>
      </w:ins>
      <w:ins w:id="189" w:author="Lisa Locey" w:date="2014-02-25T01:21:00Z">
        <w:r>
          <w:rPr>
            <w:rFonts w:ascii="Times New Roman" w:eastAsia="Times New Roman" w:hAnsi="Times New Roman" w:cs="Times New Roman"/>
            <w:sz w:val="24"/>
          </w:rPr>
          <w:t>ecological</w:t>
        </w:r>
      </w:ins>
      <w:ins w:id="190" w:author="Lisa Locey" w:date="2014-02-25T01:18:00Z">
        <w:r>
          <w:rPr>
            <w:rFonts w:ascii="Times New Roman" w:eastAsia="Times New Roman" w:hAnsi="Times New Roman" w:cs="Times New Roman"/>
            <w:sz w:val="24"/>
          </w:rPr>
          <w:t xml:space="preserve"> </w:t>
        </w:r>
      </w:ins>
      <w:ins w:id="191" w:author="Lisa Locey" w:date="2014-02-25T01:21:00Z">
        <w:r>
          <w:rPr>
            <w:rFonts w:ascii="Times New Roman" w:eastAsia="Times New Roman" w:hAnsi="Times New Roman" w:cs="Times New Roman"/>
            <w:sz w:val="24"/>
          </w:rPr>
          <w:t>or statistical, random or non-random,</w:t>
        </w:r>
      </w:ins>
      <w:ins w:id="192" w:author="Lisa Locey" w:date="2014-02-25T01:22:00Z">
        <w:r w:rsidR="00871972">
          <w:rPr>
            <w:rFonts w:ascii="Times New Roman" w:eastAsia="Times New Roman" w:hAnsi="Times New Roman" w:cs="Times New Roman"/>
            <w:sz w:val="24"/>
          </w:rPr>
          <w:t xml:space="preserve"> </w:t>
        </w:r>
      </w:ins>
      <w:ins w:id="193" w:author="Lisa Locey" w:date="2014-02-25T01:24:00Z">
        <w:r w:rsidR="00871972">
          <w:rPr>
            <w:rFonts w:ascii="Times New Roman" w:eastAsia="Times New Roman" w:hAnsi="Times New Roman" w:cs="Times New Roman"/>
            <w:sz w:val="24"/>
          </w:rPr>
          <w:t>are nearly all possible SAD outcomes highly uneven</w:t>
        </w:r>
      </w:ins>
      <w:ins w:id="194" w:author="Lisa Locey" w:date="2014-02-25T01:25:00Z">
        <w:r w:rsidR="00871972">
          <w:rPr>
            <w:rFonts w:ascii="Times New Roman" w:eastAsia="Times New Roman" w:hAnsi="Times New Roman" w:cs="Times New Roman"/>
            <w:sz w:val="24"/>
          </w:rPr>
          <w:t xml:space="preserve"> and very similar</w:t>
        </w:r>
      </w:ins>
      <w:ins w:id="195" w:author="Lisa Locey" w:date="2014-02-25T01:24:00Z">
        <w:r w:rsidR="00871972">
          <w:rPr>
            <w:rFonts w:ascii="Times New Roman" w:eastAsia="Times New Roman" w:hAnsi="Times New Roman" w:cs="Times New Roman"/>
            <w:sz w:val="24"/>
          </w:rPr>
          <w:t>?</w:t>
        </w:r>
      </w:ins>
    </w:p>
    <w:p w14:paraId="4869195C" w14:textId="15664681" w:rsidR="006F503E" w:rsidRDefault="00871972" w:rsidP="00956AAF">
      <w:pPr>
        <w:pStyle w:val="Normal1"/>
        <w:spacing w:after="0" w:line="480" w:lineRule="auto"/>
        <w:ind w:right="60"/>
        <w:rPr>
          <w:rFonts w:ascii="Times New Roman" w:eastAsia="Times New Roman" w:hAnsi="Times New Roman" w:cs="Times New Roman"/>
          <w:sz w:val="24"/>
        </w:rPr>
      </w:pPr>
      <w:ins w:id="196" w:author="Lisa Locey" w:date="2014-02-25T01:26:00Z">
        <w:r>
          <w:rPr>
            <w:rFonts w:ascii="Times New Roman" w:eastAsia="Times New Roman" w:hAnsi="Times New Roman" w:cs="Times New Roman"/>
            <w:sz w:val="24"/>
          </w:rPr>
          <w:tab/>
        </w:r>
      </w:ins>
      <w:ins w:id="197" w:author="Lisa Locey" w:date="2014-02-25T01:13:00Z">
        <w:r w:rsidR="003D216B">
          <w:rPr>
            <w:rFonts w:ascii="Times New Roman" w:eastAsia="Times New Roman" w:hAnsi="Times New Roman" w:cs="Times New Roman"/>
            <w:sz w:val="24"/>
          </w:rPr>
          <w:t>T</w:t>
        </w:r>
      </w:ins>
      <w:r w:rsidR="007D4D11">
        <w:rPr>
          <w:rFonts w:ascii="Times New Roman" w:eastAsia="Times New Roman" w:hAnsi="Times New Roman" w:cs="Times New Roman"/>
          <w:sz w:val="24"/>
        </w:rPr>
        <w:t>hough, u</w:t>
      </w:r>
      <w:r w:rsidR="00615800">
        <w:rPr>
          <w:rFonts w:ascii="Times New Roman" w:eastAsia="Times New Roman" w:hAnsi="Times New Roman" w:cs="Times New Roman"/>
          <w:sz w:val="24"/>
        </w:rPr>
        <w:t>se of integer partitioning to randomly sample the feasible set allows the feasible space to be characterized without generating all possible forms</w:t>
      </w:r>
      <w:r w:rsidR="007D4D11">
        <w:rPr>
          <w:rFonts w:ascii="Times New Roman" w:eastAsia="Times New Roman" w:hAnsi="Times New Roman" w:cs="Times New Roman"/>
          <w:sz w:val="24"/>
        </w:rPr>
        <w:t>, the current sampling algorithms are computationally inefficient</w:t>
      </w:r>
      <w:r w:rsidR="00615800">
        <w:rPr>
          <w:rFonts w:ascii="Times New Roman" w:eastAsia="Times New Roman" w:hAnsi="Times New Roman" w:cs="Times New Roman"/>
          <w:sz w:val="24"/>
        </w:rPr>
        <w:t xml:space="preserve">. </w:t>
      </w:r>
      <w:r w:rsidR="007D4D11">
        <w:rPr>
          <w:rFonts w:ascii="Times New Roman" w:eastAsia="Times New Roman" w:hAnsi="Times New Roman" w:cs="Times New Roman"/>
          <w:sz w:val="24"/>
        </w:rPr>
        <w:t>A</w:t>
      </w:r>
      <w:r w:rsidR="00615800">
        <w:rPr>
          <w:rFonts w:ascii="Times New Roman" w:eastAsia="Times New Roman" w:hAnsi="Times New Roman" w:cs="Times New Roman"/>
          <w:sz w:val="24"/>
        </w:rPr>
        <w:t xml:space="preserve">ll published partitioning algorithms sample the feasible set only </w:t>
      </w:r>
      <w:r w:rsidR="00D00E1F">
        <w:rPr>
          <w:rFonts w:ascii="Times New Roman" w:eastAsia="Times New Roman" w:hAnsi="Times New Roman" w:cs="Times New Roman"/>
          <w:sz w:val="24"/>
        </w:rPr>
        <w:t xml:space="preserve">with regards </w:t>
      </w:r>
      <w:r w:rsidR="00615800">
        <w:rPr>
          <w:rFonts w:ascii="Times New Roman" w:eastAsia="Times New Roman" w:hAnsi="Times New Roman" w:cs="Times New Roman"/>
          <w:sz w:val="24"/>
        </w:rPr>
        <w:t xml:space="preserve">to the total, </w:t>
      </w:r>
      <w:r w:rsidR="00BC7999" w:rsidRPr="00BC7999">
        <w:rPr>
          <w:rFonts w:ascii="Times New Roman" w:eastAsia="Times New Roman" w:hAnsi="Times New Roman" w:cs="Times New Roman"/>
          <w:i/>
          <w:sz w:val="24"/>
        </w:rPr>
        <w:t>q</w:t>
      </w:r>
      <w:r w:rsidR="00615800">
        <w:rPr>
          <w:rFonts w:ascii="Times New Roman" w:eastAsia="Times New Roman" w:hAnsi="Times New Roman" w:cs="Times New Roman"/>
          <w:sz w:val="24"/>
        </w:rPr>
        <w:t xml:space="preserve">. </w:t>
      </w:r>
      <w:r w:rsidR="00217D32">
        <w:rPr>
          <w:rFonts w:ascii="Times New Roman" w:eastAsia="Times New Roman" w:hAnsi="Times New Roman" w:cs="Times New Roman"/>
          <w:sz w:val="24"/>
        </w:rPr>
        <w:t>In this way,</w:t>
      </w:r>
      <w:r w:rsidR="00D432BB">
        <w:rPr>
          <w:rFonts w:ascii="Times New Roman" w:eastAsia="Times New Roman" w:hAnsi="Times New Roman" w:cs="Times New Roman"/>
          <w:sz w:val="24"/>
        </w:rPr>
        <w:t xml:space="preserve"> </w:t>
      </w:r>
      <w:r w:rsidR="00615800">
        <w:rPr>
          <w:rFonts w:ascii="Times New Roman" w:eastAsia="Times New Roman" w:hAnsi="Times New Roman" w:cs="Times New Roman"/>
          <w:sz w:val="24"/>
        </w:rPr>
        <w:t xml:space="preserve">all partitions of </w:t>
      </w:r>
      <w:r w:rsidR="00BC7999" w:rsidRPr="00BC7999">
        <w:rPr>
          <w:rFonts w:ascii="Times New Roman" w:eastAsia="Times New Roman" w:hAnsi="Times New Roman" w:cs="Times New Roman"/>
          <w:i/>
          <w:sz w:val="24"/>
        </w:rPr>
        <w:t>q</w:t>
      </w:r>
      <w:r w:rsidR="00615800">
        <w:rPr>
          <w:rFonts w:ascii="Times New Roman" w:eastAsia="Times New Roman" w:hAnsi="Times New Roman" w:cs="Times New Roman"/>
          <w:sz w:val="24"/>
        </w:rPr>
        <w:t xml:space="preserve"> </w:t>
      </w:r>
      <w:r w:rsidR="00217D32">
        <w:rPr>
          <w:rFonts w:ascii="Times New Roman" w:eastAsia="Times New Roman" w:hAnsi="Times New Roman" w:cs="Times New Roman"/>
          <w:sz w:val="24"/>
        </w:rPr>
        <w:t xml:space="preserve">have the same probability of being drawn, </w:t>
      </w:r>
      <w:r w:rsidR="00615800">
        <w:rPr>
          <w:rFonts w:ascii="Times New Roman" w:eastAsia="Times New Roman" w:hAnsi="Times New Roman" w:cs="Times New Roman"/>
          <w:sz w:val="24"/>
        </w:rPr>
        <w:t xml:space="preserve">regardless of the number of </w:t>
      </w:r>
      <w:r w:rsidR="00752C1E">
        <w:rPr>
          <w:rFonts w:ascii="Times New Roman" w:eastAsia="Times New Roman" w:hAnsi="Times New Roman" w:cs="Times New Roman"/>
          <w:sz w:val="24"/>
        </w:rPr>
        <w:t>elements</w:t>
      </w:r>
      <w:r w:rsidR="00615800">
        <w:rPr>
          <w:rFonts w:ascii="Times New Roman" w:eastAsia="Times New Roman" w:hAnsi="Times New Roman" w:cs="Times New Roman"/>
          <w:sz w:val="24"/>
        </w:rPr>
        <w:t xml:space="preserve"> </w:t>
      </w:r>
      <w:r w:rsidR="00BC7999" w:rsidRPr="00BC7999">
        <w:rPr>
          <w:rFonts w:ascii="Times New Roman" w:eastAsia="Times New Roman" w:hAnsi="Times New Roman" w:cs="Times New Roman"/>
          <w:i/>
          <w:sz w:val="24"/>
        </w:rPr>
        <w:t>n</w:t>
      </w:r>
      <w:r w:rsidR="00615800">
        <w:rPr>
          <w:rFonts w:ascii="Times New Roman" w:eastAsia="Times New Roman" w:hAnsi="Times New Roman" w:cs="Times New Roman"/>
          <w:sz w:val="24"/>
        </w:rPr>
        <w:t xml:space="preserve">. </w:t>
      </w:r>
      <w:r w:rsidR="00D432BB">
        <w:rPr>
          <w:rFonts w:ascii="Times New Roman" w:eastAsia="Times New Roman" w:hAnsi="Times New Roman" w:cs="Times New Roman"/>
          <w:sz w:val="24"/>
        </w:rPr>
        <w:t>This means that randomly sampling the feasible set for a given</w:t>
      </w:r>
      <w:r w:rsidR="00D432BB" w:rsidRPr="001F0F58">
        <w:rPr>
          <w:rFonts w:ascii="Times New Roman" w:eastAsia="Times New Roman" w:hAnsi="Times New Roman" w:cs="Times New Roman"/>
          <w:i/>
          <w:sz w:val="24"/>
        </w:rPr>
        <w:t xml:space="preserve"> </w:t>
      </w:r>
      <w:r w:rsidR="00D432BB">
        <w:rPr>
          <w:rFonts w:ascii="Times New Roman" w:eastAsia="Times New Roman" w:hAnsi="Times New Roman" w:cs="Times New Roman"/>
          <w:i/>
          <w:sz w:val="24"/>
        </w:rPr>
        <w:t>q</w:t>
      </w:r>
      <w:r w:rsidR="00D432BB" w:rsidRPr="001F0F58">
        <w:rPr>
          <w:rFonts w:ascii="Times New Roman" w:eastAsia="Times New Roman" w:hAnsi="Times New Roman" w:cs="Times New Roman"/>
          <w:i/>
          <w:sz w:val="24"/>
        </w:rPr>
        <w:t xml:space="preserve"> </w:t>
      </w:r>
      <w:r w:rsidR="00D432BB">
        <w:rPr>
          <w:rFonts w:ascii="Times New Roman" w:eastAsia="Times New Roman" w:hAnsi="Times New Roman" w:cs="Times New Roman"/>
          <w:sz w:val="24"/>
        </w:rPr>
        <w:t xml:space="preserve">and </w:t>
      </w:r>
      <w:r w:rsidR="00D432BB" w:rsidRPr="00BC7999">
        <w:rPr>
          <w:rFonts w:ascii="Times New Roman" w:eastAsia="Times New Roman" w:hAnsi="Times New Roman" w:cs="Times New Roman"/>
          <w:i/>
          <w:sz w:val="24"/>
        </w:rPr>
        <w:t>n</w:t>
      </w:r>
      <w:r w:rsidR="00D432BB">
        <w:rPr>
          <w:rFonts w:ascii="Times New Roman" w:eastAsia="Times New Roman" w:hAnsi="Times New Roman" w:cs="Times New Roman"/>
          <w:sz w:val="24"/>
        </w:rPr>
        <w:t>, requires generating partitions according to</w:t>
      </w:r>
      <w:r w:rsidR="00D432BB" w:rsidRPr="001F0F58">
        <w:rPr>
          <w:rFonts w:ascii="Times New Roman" w:eastAsia="Times New Roman" w:hAnsi="Times New Roman" w:cs="Times New Roman"/>
          <w:i/>
          <w:sz w:val="24"/>
        </w:rPr>
        <w:t xml:space="preserve"> </w:t>
      </w:r>
      <w:r w:rsidR="00D432BB">
        <w:rPr>
          <w:rFonts w:ascii="Times New Roman" w:eastAsia="Times New Roman" w:hAnsi="Times New Roman" w:cs="Times New Roman"/>
          <w:i/>
          <w:sz w:val="24"/>
        </w:rPr>
        <w:t>q</w:t>
      </w:r>
      <w:r w:rsidR="00D432BB" w:rsidRPr="001F0F58">
        <w:rPr>
          <w:rFonts w:ascii="Times New Roman" w:eastAsia="Times New Roman" w:hAnsi="Times New Roman" w:cs="Times New Roman"/>
          <w:i/>
          <w:sz w:val="24"/>
        </w:rPr>
        <w:t xml:space="preserve"> </w:t>
      </w:r>
      <w:r w:rsidR="00D432BB">
        <w:rPr>
          <w:rFonts w:ascii="Times New Roman" w:eastAsia="Times New Roman" w:hAnsi="Times New Roman" w:cs="Times New Roman"/>
          <w:sz w:val="24"/>
        </w:rPr>
        <w:t>and then rejecting those not having</w:t>
      </w:r>
      <w:r w:rsidR="00D432BB" w:rsidRPr="001F0F58">
        <w:rPr>
          <w:rFonts w:ascii="Times New Roman" w:eastAsia="Times New Roman" w:hAnsi="Times New Roman" w:cs="Times New Roman"/>
          <w:i/>
          <w:sz w:val="24"/>
        </w:rPr>
        <w:t xml:space="preserve"> </w:t>
      </w:r>
      <w:r w:rsidR="00D432BB">
        <w:rPr>
          <w:rFonts w:ascii="Times New Roman" w:eastAsia="Times New Roman" w:hAnsi="Times New Roman" w:cs="Times New Roman"/>
          <w:i/>
          <w:sz w:val="24"/>
        </w:rPr>
        <w:t>n</w:t>
      </w:r>
      <w:r w:rsidR="00D432BB" w:rsidRPr="001F0F58">
        <w:rPr>
          <w:rFonts w:ascii="Times New Roman" w:eastAsia="Times New Roman" w:hAnsi="Times New Roman" w:cs="Times New Roman"/>
          <w:i/>
          <w:sz w:val="24"/>
        </w:rPr>
        <w:t xml:space="preserve"> </w:t>
      </w:r>
      <w:r w:rsidR="00D432BB">
        <w:rPr>
          <w:rFonts w:ascii="Times New Roman" w:eastAsia="Times New Roman" w:hAnsi="Times New Roman" w:cs="Times New Roman"/>
          <w:sz w:val="24"/>
        </w:rPr>
        <w:t xml:space="preserve">elements, often resulting in impractically high rejection rates. </w:t>
      </w:r>
      <w:r w:rsidR="00615800">
        <w:rPr>
          <w:rFonts w:ascii="Times New Roman" w:eastAsia="Times New Roman" w:hAnsi="Times New Roman" w:cs="Times New Roman"/>
          <w:sz w:val="24"/>
        </w:rPr>
        <w:t>For example, randomly generating one partition for</w:t>
      </w:r>
      <w:r w:rsidR="001F0F58" w:rsidRPr="001F0F58">
        <w:rPr>
          <w:rFonts w:ascii="Times New Roman" w:eastAsia="Times New Roman" w:hAnsi="Times New Roman" w:cs="Times New Roman"/>
          <w:i/>
          <w:sz w:val="24"/>
        </w:rPr>
        <w:t xml:space="preserve"> </w:t>
      </w:r>
      <w:r w:rsidR="00BC7999">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sidR="00615800">
        <w:rPr>
          <w:rFonts w:ascii="Times New Roman" w:eastAsia="Times New Roman" w:hAnsi="Times New Roman" w:cs="Times New Roman"/>
          <w:sz w:val="24"/>
        </w:rPr>
        <w:t>= 1000 and</w:t>
      </w:r>
      <w:r w:rsidR="001F0F58" w:rsidRPr="001F0F58">
        <w:rPr>
          <w:rFonts w:ascii="Times New Roman" w:eastAsia="Times New Roman" w:hAnsi="Times New Roman" w:cs="Times New Roman"/>
          <w:i/>
          <w:sz w:val="24"/>
        </w:rPr>
        <w:t xml:space="preserve"> </w:t>
      </w:r>
      <w:r w:rsidR="00BC7999">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sidR="00615800">
        <w:rPr>
          <w:rFonts w:ascii="Times New Roman" w:eastAsia="Times New Roman" w:hAnsi="Times New Roman" w:cs="Times New Roman"/>
          <w:sz w:val="24"/>
        </w:rPr>
        <w:t xml:space="preserve">= 10 requires drawing from </w:t>
      </w:r>
      <w:r w:rsidR="00615800">
        <w:rPr>
          <w:rFonts w:ascii="Times New Roman" w:eastAsia="Times New Roman" w:hAnsi="Times New Roman" w:cs="Times New Roman"/>
          <w:sz w:val="24"/>
        </w:rPr>
        <w:lastRenderedPageBreak/>
        <w:t>a feasible set of nearly 2.4x10</w:t>
      </w:r>
      <w:r w:rsidR="00615800">
        <w:rPr>
          <w:rFonts w:ascii="Times New Roman" w:eastAsia="Times New Roman" w:hAnsi="Times New Roman" w:cs="Times New Roman"/>
          <w:sz w:val="24"/>
          <w:vertAlign w:val="superscript"/>
        </w:rPr>
        <w:t xml:space="preserve">31 </w:t>
      </w:r>
      <w:r w:rsidR="00615800">
        <w:rPr>
          <w:rFonts w:ascii="Times New Roman" w:eastAsia="Times New Roman" w:hAnsi="Times New Roman" w:cs="Times New Roman"/>
          <w:sz w:val="24"/>
        </w:rPr>
        <w:t>partitions, one of the roughly 8.9x10</w:t>
      </w:r>
      <w:r w:rsidR="00615800">
        <w:rPr>
          <w:rFonts w:ascii="Times New Roman" w:eastAsia="Times New Roman" w:hAnsi="Times New Roman" w:cs="Times New Roman"/>
          <w:sz w:val="24"/>
          <w:vertAlign w:val="superscript"/>
        </w:rPr>
        <w:t>14</w:t>
      </w:r>
      <w:r w:rsidR="00615800">
        <w:rPr>
          <w:rFonts w:ascii="Times New Roman" w:eastAsia="Times New Roman" w:hAnsi="Times New Roman" w:cs="Times New Roman"/>
          <w:sz w:val="24"/>
        </w:rPr>
        <w:t xml:space="preserve"> having 10 </w:t>
      </w:r>
      <w:r w:rsidR="00752C1E">
        <w:rPr>
          <w:rFonts w:ascii="Times New Roman" w:eastAsia="Times New Roman" w:hAnsi="Times New Roman" w:cs="Times New Roman"/>
          <w:sz w:val="24"/>
        </w:rPr>
        <w:t>elements</w:t>
      </w:r>
      <w:r w:rsidR="00615800">
        <w:rPr>
          <w:rFonts w:ascii="Times New Roman" w:eastAsia="Times New Roman" w:hAnsi="Times New Roman" w:cs="Times New Roman"/>
          <w:sz w:val="24"/>
        </w:rPr>
        <w:t>; a probability of nearly 3.7x10</w:t>
      </w:r>
      <w:r w:rsidR="00615800">
        <w:rPr>
          <w:rFonts w:ascii="Times New Roman" w:eastAsia="Times New Roman" w:hAnsi="Times New Roman" w:cs="Times New Roman"/>
          <w:sz w:val="24"/>
          <w:vertAlign w:val="superscript"/>
        </w:rPr>
        <w:t>-17</w:t>
      </w:r>
      <w:r w:rsidR="00615800">
        <w:rPr>
          <w:rFonts w:ascii="Times New Roman" w:eastAsia="Times New Roman" w:hAnsi="Times New Roman" w:cs="Times New Roman"/>
          <w:sz w:val="24"/>
        </w:rPr>
        <w:t xml:space="preserve">. </w:t>
      </w:r>
    </w:p>
    <w:p w14:paraId="02FEAF59" w14:textId="77777777" w:rsidR="003032F4" w:rsidRDefault="00615800">
      <w:pPr>
        <w:pStyle w:val="Normal1"/>
        <w:spacing w:after="0" w:line="480" w:lineRule="auto"/>
        <w:ind w:right="60" w:firstLine="540"/>
      </w:pPr>
      <w:r>
        <w:rPr>
          <w:rFonts w:ascii="Times New Roman" w:eastAsia="Times New Roman" w:hAnsi="Times New Roman" w:cs="Times New Roman"/>
          <w:sz w:val="24"/>
        </w:rPr>
        <w:t xml:space="preserve">Another challenge </w:t>
      </w:r>
      <w:r w:rsidR="00741BE9">
        <w:rPr>
          <w:rFonts w:ascii="Times New Roman" w:eastAsia="Times New Roman" w:hAnsi="Times New Roman" w:cs="Times New Roman"/>
          <w:sz w:val="24"/>
        </w:rPr>
        <w:t>in applying</w:t>
      </w:r>
      <w:r w:rsidR="002D29C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integer partitioning to the study of feasible sets is that some </w:t>
      </w:r>
      <w:r w:rsidR="00741BE9">
        <w:rPr>
          <w:rFonts w:ascii="Times New Roman" w:eastAsia="Times New Roman" w:hAnsi="Times New Roman" w:cs="Times New Roman"/>
          <w:sz w:val="24"/>
        </w:rPr>
        <w:t xml:space="preserve">ecological </w:t>
      </w:r>
      <w:r>
        <w:rPr>
          <w:rFonts w:ascii="Times New Roman" w:eastAsia="Times New Roman" w:hAnsi="Times New Roman" w:cs="Times New Roman"/>
          <w:sz w:val="24"/>
        </w:rPr>
        <w:t xml:space="preserve">patterns </w:t>
      </w:r>
      <w:r w:rsidR="00EB1F12">
        <w:rPr>
          <w:rFonts w:ascii="Times New Roman" w:eastAsia="Times New Roman" w:hAnsi="Times New Roman" w:cs="Times New Roman"/>
          <w:sz w:val="24"/>
        </w:rPr>
        <w:t xml:space="preserve">of abundance </w:t>
      </w:r>
      <w:r>
        <w:rPr>
          <w:rFonts w:ascii="Times New Roman" w:eastAsia="Times New Roman" w:hAnsi="Times New Roman" w:cs="Times New Roman"/>
          <w:sz w:val="24"/>
        </w:rPr>
        <w:t xml:space="preserve">include parts with zero values. </w:t>
      </w:r>
      <w:r w:rsidR="00F97247">
        <w:rPr>
          <w:rFonts w:ascii="Times New Roman" w:eastAsia="Times New Roman" w:hAnsi="Times New Roman" w:cs="Times New Roman"/>
          <w:sz w:val="24"/>
        </w:rPr>
        <w:t>One e</w:t>
      </w:r>
      <w:r>
        <w:rPr>
          <w:rFonts w:ascii="Times New Roman" w:eastAsia="Times New Roman" w:hAnsi="Times New Roman" w:cs="Times New Roman"/>
          <w:sz w:val="24"/>
        </w:rPr>
        <w:t xml:space="preserve">xample </w:t>
      </w:r>
      <w:r w:rsidR="00F97247">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the </w:t>
      </w:r>
      <w:r w:rsidR="0059618C">
        <w:rPr>
          <w:rFonts w:ascii="Times New Roman" w:eastAsia="Times New Roman" w:hAnsi="Times New Roman" w:cs="Times New Roman"/>
          <w:sz w:val="24"/>
        </w:rPr>
        <w:t xml:space="preserve">species </w:t>
      </w:r>
      <w:r>
        <w:rPr>
          <w:rFonts w:ascii="Times New Roman" w:eastAsia="Times New Roman" w:hAnsi="Times New Roman" w:cs="Times New Roman"/>
          <w:sz w:val="24"/>
        </w:rPr>
        <w:t xml:space="preserve">spatial abundance distribution (SSAD) </w:t>
      </w:r>
      <w:r w:rsidR="00F97247">
        <w:rPr>
          <w:rFonts w:ascii="Times New Roman" w:eastAsia="Times New Roman" w:hAnsi="Times New Roman" w:cs="Times New Roman"/>
          <w:sz w:val="24"/>
        </w:rPr>
        <w:t xml:space="preserve">describing the frequency with which individuals of a single species </w:t>
      </w:r>
      <w:r w:rsidR="002D29CF">
        <w:rPr>
          <w:rFonts w:ascii="Times New Roman" w:eastAsia="Times New Roman" w:hAnsi="Times New Roman" w:cs="Times New Roman"/>
          <w:sz w:val="24"/>
        </w:rPr>
        <w:t xml:space="preserve">occupy areas </w:t>
      </w:r>
      <w:r w:rsidR="00F97247">
        <w:rPr>
          <w:rFonts w:ascii="Times New Roman" w:eastAsia="Times New Roman" w:hAnsi="Times New Roman" w:cs="Times New Roman"/>
          <w:sz w:val="24"/>
        </w:rPr>
        <w:t>within a landscape</w:t>
      </w:r>
      <w:r w:rsidR="007829A0">
        <w:rPr>
          <w:rFonts w:ascii="Times New Roman" w:eastAsia="Times New Roman" w:hAnsi="Times New Roman" w:cs="Times New Roman"/>
          <w:sz w:val="24"/>
        </w:rPr>
        <w:t xml:space="preserve"> (Brown </w:t>
      </w:r>
      <w:r w:rsidR="007829A0" w:rsidRPr="00647E2D">
        <w:rPr>
          <w:rFonts w:ascii="Times New Roman" w:eastAsia="Times New Roman" w:hAnsi="Times New Roman" w:cs="Times New Roman"/>
          <w:i/>
          <w:sz w:val="24"/>
        </w:rPr>
        <w:t>et al</w:t>
      </w:r>
      <w:r w:rsidR="007829A0">
        <w:rPr>
          <w:rFonts w:ascii="Times New Roman" w:eastAsia="Times New Roman" w:hAnsi="Times New Roman" w:cs="Times New Roman"/>
          <w:sz w:val="24"/>
        </w:rPr>
        <w:t>. 1995</w:t>
      </w:r>
      <w:r w:rsidR="00647E2D">
        <w:rPr>
          <w:rFonts w:ascii="Times New Roman" w:eastAsia="Times New Roman" w:hAnsi="Times New Roman" w:cs="Times New Roman"/>
          <w:sz w:val="24"/>
        </w:rPr>
        <w:t>;</w:t>
      </w:r>
      <w:r w:rsidR="00517DE2">
        <w:rPr>
          <w:rFonts w:ascii="Times New Roman" w:eastAsia="Times New Roman" w:hAnsi="Times New Roman" w:cs="Times New Roman"/>
          <w:sz w:val="24"/>
        </w:rPr>
        <w:t xml:space="preserve"> Harte </w:t>
      </w:r>
      <w:r w:rsidR="00517DE2" w:rsidRPr="00647E2D">
        <w:rPr>
          <w:rFonts w:ascii="Times New Roman" w:eastAsia="Times New Roman" w:hAnsi="Times New Roman" w:cs="Times New Roman"/>
          <w:i/>
          <w:sz w:val="24"/>
        </w:rPr>
        <w:t>et al</w:t>
      </w:r>
      <w:r w:rsidR="00517DE2">
        <w:rPr>
          <w:rFonts w:ascii="Times New Roman" w:eastAsia="Times New Roman" w:hAnsi="Times New Roman" w:cs="Times New Roman"/>
          <w:sz w:val="24"/>
        </w:rPr>
        <w:t>. 2008</w:t>
      </w:r>
      <w:r w:rsidR="00647E2D">
        <w:rPr>
          <w:rFonts w:ascii="Times New Roman" w:eastAsia="Times New Roman" w:hAnsi="Times New Roman" w:cs="Times New Roman"/>
          <w:sz w:val="24"/>
        </w:rPr>
        <w:t>;</w:t>
      </w:r>
      <w:r w:rsidR="0059618C">
        <w:rPr>
          <w:rFonts w:ascii="Times New Roman" w:eastAsia="Times New Roman" w:hAnsi="Times New Roman" w:cs="Times New Roman"/>
          <w:sz w:val="24"/>
        </w:rPr>
        <w:t xml:space="preserve"> Haegeman </w:t>
      </w:r>
      <w:r w:rsidR="00647E2D">
        <w:rPr>
          <w:rFonts w:ascii="Times New Roman" w:eastAsia="Times New Roman" w:hAnsi="Times New Roman" w:cs="Times New Roman"/>
          <w:sz w:val="24"/>
        </w:rPr>
        <w:t>&amp;</w:t>
      </w:r>
      <w:r w:rsidR="0059618C">
        <w:rPr>
          <w:rFonts w:ascii="Times New Roman" w:eastAsia="Times New Roman" w:hAnsi="Times New Roman" w:cs="Times New Roman"/>
          <w:sz w:val="24"/>
        </w:rPr>
        <w:t xml:space="preserve"> Etienne 2010</w:t>
      </w:r>
      <w:r w:rsidR="00647E2D">
        <w:rPr>
          <w:rFonts w:ascii="Times New Roman" w:eastAsia="Times New Roman" w:hAnsi="Times New Roman" w:cs="Times New Roman"/>
          <w:sz w:val="24"/>
        </w:rPr>
        <w:t>;</w:t>
      </w:r>
      <w:r w:rsidR="0059618C">
        <w:rPr>
          <w:rFonts w:ascii="Times New Roman" w:eastAsia="Times New Roman" w:hAnsi="Times New Roman" w:cs="Times New Roman"/>
          <w:sz w:val="24"/>
        </w:rPr>
        <w:t xml:space="preserve"> Harte 2011</w:t>
      </w:r>
      <w:r w:rsidR="007829A0">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59618C">
        <w:rPr>
          <w:rFonts w:ascii="Times New Roman" w:eastAsia="Times New Roman" w:hAnsi="Times New Roman" w:cs="Times New Roman"/>
          <w:sz w:val="24"/>
        </w:rPr>
        <w:t xml:space="preserve">The SSAD reflects the spatially implicit pattern of aggregation across a landscape </w:t>
      </w:r>
      <w:r w:rsidR="00517B30">
        <w:rPr>
          <w:rFonts w:ascii="Times New Roman" w:eastAsia="Times New Roman" w:hAnsi="Times New Roman" w:cs="Times New Roman"/>
          <w:sz w:val="24"/>
        </w:rPr>
        <w:t xml:space="preserve">and is mechanistically linked to other ecological patterns (Brown </w:t>
      </w:r>
      <w:r w:rsidR="00517B30" w:rsidRPr="00647E2D">
        <w:rPr>
          <w:rFonts w:ascii="Times New Roman" w:eastAsia="Times New Roman" w:hAnsi="Times New Roman" w:cs="Times New Roman"/>
          <w:i/>
          <w:sz w:val="24"/>
        </w:rPr>
        <w:t>et al</w:t>
      </w:r>
      <w:r w:rsidR="00517B30">
        <w:rPr>
          <w:rFonts w:ascii="Times New Roman" w:eastAsia="Times New Roman" w:hAnsi="Times New Roman" w:cs="Times New Roman"/>
          <w:sz w:val="24"/>
        </w:rPr>
        <w:t>. 1995</w:t>
      </w:r>
      <w:r w:rsidR="00647E2D">
        <w:rPr>
          <w:rFonts w:ascii="Times New Roman" w:eastAsia="Times New Roman" w:hAnsi="Times New Roman" w:cs="Times New Roman"/>
          <w:sz w:val="24"/>
        </w:rPr>
        <w:t>;</w:t>
      </w:r>
      <w:r w:rsidR="00517B30">
        <w:rPr>
          <w:rFonts w:ascii="Times New Roman" w:eastAsia="Times New Roman" w:hAnsi="Times New Roman" w:cs="Times New Roman"/>
          <w:sz w:val="24"/>
        </w:rPr>
        <w:t xml:space="preserve"> Harte 2011). </w:t>
      </w:r>
      <w:r w:rsidR="002D29CF">
        <w:rPr>
          <w:rFonts w:ascii="Times New Roman" w:eastAsia="Times New Roman" w:hAnsi="Times New Roman" w:cs="Times New Roman"/>
          <w:sz w:val="24"/>
        </w:rPr>
        <w:t>In the SSAD, individuals can be absent from a number of areas, meaning that there are some areas with zero individuals</w:t>
      </w:r>
      <w:r w:rsidR="00517B30">
        <w:rPr>
          <w:rFonts w:ascii="Times New Roman" w:eastAsia="Times New Roman" w:hAnsi="Times New Roman" w:cs="Times New Roman"/>
          <w:sz w:val="24"/>
        </w:rPr>
        <w:t xml:space="preserve"> of the particular species</w:t>
      </w:r>
      <w:r w:rsidR="002D29CF">
        <w:rPr>
          <w:rFonts w:ascii="Times New Roman" w:eastAsia="Times New Roman" w:hAnsi="Times New Roman" w:cs="Times New Roman"/>
          <w:sz w:val="24"/>
        </w:rPr>
        <w:t xml:space="preserve">. </w:t>
      </w:r>
      <w:r w:rsidR="00752C1E">
        <w:rPr>
          <w:rFonts w:ascii="Times New Roman" w:eastAsia="Times New Roman" w:hAnsi="Times New Roman" w:cs="Times New Roman"/>
          <w:sz w:val="24"/>
        </w:rPr>
        <w:t>Because i</w:t>
      </w:r>
      <w:r>
        <w:rPr>
          <w:rFonts w:ascii="Times New Roman" w:eastAsia="Times New Roman" w:hAnsi="Times New Roman" w:cs="Times New Roman"/>
          <w:sz w:val="24"/>
        </w:rPr>
        <w:t xml:space="preserve">nteger partitions </w:t>
      </w:r>
      <w:r>
        <w:rPr>
          <w:rFonts w:ascii="Times New Roman" w:eastAsia="Times New Roman" w:hAnsi="Times New Roman" w:cs="Times New Roman"/>
          <w:i/>
          <w:sz w:val="24"/>
        </w:rPr>
        <w:t>per se</w:t>
      </w:r>
      <w:r>
        <w:rPr>
          <w:rFonts w:ascii="Times New Roman" w:eastAsia="Times New Roman" w:hAnsi="Times New Roman" w:cs="Times New Roman"/>
          <w:sz w:val="24"/>
        </w:rPr>
        <w:t xml:space="preserve"> do not include zeros</w:t>
      </w:r>
      <w:r w:rsidR="00752C1E">
        <w:rPr>
          <w:rFonts w:ascii="Times New Roman" w:eastAsia="Times New Roman" w:hAnsi="Times New Roman" w:cs="Times New Roman"/>
          <w:sz w:val="24"/>
        </w:rPr>
        <w:t xml:space="preserve">, integer partitioning methods need to be modified to examine the </w:t>
      </w:r>
      <w:r w:rsidR="002D29CF">
        <w:rPr>
          <w:rFonts w:ascii="Times New Roman" w:eastAsia="Times New Roman" w:hAnsi="Times New Roman" w:cs="Times New Roman"/>
          <w:sz w:val="24"/>
        </w:rPr>
        <w:t>SSAD feasible set</w:t>
      </w:r>
      <w:r>
        <w:rPr>
          <w:rFonts w:ascii="Times New Roman" w:eastAsia="Times New Roman" w:hAnsi="Times New Roman" w:cs="Times New Roman"/>
          <w:sz w:val="24"/>
        </w:rPr>
        <w:t>.</w:t>
      </w:r>
    </w:p>
    <w:p w14:paraId="7F99A366" w14:textId="77777777" w:rsidR="00DF5A75" w:rsidRDefault="00615800" w:rsidP="0073253A">
      <w:pPr>
        <w:pStyle w:val="Normal1"/>
        <w:spacing w:after="0" w:line="480" w:lineRule="auto"/>
        <w:ind w:right="60" w:firstLine="540"/>
        <w:rPr>
          <w:rFonts w:ascii="Times New Roman" w:eastAsia="Times New Roman" w:hAnsi="Times New Roman" w:cs="Times New Roman"/>
          <w:color w:val="auto"/>
          <w:sz w:val="24"/>
        </w:rPr>
      </w:pPr>
      <w:r>
        <w:rPr>
          <w:rFonts w:ascii="Times New Roman" w:eastAsia="Times New Roman" w:hAnsi="Times New Roman" w:cs="Times New Roman"/>
          <w:sz w:val="24"/>
        </w:rPr>
        <w:t xml:space="preserve">Here, we </w:t>
      </w:r>
      <w:r w:rsidR="003A6A16">
        <w:rPr>
          <w:rFonts w:ascii="Times New Roman" w:eastAsia="Times New Roman" w:hAnsi="Times New Roman" w:cs="Times New Roman"/>
          <w:sz w:val="24"/>
        </w:rPr>
        <w:t xml:space="preserve">present </w:t>
      </w:r>
      <w:r>
        <w:rPr>
          <w:rFonts w:ascii="Times New Roman" w:eastAsia="Times New Roman" w:hAnsi="Times New Roman" w:cs="Times New Roman"/>
          <w:sz w:val="24"/>
        </w:rPr>
        <w:t>algorithms that greatly increase the efficiency of sampling the SAD</w:t>
      </w:r>
      <w:r w:rsidR="00217D32">
        <w:rPr>
          <w:rFonts w:ascii="Times New Roman" w:eastAsia="Times New Roman" w:hAnsi="Times New Roman" w:cs="Times New Roman"/>
          <w:sz w:val="24"/>
        </w:rPr>
        <w:t xml:space="preserve"> and SSAD</w:t>
      </w:r>
      <w:r>
        <w:rPr>
          <w:rFonts w:ascii="Times New Roman" w:eastAsia="Times New Roman" w:hAnsi="Times New Roman" w:cs="Times New Roman"/>
          <w:sz w:val="24"/>
        </w:rPr>
        <w:t xml:space="preserve"> feasible set</w:t>
      </w:r>
      <w:r w:rsidR="00217D32">
        <w:rPr>
          <w:rFonts w:ascii="Times New Roman" w:eastAsia="Times New Roman" w:hAnsi="Times New Roman" w:cs="Times New Roman"/>
          <w:sz w:val="24"/>
        </w:rPr>
        <w:t>s</w:t>
      </w:r>
      <w:r>
        <w:rPr>
          <w:rFonts w:ascii="Times New Roman" w:eastAsia="Times New Roman" w:hAnsi="Times New Roman" w:cs="Times New Roman"/>
          <w:sz w:val="24"/>
        </w:rPr>
        <w:t xml:space="preserve">. </w:t>
      </w:r>
      <w:r w:rsidR="00F97247">
        <w:rPr>
          <w:rFonts w:ascii="Times New Roman" w:eastAsia="Times New Roman" w:hAnsi="Times New Roman" w:cs="Times New Roman"/>
          <w:sz w:val="24"/>
        </w:rPr>
        <w:t xml:space="preserve">We explain each algorithm </w:t>
      </w:r>
      <w:r w:rsidR="000843CF">
        <w:rPr>
          <w:rFonts w:ascii="Times New Roman" w:eastAsia="Times New Roman" w:hAnsi="Times New Roman" w:cs="Times New Roman"/>
          <w:sz w:val="24"/>
        </w:rPr>
        <w:t xml:space="preserve">and develop </w:t>
      </w:r>
      <w:r w:rsidR="00F97247">
        <w:rPr>
          <w:rFonts w:ascii="Times New Roman" w:eastAsia="Times New Roman" w:hAnsi="Times New Roman" w:cs="Times New Roman"/>
          <w:sz w:val="24"/>
        </w:rPr>
        <w:t>Python and R based implementations</w:t>
      </w:r>
      <w:r w:rsidR="00752C1E">
        <w:rPr>
          <w:rFonts w:ascii="Times New Roman" w:eastAsia="Times New Roman" w:hAnsi="Times New Roman" w:cs="Times New Roman"/>
          <w:sz w:val="24"/>
        </w:rPr>
        <w:t xml:space="preserve"> of them</w:t>
      </w:r>
      <w:r w:rsidR="00DB0D4E">
        <w:rPr>
          <w:rFonts w:ascii="Times New Roman" w:eastAsia="Times New Roman" w:hAnsi="Times New Roman" w:cs="Times New Roman"/>
          <w:sz w:val="24"/>
        </w:rPr>
        <w:t>.</w:t>
      </w:r>
      <w:r w:rsidR="007829A0">
        <w:rPr>
          <w:rFonts w:ascii="Times New Roman" w:eastAsia="Times New Roman" w:hAnsi="Times New Roman" w:cs="Times New Roman"/>
          <w:sz w:val="24"/>
        </w:rPr>
        <w:t xml:space="preserve"> </w:t>
      </w:r>
      <w:r w:rsidR="00DB0D4E">
        <w:rPr>
          <w:rFonts w:ascii="Times New Roman" w:eastAsia="Times New Roman" w:hAnsi="Times New Roman" w:cs="Times New Roman"/>
          <w:sz w:val="24"/>
        </w:rPr>
        <w:t xml:space="preserve">We test each algorithm for sampling bias and </w:t>
      </w:r>
      <w:r w:rsidR="007829A0">
        <w:rPr>
          <w:rFonts w:ascii="Times New Roman" w:eastAsia="Times New Roman" w:hAnsi="Times New Roman" w:cs="Times New Roman"/>
          <w:sz w:val="24"/>
        </w:rPr>
        <w:t xml:space="preserve">for speed </w:t>
      </w:r>
      <w:r w:rsidR="00DB0D4E">
        <w:rPr>
          <w:rFonts w:ascii="Times New Roman" w:eastAsia="Times New Roman" w:hAnsi="Times New Roman" w:cs="Times New Roman"/>
          <w:sz w:val="24"/>
        </w:rPr>
        <w:t xml:space="preserve">against the method of </w:t>
      </w:r>
      <w:r w:rsidR="006C0F8E">
        <w:rPr>
          <w:rFonts w:ascii="Times New Roman" w:eastAsia="Times New Roman" w:hAnsi="Times New Roman" w:cs="Times New Roman"/>
          <w:sz w:val="24"/>
        </w:rPr>
        <w:t xml:space="preserve">Locey &amp; White </w:t>
      </w:r>
      <w:r w:rsidR="00DB0D4E">
        <w:rPr>
          <w:rFonts w:ascii="Times New Roman" w:eastAsia="Times New Roman" w:hAnsi="Times New Roman" w:cs="Times New Roman"/>
          <w:sz w:val="24"/>
        </w:rPr>
        <w:t>(2013)</w:t>
      </w:r>
      <w:r w:rsidR="000843CF">
        <w:rPr>
          <w:rFonts w:ascii="Times New Roman" w:eastAsia="Times New Roman" w:hAnsi="Times New Roman" w:cs="Times New Roman"/>
          <w:sz w:val="24"/>
        </w:rPr>
        <w:t>.</w:t>
      </w:r>
      <w:r w:rsidR="00F97247">
        <w:rPr>
          <w:rFonts w:ascii="Times New Roman" w:eastAsia="Times New Roman" w:hAnsi="Times New Roman" w:cs="Times New Roman"/>
          <w:sz w:val="24"/>
        </w:rPr>
        <w:t xml:space="preserve"> </w:t>
      </w:r>
      <w:r w:rsidR="00DF5A75">
        <w:rPr>
          <w:rFonts w:ascii="Times New Roman" w:eastAsia="Times New Roman" w:hAnsi="Times New Roman" w:cs="Times New Roman"/>
          <w:sz w:val="24"/>
        </w:rPr>
        <w:t xml:space="preserve">To reveal the practical gains </w:t>
      </w:r>
      <w:r w:rsidR="00BB3C62">
        <w:rPr>
          <w:rFonts w:ascii="Times New Roman" w:eastAsia="Times New Roman" w:hAnsi="Times New Roman" w:cs="Times New Roman"/>
          <w:sz w:val="24"/>
        </w:rPr>
        <w:t>of t</w:t>
      </w:r>
      <w:r w:rsidR="00DF5A75">
        <w:rPr>
          <w:rFonts w:ascii="Times New Roman" w:eastAsia="Times New Roman" w:hAnsi="Times New Roman" w:cs="Times New Roman"/>
          <w:sz w:val="24"/>
        </w:rPr>
        <w:t>hese new algorithms, w</w:t>
      </w:r>
      <w:r w:rsidR="006F503E">
        <w:rPr>
          <w:rFonts w:ascii="Times New Roman" w:eastAsia="Times New Roman" w:hAnsi="Times New Roman" w:cs="Times New Roman"/>
          <w:sz w:val="24"/>
        </w:rPr>
        <w:t xml:space="preserve">e </w:t>
      </w:r>
      <w:r w:rsidR="00FC1286">
        <w:rPr>
          <w:rFonts w:ascii="Times New Roman" w:eastAsia="Times New Roman" w:hAnsi="Times New Roman" w:cs="Times New Roman"/>
          <w:sz w:val="24"/>
        </w:rPr>
        <w:t xml:space="preserve">reanalyze </w:t>
      </w:r>
      <w:r w:rsidR="003A6A16">
        <w:rPr>
          <w:rFonts w:ascii="Times New Roman" w:eastAsia="Times New Roman" w:hAnsi="Times New Roman" w:cs="Times New Roman"/>
          <w:sz w:val="24"/>
        </w:rPr>
        <w:t>the</w:t>
      </w:r>
      <w:r w:rsidR="00FC1286">
        <w:rPr>
          <w:rFonts w:ascii="Times New Roman" w:eastAsia="Times New Roman" w:hAnsi="Times New Roman" w:cs="Times New Roman"/>
          <w:sz w:val="24"/>
        </w:rPr>
        <w:t xml:space="preserve"> </w:t>
      </w:r>
      <w:r w:rsidR="003A6A16">
        <w:rPr>
          <w:rFonts w:ascii="Times New Roman" w:eastAsia="Times New Roman" w:hAnsi="Times New Roman" w:cs="Times New Roman"/>
          <w:sz w:val="24"/>
        </w:rPr>
        <w:t>SAD</w:t>
      </w:r>
      <w:r w:rsidR="0073253A">
        <w:rPr>
          <w:rFonts w:ascii="Times New Roman" w:eastAsia="Times New Roman" w:hAnsi="Times New Roman" w:cs="Times New Roman"/>
          <w:sz w:val="24"/>
        </w:rPr>
        <w:t xml:space="preserve"> datasets</w:t>
      </w:r>
      <w:r w:rsidR="00FC1286">
        <w:rPr>
          <w:rFonts w:ascii="Times New Roman" w:eastAsia="Times New Roman" w:hAnsi="Times New Roman" w:cs="Times New Roman"/>
          <w:sz w:val="24"/>
        </w:rPr>
        <w:t xml:space="preserve"> </w:t>
      </w:r>
      <w:r w:rsidR="00DB0D4E">
        <w:rPr>
          <w:rFonts w:ascii="Times New Roman" w:eastAsia="Times New Roman" w:hAnsi="Times New Roman" w:cs="Times New Roman"/>
          <w:sz w:val="24"/>
        </w:rPr>
        <w:t xml:space="preserve">of </w:t>
      </w:r>
      <w:r w:rsidR="006C0F8E">
        <w:rPr>
          <w:rFonts w:ascii="Times New Roman" w:eastAsia="Times New Roman" w:hAnsi="Times New Roman" w:cs="Times New Roman"/>
          <w:sz w:val="24"/>
        </w:rPr>
        <w:t xml:space="preserve">Locey &amp; White </w:t>
      </w:r>
      <w:r w:rsidR="00BB3C62">
        <w:rPr>
          <w:rFonts w:ascii="Times New Roman" w:eastAsia="Times New Roman" w:hAnsi="Times New Roman" w:cs="Times New Roman"/>
          <w:sz w:val="24"/>
        </w:rPr>
        <w:t>(2013)</w:t>
      </w:r>
      <w:r w:rsidR="00217D32">
        <w:rPr>
          <w:rFonts w:ascii="Times New Roman" w:eastAsia="Times New Roman" w:hAnsi="Times New Roman" w:cs="Times New Roman"/>
          <w:sz w:val="24"/>
        </w:rPr>
        <w:t>,</w:t>
      </w:r>
      <w:r w:rsidR="00517B30">
        <w:rPr>
          <w:rFonts w:ascii="Times New Roman" w:eastAsia="Times New Roman" w:hAnsi="Times New Roman" w:cs="Times New Roman"/>
          <w:sz w:val="24"/>
        </w:rPr>
        <w:t xml:space="preserve"> on</w:t>
      </w:r>
      <w:r w:rsidR="00217D32">
        <w:rPr>
          <w:rFonts w:ascii="Times New Roman" w:eastAsia="Times New Roman" w:hAnsi="Times New Roman" w:cs="Times New Roman"/>
          <w:sz w:val="24"/>
        </w:rPr>
        <w:t>e</w:t>
      </w:r>
      <w:r w:rsidR="00517B30">
        <w:rPr>
          <w:rFonts w:ascii="Times New Roman" w:eastAsia="Times New Roman" w:hAnsi="Times New Roman" w:cs="Times New Roman"/>
          <w:sz w:val="24"/>
        </w:rPr>
        <w:t xml:space="preserve"> of the largest and most diverse compilations of species abundance data</w:t>
      </w:r>
      <w:r w:rsidR="00217D32">
        <w:rPr>
          <w:rFonts w:ascii="Times New Roman" w:eastAsia="Times New Roman" w:hAnsi="Times New Roman" w:cs="Times New Roman"/>
          <w:sz w:val="24"/>
        </w:rPr>
        <w:t>,</w:t>
      </w:r>
      <w:r w:rsidR="00517B30">
        <w:rPr>
          <w:rFonts w:ascii="Times New Roman" w:eastAsia="Times New Roman" w:hAnsi="Times New Roman" w:cs="Times New Roman"/>
          <w:sz w:val="24"/>
        </w:rPr>
        <w:t xml:space="preserve"> </w:t>
      </w:r>
      <w:r w:rsidR="0073253A">
        <w:rPr>
          <w:rFonts w:ascii="Times New Roman" w:eastAsia="Times New Roman" w:hAnsi="Times New Roman" w:cs="Times New Roman"/>
          <w:sz w:val="24"/>
        </w:rPr>
        <w:t>where</w:t>
      </w:r>
      <w:r w:rsidR="00BB3C62">
        <w:rPr>
          <w:rFonts w:ascii="Times New Roman" w:eastAsia="Times New Roman" w:hAnsi="Times New Roman" w:cs="Times New Roman"/>
          <w:sz w:val="24"/>
        </w:rPr>
        <w:t>in</w:t>
      </w:r>
      <w:r w:rsidR="0073253A">
        <w:rPr>
          <w:rFonts w:ascii="Times New Roman" w:eastAsia="Times New Roman" w:hAnsi="Times New Roman" w:cs="Times New Roman"/>
          <w:sz w:val="24"/>
        </w:rPr>
        <w:t xml:space="preserve"> </w:t>
      </w:r>
      <w:r w:rsidR="00257D77">
        <w:rPr>
          <w:rFonts w:ascii="Times New Roman" w:eastAsia="Times New Roman" w:hAnsi="Times New Roman" w:cs="Times New Roman"/>
          <w:sz w:val="24"/>
        </w:rPr>
        <w:t>it took more than 10000 compute hours to examine 60% of the available data (9562</w:t>
      </w:r>
      <w:r w:rsidR="00517DE2">
        <w:rPr>
          <w:rFonts w:ascii="Times New Roman" w:eastAsia="Times New Roman" w:hAnsi="Times New Roman" w:cs="Times New Roman"/>
          <w:sz w:val="24"/>
        </w:rPr>
        <w:t xml:space="preserve"> of </w:t>
      </w:r>
      <w:r w:rsidR="00257D77">
        <w:rPr>
          <w:rFonts w:ascii="Times New Roman" w:eastAsia="Times New Roman" w:hAnsi="Times New Roman" w:cs="Times New Roman"/>
          <w:sz w:val="24"/>
        </w:rPr>
        <w:t>15950 SADs)</w:t>
      </w:r>
      <w:r w:rsidR="0073253A" w:rsidRPr="00257D77">
        <w:rPr>
          <w:rFonts w:ascii="Times New Roman" w:eastAsia="Times New Roman" w:hAnsi="Times New Roman" w:cs="Times New Roman"/>
          <w:color w:val="auto"/>
          <w:sz w:val="24"/>
        </w:rPr>
        <w:t xml:space="preserve">. </w:t>
      </w:r>
      <w:r w:rsidR="00DF5A75" w:rsidRPr="00257D77">
        <w:rPr>
          <w:rFonts w:ascii="Times New Roman" w:eastAsia="Times New Roman" w:hAnsi="Times New Roman" w:cs="Times New Roman"/>
          <w:color w:val="auto"/>
          <w:sz w:val="24"/>
        </w:rPr>
        <w:t xml:space="preserve">Our </w:t>
      </w:r>
      <w:r w:rsidR="00DF5A75">
        <w:rPr>
          <w:rFonts w:ascii="Times New Roman" w:eastAsia="Times New Roman" w:hAnsi="Times New Roman" w:cs="Times New Roman"/>
          <w:color w:val="auto"/>
          <w:sz w:val="24"/>
        </w:rPr>
        <w:t>algorithms</w:t>
      </w:r>
      <w:r w:rsidR="00DF5A75" w:rsidRPr="00257D77">
        <w:rPr>
          <w:rFonts w:ascii="Times New Roman" w:eastAsia="Times New Roman" w:hAnsi="Times New Roman" w:cs="Times New Roman"/>
          <w:color w:val="auto"/>
          <w:sz w:val="24"/>
        </w:rPr>
        <w:t xml:space="preserve"> </w:t>
      </w:r>
      <w:r w:rsidR="00517B30">
        <w:rPr>
          <w:rFonts w:ascii="Times New Roman" w:eastAsia="Times New Roman" w:hAnsi="Times New Roman" w:cs="Times New Roman"/>
          <w:color w:val="auto"/>
          <w:sz w:val="24"/>
        </w:rPr>
        <w:t>will</w:t>
      </w:r>
      <w:r w:rsidR="00DF5A75">
        <w:rPr>
          <w:rFonts w:ascii="Times New Roman" w:eastAsia="Times New Roman" w:hAnsi="Times New Roman" w:cs="Times New Roman"/>
          <w:color w:val="auto"/>
          <w:sz w:val="24"/>
        </w:rPr>
        <w:t xml:space="preserve"> </w:t>
      </w:r>
      <w:r w:rsidR="00DF5A75" w:rsidRPr="00257D77">
        <w:rPr>
          <w:rFonts w:ascii="Times New Roman" w:eastAsia="Times New Roman" w:hAnsi="Times New Roman" w:cs="Times New Roman"/>
          <w:color w:val="auto"/>
          <w:sz w:val="24"/>
        </w:rPr>
        <w:t xml:space="preserve">allow us to examine </w:t>
      </w:r>
      <w:r w:rsidR="00DF5A75">
        <w:rPr>
          <w:rFonts w:ascii="Times New Roman" w:eastAsia="Times New Roman" w:hAnsi="Times New Roman" w:cs="Times New Roman"/>
          <w:color w:val="auto"/>
          <w:sz w:val="24"/>
        </w:rPr>
        <w:t>a larger portion of the data in less time.</w:t>
      </w:r>
      <w:r w:rsidR="00DF5A75">
        <w:rPr>
          <w:rFonts w:ascii="Times New Roman" w:eastAsia="Times New Roman" w:hAnsi="Times New Roman" w:cs="Times New Roman"/>
          <w:sz w:val="24"/>
        </w:rPr>
        <w:t xml:space="preserve"> </w:t>
      </w:r>
      <w:r w:rsidR="00DF5A75">
        <w:rPr>
          <w:rFonts w:ascii="Times New Roman" w:eastAsia="Times New Roman" w:hAnsi="Times New Roman" w:cs="Times New Roman"/>
          <w:color w:val="auto"/>
          <w:sz w:val="24"/>
        </w:rPr>
        <w:t>Finally, we examine general characteristics of the SSAD feasible set</w:t>
      </w:r>
      <w:r w:rsidR="00517B30">
        <w:rPr>
          <w:rFonts w:ascii="Times New Roman" w:eastAsia="Times New Roman" w:hAnsi="Times New Roman" w:cs="Times New Roman"/>
          <w:color w:val="auto"/>
          <w:sz w:val="24"/>
        </w:rPr>
        <w:t>, which provides a constraint-based explanation for previous connections made between the distribution of abundances among species (i.e. SAD) and the distribution of individuals of a species across the landscape (i.e. SSAD)</w:t>
      </w:r>
      <w:r w:rsidR="00586BAC">
        <w:rPr>
          <w:rFonts w:ascii="Times New Roman" w:eastAsia="Times New Roman" w:hAnsi="Times New Roman" w:cs="Times New Roman"/>
          <w:color w:val="auto"/>
          <w:sz w:val="24"/>
        </w:rPr>
        <w:t xml:space="preserve"> and suggest a constraint-based </w:t>
      </w:r>
      <w:r w:rsidR="00586BAC">
        <w:rPr>
          <w:rFonts w:ascii="Times New Roman" w:eastAsia="Times New Roman" w:hAnsi="Times New Roman" w:cs="Times New Roman"/>
          <w:color w:val="auto"/>
          <w:sz w:val="24"/>
        </w:rPr>
        <w:lastRenderedPageBreak/>
        <w:t>explanation for Taylor’s Law</w:t>
      </w:r>
      <w:r w:rsidR="00217D32">
        <w:rPr>
          <w:rFonts w:ascii="Times New Roman" w:eastAsia="Times New Roman" w:hAnsi="Times New Roman" w:cs="Times New Roman"/>
          <w:color w:val="auto"/>
          <w:sz w:val="24"/>
        </w:rPr>
        <w:t>,</w:t>
      </w:r>
      <w:r w:rsidR="00586BAC">
        <w:rPr>
          <w:rFonts w:ascii="Times New Roman" w:eastAsia="Times New Roman" w:hAnsi="Times New Roman" w:cs="Times New Roman"/>
          <w:color w:val="auto"/>
          <w:sz w:val="24"/>
        </w:rPr>
        <w:t xml:space="preserve"> i.e.</w:t>
      </w:r>
      <w:r w:rsidR="00217D32">
        <w:rPr>
          <w:rFonts w:ascii="Times New Roman" w:eastAsia="Times New Roman" w:hAnsi="Times New Roman" w:cs="Times New Roman"/>
          <w:color w:val="auto"/>
          <w:sz w:val="24"/>
        </w:rPr>
        <w:t>,</w:t>
      </w:r>
      <w:r w:rsidR="00586BAC">
        <w:rPr>
          <w:rFonts w:ascii="Times New Roman" w:eastAsia="Times New Roman" w:hAnsi="Times New Roman" w:cs="Times New Roman"/>
          <w:color w:val="auto"/>
          <w:sz w:val="24"/>
        </w:rPr>
        <w:t xml:space="preserve"> the increase in variance with increase in average abundance</w:t>
      </w:r>
      <w:r w:rsidR="00BB3C62">
        <w:rPr>
          <w:rFonts w:ascii="Times New Roman" w:eastAsia="Times New Roman" w:hAnsi="Times New Roman" w:cs="Times New Roman"/>
          <w:color w:val="auto"/>
          <w:sz w:val="24"/>
        </w:rPr>
        <w:t xml:space="preserve">. </w:t>
      </w:r>
      <w:r w:rsidR="00517DE2">
        <w:rPr>
          <w:rFonts w:ascii="Times New Roman" w:eastAsia="Times New Roman" w:hAnsi="Times New Roman" w:cs="Times New Roman"/>
          <w:color w:val="auto"/>
          <w:sz w:val="24"/>
        </w:rPr>
        <w:t>Our work</w:t>
      </w:r>
      <w:r w:rsidR="00DF5A75">
        <w:rPr>
          <w:rFonts w:ascii="Times New Roman" w:eastAsia="Times New Roman" w:hAnsi="Times New Roman" w:cs="Times New Roman"/>
          <w:sz w:val="24"/>
        </w:rPr>
        <w:t xml:space="preserve"> expands the feasible set approach to an additional ecological pattern</w:t>
      </w:r>
      <w:r w:rsidR="00760648">
        <w:rPr>
          <w:rFonts w:ascii="Times New Roman" w:eastAsia="Times New Roman" w:hAnsi="Times New Roman" w:cs="Times New Roman"/>
          <w:sz w:val="24"/>
        </w:rPr>
        <w:t xml:space="preserve">, </w:t>
      </w:r>
      <w:r w:rsidR="00DF5A75">
        <w:rPr>
          <w:rFonts w:ascii="Times New Roman" w:eastAsia="Times New Roman" w:hAnsi="Times New Roman" w:cs="Times New Roman"/>
          <w:sz w:val="24"/>
        </w:rPr>
        <w:t>to values of</w:t>
      </w:r>
      <w:r w:rsidR="00DF5A75" w:rsidRPr="001F0F58">
        <w:rPr>
          <w:rFonts w:ascii="Times New Roman" w:eastAsia="Times New Roman" w:hAnsi="Times New Roman" w:cs="Times New Roman"/>
          <w:i/>
          <w:sz w:val="24"/>
        </w:rPr>
        <w:t xml:space="preserve"> </w:t>
      </w:r>
      <w:r w:rsidR="00DF5A75">
        <w:rPr>
          <w:rFonts w:ascii="Times New Roman" w:eastAsia="Times New Roman" w:hAnsi="Times New Roman" w:cs="Times New Roman"/>
          <w:i/>
          <w:sz w:val="24"/>
        </w:rPr>
        <w:t>q</w:t>
      </w:r>
      <w:r w:rsidR="00DF5A75" w:rsidRPr="001F0F58">
        <w:rPr>
          <w:rFonts w:ascii="Times New Roman" w:eastAsia="Times New Roman" w:hAnsi="Times New Roman" w:cs="Times New Roman"/>
          <w:i/>
          <w:sz w:val="24"/>
        </w:rPr>
        <w:t xml:space="preserve"> </w:t>
      </w:r>
      <w:r w:rsidR="00517B30">
        <w:rPr>
          <w:rFonts w:ascii="Times New Roman" w:eastAsia="Times New Roman" w:hAnsi="Times New Roman" w:cs="Times New Roman"/>
          <w:sz w:val="24"/>
        </w:rPr>
        <w:t>(</w:t>
      </w:r>
      <w:r w:rsidR="00217D32">
        <w:rPr>
          <w:rFonts w:ascii="Times New Roman" w:eastAsia="Times New Roman" w:hAnsi="Times New Roman" w:cs="Times New Roman"/>
          <w:sz w:val="24"/>
        </w:rPr>
        <w:t>e.g.</w:t>
      </w:r>
      <w:r w:rsidR="007D4D11">
        <w:rPr>
          <w:rFonts w:ascii="Times New Roman" w:eastAsia="Times New Roman" w:hAnsi="Times New Roman" w:cs="Times New Roman"/>
          <w:sz w:val="24"/>
        </w:rPr>
        <w:t>,</w:t>
      </w:r>
      <w:r w:rsidR="00517B30">
        <w:rPr>
          <w:rFonts w:ascii="Times New Roman" w:eastAsia="Times New Roman" w:hAnsi="Times New Roman" w:cs="Times New Roman"/>
          <w:sz w:val="24"/>
        </w:rPr>
        <w:t xml:space="preserve"> total community abundance, total species abundance) a</w:t>
      </w:r>
      <w:r w:rsidR="00DF5A75">
        <w:rPr>
          <w:rFonts w:ascii="Times New Roman" w:eastAsia="Times New Roman" w:hAnsi="Times New Roman" w:cs="Times New Roman"/>
          <w:sz w:val="24"/>
        </w:rPr>
        <w:t>nd</w:t>
      </w:r>
      <w:r w:rsidR="00DF5A75" w:rsidRPr="001F0F58">
        <w:rPr>
          <w:rFonts w:ascii="Times New Roman" w:eastAsia="Times New Roman" w:hAnsi="Times New Roman" w:cs="Times New Roman"/>
          <w:i/>
          <w:sz w:val="24"/>
        </w:rPr>
        <w:t xml:space="preserve"> </w:t>
      </w:r>
      <w:r w:rsidR="00DF5A75">
        <w:rPr>
          <w:rFonts w:ascii="Times New Roman" w:eastAsia="Times New Roman" w:hAnsi="Times New Roman" w:cs="Times New Roman"/>
          <w:i/>
          <w:sz w:val="24"/>
        </w:rPr>
        <w:t>n</w:t>
      </w:r>
      <w:r w:rsidR="00DF5A75" w:rsidRPr="001F0F58">
        <w:rPr>
          <w:rFonts w:ascii="Times New Roman" w:eastAsia="Times New Roman" w:hAnsi="Times New Roman" w:cs="Times New Roman"/>
          <w:i/>
          <w:sz w:val="24"/>
        </w:rPr>
        <w:t xml:space="preserve"> </w:t>
      </w:r>
      <w:r w:rsidR="00517B30">
        <w:rPr>
          <w:rFonts w:ascii="Times New Roman" w:eastAsia="Times New Roman" w:hAnsi="Times New Roman" w:cs="Times New Roman"/>
          <w:sz w:val="24"/>
        </w:rPr>
        <w:t>(e.</w:t>
      </w:r>
      <w:r w:rsidR="00217D32">
        <w:rPr>
          <w:rFonts w:ascii="Times New Roman" w:eastAsia="Times New Roman" w:hAnsi="Times New Roman" w:cs="Times New Roman"/>
          <w:sz w:val="24"/>
        </w:rPr>
        <w:t>g.</w:t>
      </w:r>
      <w:r w:rsidR="00517B30">
        <w:rPr>
          <w:rFonts w:ascii="Times New Roman" w:eastAsia="Times New Roman" w:hAnsi="Times New Roman" w:cs="Times New Roman"/>
          <w:sz w:val="24"/>
        </w:rPr>
        <w:t xml:space="preserve"> species richness, number of samples or quadrats) that were previously untenable</w:t>
      </w:r>
      <w:r w:rsidR="00217D32">
        <w:rPr>
          <w:rFonts w:ascii="Times New Roman" w:eastAsia="Times New Roman" w:hAnsi="Times New Roman" w:cs="Times New Roman"/>
          <w:sz w:val="24"/>
        </w:rPr>
        <w:t xml:space="preserve">. This work greatly </w:t>
      </w:r>
      <w:r w:rsidR="00760648">
        <w:rPr>
          <w:rFonts w:ascii="Times New Roman" w:eastAsia="Times New Roman" w:hAnsi="Times New Roman" w:cs="Times New Roman"/>
          <w:sz w:val="24"/>
        </w:rPr>
        <w:t xml:space="preserve">advances the front of numerical constraint-based </w:t>
      </w:r>
      <w:r w:rsidR="00217D32">
        <w:rPr>
          <w:rFonts w:ascii="Times New Roman" w:eastAsia="Times New Roman" w:hAnsi="Times New Roman" w:cs="Times New Roman"/>
          <w:sz w:val="24"/>
        </w:rPr>
        <w:t xml:space="preserve">methods </w:t>
      </w:r>
      <w:r w:rsidR="00760648">
        <w:rPr>
          <w:rFonts w:ascii="Times New Roman" w:eastAsia="Times New Roman" w:hAnsi="Times New Roman" w:cs="Times New Roman"/>
          <w:sz w:val="24"/>
        </w:rPr>
        <w:t xml:space="preserve">in ecology (Pueyo </w:t>
      </w:r>
      <w:r w:rsidR="00760648" w:rsidRPr="00647E2D">
        <w:rPr>
          <w:rFonts w:ascii="Times New Roman" w:eastAsia="Times New Roman" w:hAnsi="Times New Roman" w:cs="Times New Roman"/>
          <w:i/>
          <w:sz w:val="24"/>
        </w:rPr>
        <w:t>et al</w:t>
      </w:r>
      <w:r w:rsidR="00760648">
        <w:rPr>
          <w:rFonts w:ascii="Times New Roman" w:eastAsia="Times New Roman" w:hAnsi="Times New Roman" w:cs="Times New Roman"/>
          <w:sz w:val="24"/>
        </w:rPr>
        <w:t>. 2007</w:t>
      </w:r>
      <w:r w:rsidR="00647E2D">
        <w:rPr>
          <w:rFonts w:ascii="Times New Roman" w:eastAsia="Times New Roman" w:hAnsi="Times New Roman" w:cs="Times New Roman"/>
          <w:sz w:val="24"/>
        </w:rPr>
        <w:t>;</w:t>
      </w:r>
      <w:r w:rsidR="00760648">
        <w:rPr>
          <w:rFonts w:ascii="Times New Roman" w:eastAsia="Times New Roman" w:hAnsi="Times New Roman" w:cs="Times New Roman"/>
          <w:sz w:val="24"/>
        </w:rPr>
        <w:t xml:space="preserve"> Haegeman </w:t>
      </w:r>
      <w:r w:rsidR="00647E2D">
        <w:rPr>
          <w:rFonts w:ascii="Times New Roman" w:eastAsia="Times New Roman" w:hAnsi="Times New Roman" w:cs="Times New Roman"/>
          <w:sz w:val="24"/>
        </w:rPr>
        <w:t xml:space="preserve">&amp; </w:t>
      </w:r>
      <w:r w:rsidR="00760648">
        <w:rPr>
          <w:rFonts w:ascii="Times New Roman" w:eastAsia="Times New Roman" w:hAnsi="Times New Roman" w:cs="Times New Roman"/>
          <w:sz w:val="24"/>
        </w:rPr>
        <w:t>Loreau 2008</w:t>
      </w:r>
      <w:r w:rsidR="00647E2D">
        <w:rPr>
          <w:rFonts w:ascii="Times New Roman" w:eastAsia="Times New Roman" w:hAnsi="Times New Roman" w:cs="Times New Roman"/>
          <w:sz w:val="24"/>
        </w:rPr>
        <w:t>;</w:t>
      </w:r>
      <w:r w:rsidR="00760648">
        <w:rPr>
          <w:rFonts w:ascii="Times New Roman" w:eastAsia="Times New Roman" w:hAnsi="Times New Roman" w:cs="Times New Roman"/>
          <w:sz w:val="24"/>
        </w:rPr>
        <w:t xml:space="preserve"> Harte </w:t>
      </w:r>
      <w:r w:rsidR="00760648" w:rsidRPr="00647E2D">
        <w:rPr>
          <w:rFonts w:ascii="Times New Roman" w:eastAsia="Times New Roman" w:hAnsi="Times New Roman" w:cs="Times New Roman"/>
          <w:i/>
          <w:sz w:val="24"/>
        </w:rPr>
        <w:t>et al</w:t>
      </w:r>
      <w:r w:rsidR="00760648">
        <w:rPr>
          <w:rFonts w:ascii="Times New Roman" w:eastAsia="Times New Roman" w:hAnsi="Times New Roman" w:cs="Times New Roman"/>
          <w:sz w:val="24"/>
        </w:rPr>
        <w:t>. 2008</w:t>
      </w:r>
      <w:r w:rsidR="00647E2D">
        <w:rPr>
          <w:rFonts w:ascii="Times New Roman" w:eastAsia="Times New Roman" w:hAnsi="Times New Roman" w:cs="Times New Roman"/>
          <w:sz w:val="24"/>
        </w:rPr>
        <w:t>;</w:t>
      </w:r>
      <w:r w:rsidR="00760648">
        <w:rPr>
          <w:rFonts w:ascii="Times New Roman" w:eastAsia="Times New Roman" w:hAnsi="Times New Roman" w:cs="Times New Roman"/>
          <w:sz w:val="24"/>
        </w:rPr>
        <w:t xml:space="preserve"> Haegeman </w:t>
      </w:r>
      <w:r w:rsidR="00647E2D">
        <w:rPr>
          <w:rFonts w:ascii="Times New Roman" w:eastAsia="Times New Roman" w:hAnsi="Times New Roman" w:cs="Times New Roman"/>
          <w:sz w:val="24"/>
        </w:rPr>
        <w:t>&amp;</w:t>
      </w:r>
      <w:r w:rsidR="00760648">
        <w:rPr>
          <w:rFonts w:ascii="Times New Roman" w:eastAsia="Times New Roman" w:hAnsi="Times New Roman" w:cs="Times New Roman"/>
          <w:sz w:val="24"/>
        </w:rPr>
        <w:t xml:space="preserve"> Etienne 2010</w:t>
      </w:r>
      <w:r w:rsidR="00647E2D">
        <w:rPr>
          <w:rFonts w:ascii="Times New Roman" w:eastAsia="Times New Roman" w:hAnsi="Times New Roman" w:cs="Times New Roman"/>
          <w:sz w:val="24"/>
        </w:rPr>
        <w:t>;</w:t>
      </w:r>
      <w:r w:rsidR="00760648">
        <w:rPr>
          <w:rFonts w:ascii="Times New Roman" w:eastAsia="Times New Roman" w:hAnsi="Times New Roman" w:cs="Times New Roman"/>
          <w:sz w:val="24"/>
        </w:rPr>
        <w:t xml:space="preserve"> Harte 2011</w:t>
      </w:r>
      <w:r w:rsidR="00647E2D">
        <w:rPr>
          <w:rFonts w:ascii="Times New Roman" w:eastAsia="Times New Roman" w:hAnsi="Times New Roman" w:cs="Times New Roman"/>
          <w:sz w:val="24"/>
        </w:rPr>
        <w:t>;</w:t>
      </w:r>
      <w:r w:rsidR="00760648">
        <w:rPr>
          <w:rFonts w:ascii="Times New Roman" w:eastAsia="Times New Roman" w:hAnsi="Times New Roman" w:cs="Times New Roman"/>
          <w:sz w:val="24"/>
        </w:rPr>
        <w:t xml:space="preserve"> </w:t>
      </w:r>
      <w:r w:rsidR="006C0F8E">
        <w:rPr>
          <w:rFonts w:ascii="Times New Roman" w:eastAsia="Times New Roman" w:hAnsi="Times New Roman" w:cs="Times New Roman"/>
          <w:sz w:val="24"/>
        </w:rPr>
        <w:t xml:space="preserve">Locey &amp; White </w:t>
      </w:r>
      <w:r w:rsidR="00760648">
        <w:rPr>
          <w:rFonts w:ascii="Times New Roman" w:eastAsia="Times New Roman" w:hAnsi="Times New Roman" w:cs="Times New Roman"/>
          <w:sz w:val="24"/>
        </w:rPr>
        <w:t>2013).</w:t>
      </w:r>
    </w:p>
    <w:p w14:paraId="441E777E" w14:textId="77777777" w:rsidR="005D0E3F" w:rsidRDefault="005D0E3F">
      <w:pPr>
        <w:pStyle w:val="Normal1"/>
        <w:spacing w:after="0" w:line="480" w:lineRule="auto"/>
        <w:ind w:right="60"/>
        <w:jc w:val="center"/>
        <w:rPr>
          <w:rFonts w:ascii="Times New Roman" w:eastAsia="Times New Roman" w:hAnsi="Times New Roman" w:cs="Times New Roman"/>
          <w:sz w:val="24"/>
        </w:rPr>
      </w:pPr>
    </w:p>
    <w:p w14:paraId="5FDAFBDB" w14:textId="77777777" w:rsidR="003032F4" w:rsidRDefault="00615800">
      <w:pPr>
        <w:pStyle w:val="Normal1"/>
        <w:spacing w:after="0" w:line="480" w:lineRule="auto"/>
        <w:ind w:right="60"/>
        <w:jc w:val="center"/>
      </w:pPr>
      <w:r>
        <w:rPr>
          <w:rFonts w:ascii="Times New Roman" w:eastAsia="Times New Roman" w:hAnsi="Times New Roman" w:cs="Times New Roman"/>
          <w:sz w:val="24"/>
        </w:rPr>
        <w:t>METHODS</w:t>
      </w:r>
    </w:p>
    <w:p w14:paraId="6EFCEDA7" w14:textId="77777777" w:rsidR="00802D3E" w:rsidRDefault="00217D32" w:rsidP="00802D3E">
      <w:pPr>
        <w:pStyle w:val="Normal1"/>
        <w:spacing w:before="20" w:after="0" w:line="480" w:lineRule="auto"/>
        <w:ind w:right="180"/>
        <w:rPr>
          <w:rFonts w:ascii="Times New Roman" w:eastAsia="Times New Roman" w:hAnsi="Times New Roman" w:cs="Times New Roman"/>
          <w:sz w:val="24"/>
        </w:rPr>
      </w:pPr>
      <w:r>
        <w:rPr>
          <w:rFonts w:ascii="Times New Roman" w:eastAsia="Times New Roman" w:hAnsi="Times New Roman" w:cs="Times New Roman"/>
          <w:sz w:val="24"/>
        </w:rPr>
        <w:tab/>
      </w:r>
      <w:r w:rsidR="00760648">
        <w:rPr>
          <w:rFonts w:ascii="Times New Roman" w:eastAsia="Times New Roman" w:hAnsi="Times New Roman" w:cs="Times New Roman"/>
          <w:sz w:val="24"/>
        </w:rPr>
        <w:t xml:space="preserve">Here, we </w:t>
      </w:r>
      <w:r w:rsidR="00392851">
        <w:rPr>
          <w:rFonts w:ascii="Times New Roman" w:eastAsia="Times New Roman" w:hAnsi="Times New Roman" w:cs="Times New Roman"/>
          <w:sz w:val="24"/>
        </w:rPr>
        <w:t xml:space="preserve">develop </w:t>
      </w:r>
      <w:r>
        <w:rPr>
          <w:rFonts w:ascii="Times New Roman" w:eastAsia="Times New Roman" w:hAnsi="Times New Roman" w:cs="Times New Roman"/>
          <w:sz w:val="24"/>
        </w:rPr>
        <w:t>efficient</w:t>
      </w:r>
      <w:r w:rsidR="00392851">
        <w:rPr>
          <w:rFonts w:ascii="Times New Roman" w:eastAsia="Times New Roman" w:hAnsi="Times New Roman" w:cs="Times New Roman"/>
          <w:sz w:val="24"/>
        </w:rPr>
        <w:t xml:space="preserve"> </w:t>
      </w:r>
      <w:r w:rsidR="00DB0D4E">
        <w:rPr>
          <w:rFonts w:ascii="Times New Roman" w:eastAsia="Times New Roman" w:hAnsi="Times New Roman" w:cs="Times New Roman"/>
          <w:sz w:val="24"/>
        </w:rPr>
        <w:t xml:space="preserve">and unbiased </w:t>
      </w:r>
      <w:r w:rsidR="00392851">
        <w:rPr>
          <w:rFonts w:ascii="Times New Roman" w:eastAsia="Times New Roman" w:hAnsi="Times New Roman" w:cs="Times New Roman"/>
          <w:sz w:val="24"/>
        </w:rPr>
        <w:t xml:space="preserve">integer partitioning </w:t>
      </w:r>
      <w:r w:rsidR="00DB0D4E">
        <w:rPr>
          <w:rFonts w:ascii="Times New Roman" w:eastAsia="Times New Roman" w:hAnsi="Times New Roman" w:cs="Times New Roman"/>
          <w:sz w:val="24"/>
        </w:rPr>
        <w:t xml:space="preserve">algorithms </w:t>
      </w:r>
      <w:r w:rsidR="00392851">
        <w:rPr>
          <w:rFonts w:ascii="Times New Roman" w:eastAsia="Times New Roman" w:hAnsi="Times New Roman" w:cs="Times New Roman"/>
          <w:sz w:val="24"/>
        </w:rPr>
        <w:t>to generate random samples of feasible set</w:t>
      </w:r>
      <w:r w:rsidR="009F1C16">
        <w:rPr>
          <w:rFonts w:ascii="Times New Roman" w:eastAsia="Times New Roman" w:hAnsi="Times New Roman" w:cs="Times New Roman"/>
          <w:sz w:val="24"/>
        </w:rPr>
        <w:t>s</w:t>
      </w:r>
      <w:r w:rsidR="00392851">
        <w:rPr>
          <w:rFonts w:ascii="Times New Roman" w:eastAsia="Times New Roman" w:hAnsi="Times New Roman" w:cs="Times New Roman"/>
          <w:sz w:val="24"/>
        </w:rPr>
        <w:t xml:space="preserve"> </w:t>
      </w:r>
      <w:r w:rsidR="00FB6090">
        <w:rPr>
          <w:rFonts w:ascii="Times New Roman" w:eastAsia="Times New Roman" w:hAnsi="Times New Roman" w:cs="Times New Roman"/>
          <w:sz w:val="24"/>
        </w:rPr>
        <w:t xml:space="preserve">for </w:t>
      </w:r>
      <w:r>
        <w:rPr>
          <w:rFonts w:ascii="Times New Roman" w:eastAsia="Times New Roman" w:hAnsi="Times New Roman" w:cs="Times New Roman"/>
          <w:sz w:val="24"/>
        </w:rPr>
        <w:t xml:space="preserve">discrete </w:t>
      </w:r>
      <w:r w:rsidR="00FB6090">
        <w:rPr>
          <w:rFonts w:ascii="Times New Roman" w:eastAsia="Times New Roman" w:hAnsi="Times New Roman" w:cs="Times New Roman"/>
          <w:sz w:val="24"/>
        </w:rPr>
        <w:t>ecological patterns such as the SAD</w:t>
      </w:r>
      <w:r w:rsidR="00752C1E">
        <w:rPr>
          <w:rFonts w:ascii="Times New Roman" w:eastAsia="Times New Roman" w:hAnsi="Times New Roman" w:cs="Times New Roman"/>
          <w:sz w:val="24"/>
        </w:rPr>
        <w:t xml:space="preserve"> and SSAD</w:t>
      </w:r>
      <w:r w:rsidR="00FB6090">
        <w:rPr>
          <w:rFonts w:ascii="Times New Roman" w:eastAsia="Times New Roman" w:hAnsi="Times New Roman" w:cs="Times New Roman"/>
          <w:sz w:val="24"/>
        </w:rPr>
        <w:t xml:space="preserve"> that are </w:t>
      </w:r>
      <w:r w:rsidR="00392851">
        <w:rPr>
          <w:rFonts w:ascii="Times New Roman" w:eastAsia="Times New Roman" w:hAnsi="Times New Roman" w:cs="Times New Roman"/>
          <w:sz w:val="24"/>
        </w:rPr>
        <w:t>defined by a total</w:t>
      </w:r>
      <w:r w:rsidR="001F0F58" w:rsidRPr="001F0F58">
        <w:rPr>
          <w:rFonts w:ascii="Times New Roman" w:eastAsia="Times New Roman" w:hAnsi="Times New Roman" w:cs="Times New Roman"/>
          <w:i/>
          <w:sz w:val="24"/>
        </w:rPr>
        <w:t xml:space="preserve"> </w:t>
      </w:r>
      <w:r w:rsidR="00BC7999">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sidR="00392851">
        <w:rPr>
          <w:rFonts w:ascii="Times New Roman" w:eastAsia="Times New Roman" w:hAnsi="Times New Roman" w:cs="Times New Roman"/>
          <w:sz w:val="24"/>
        </w:rPr>
        <w:t>and composed of</w:t>
      </w:r>
      <w:r w:rsidR="001F0F58" w:rsidRPr="001F0F58">
        <w:rPr>
          <w:rFonts w:ascii="Times New Roman" w:eastAsia="Times New Roman" w:hAnsi="Times New Roman" w:cs="Times New Roman"/>
          <w:i/>
          <w:sz w:val="24"/>
        </w:rPr>
        <w:t xml:space="preserve"> </w:t>
      </w:r>
      <w:r w:rsidR="00BC7999">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sidR="00392851">
        <w:rPr>
          <w:rFonts w:ascii="Times New Roman" w:eastAsia="Times New Roman" w:hAnsi="Times New Roman" w:cs="Times New Roman"/>
          <w:sz w:val="24"/>
        </w:rPr>
        <w:t>elements</w:t>
      </w:r>
      <w:r w:rsidR="00760648">
        <w:rPr>
          <w:rFonts w:ascii="Times New Roman" w:eastAsia="Times New Roman" w:hAnsi="Times New Roman" w:cs="Times New Roman"/>
          <w:sz w:val="24"/>
        </w:rPr>
        <w:t xml:space="preserve">, where both </w:t>
      </w:r>
      <w:r w:rsidR="00760648" w:rsidRPr="00760648">
        <w:rPr>
          <w:rFonts w:ascii="Times New Roman" w:eastAsia="Times New Roman" w:hAnsi="Times New Roman" w:cs="Times New Roman"/>
          <w:i/>
          <w:sz w:val="24"/>
        </w:rPr>
        <w:t>q</w:t>
      </w:r>
      <w:r w:rsidR="00760648">
        <w:rPr>
          <w:rFonts w:ascii="Times New Roman" w:eastAsia="Times New Roman" w:hAnsi="Times New Roman" w:cs="Times New Roman"/>
          <w:sz w:val="24"/>
        </w:rPr>
        <w:t xml:space="preserve"> and </w:t>
      </w:r>
      <w:r w:rsidR="00760648" w:rsidRPr="00760648">
        <w:rPr>
          <w:rFonts w:ascii="Times New Roman" w:eastAsia="Times New Roman" w:hAnsi="Times New Roman" w:cs="Times New Roman"/>
          <w:i/>
          <w:sz w:val="24"/>
        </w:rPr>
        <w:t>n</w:t>
      </w:r>
      <w:r w:rsidR="00760648">
        <w:rPr>
          <w:rFonts w:ascii="Times New Roman" w:eastAsia="Times New Roman" w:hAnsi="Times New Roman" w:cs="Times New Roman"/>
          <w:sz w:val="24"/>
        </w:rPr>
        <w:t xml:space="preserve"> are positive integers</w:t>
      </w:r>
      <w:r w:rsidR="00392851">
        <w:rPr>
          <w:rFonts w:ascii="Times New Roman" w:eastAsia="Times New Roman" w:hAnsi="Times New Roman" w:cs="Times New Roman"/>
          <w:sz w:val="24"/>
        </w:rPr>
        <w:t xml:space="preserve">. </w:t>
      </w:r>
      <w:r w:rsidR="000708C3">
        <w:rPr>
          <w:rFonts w:ascii="Times New Roman" w:eastAsia="Times New Roman" w:hAnsi="Times New Roman" w:cs="Times New Roman"/>
          <w:sz w:val="24"/>
        </w:rPr>
        <w:t>I</w:t>
      </w:r>
      <w:r w:rsidR="00950843">
        <w:rPr>
          <w:rFonts w:ascii="Times New Roman" w:eastAsia="Times New Roman" w:hAnsi="Times New Roman" w:cs="Times New Roman"/>
          <w:sz w:val="24"/>
        </w:rPr>
        <w:t>nteger partitioning is a mature field</w:t>
      </w:r>
      <w:r w:rsidR="0068246E">
        <w:rPr>
          <w:rFonts w:ascii="Times New Roman" w:eastAsia="Times New Roman" w:hAnsi="Times New Roman" w:cs="Times New Roman"/>
          <w:sz w:val="24"/>
        </w:rPr>
        <w:t xml:space="preserve"> of mathematics</w:t>
      </w:r>
      <w:r w:rsidR="000708C3">
        <w:rPr>
          <w:rFonts w:ascii="Times New Roman" w:eastAsia="Times New Roman" w:hAnsi="Times New Roman" w:cs="Times New Roman"/>
          <w:sz w:val="24"/>
        </w:rPr>
        <w:t xml:space="preserve"> and algorithms for generating random partitions of</w:t>
      </w:r>
      <w:r w:rsidR="001F0F58" w:rsidRPr="001F0F58">
        <w:rPr>
          <w:rFonts w:ascii="Times New Roman" w:eastAsia="Times New Roman" w:hAnsi="Times New Roman" w:cs="Times New Roman"/>
          <w:i/>
          <w:sz w:val="24"/>
        </w:rPr>
        <w:t xml:space="preserve"> </w:t>
      </w:r>
      <w:r w:rsidR="00BC7999">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sidR="00CF235E">
        <w:rPr>
          <w:rFonts w:ascii="Times New Roman" w:eastAsia="Times New Roman" w:hAnsi="Times New Roman" w:cs="Times New Roman"/>
          <w:sz w:val="24"/>
        </w:rPr>
        <w:t xml:space="preserve">(e.g. Nijenhuis </w:t>
      </w:r>
      <w:r w:rsidR="00647E2D">
        <w:rPr>
          <w:rFonts w:ascii="Times New Roman" w:eastAsia="Times New Roman" w:hAnsi="Times New Roman" w:cs="Times New Roman"/>
          <w:sz w:val="24"/>
        </w:rPr>
        <w:t>&amp;</w:t>
      </w:r>
      <w:r w:rsidR="00CF235E">
        <w:rPr>
          <w:rFonts w:ascii="Times New Roman" w:eastAsia="Times New Roman" w:hAnsi="Times New Roman" w:cs="Times New Roman"/>
          <w:sz w:val="24"/>
        </w:rPr>
        <w:t xml:space="preserve"> Wilf 1978) are often implemented in mathematical environments (e.g. Sage,</w:t>
      </w:r>
      <w:r w:rsidR="00760648">
        <w:rPr>
          <w:rFonts w:ascii="Times New Roman" w:eastAsia="Times New Roman" w:hAnsi="Times New Roman" w:cs="Times New Roman"/>
          <w:sz w:val="24"/>
        </w:rPr>
        <w:t xml:space="preserve"> Maple,</w:t>
      </w:r>
      <w:r w:rsidR="00CF235E">
        <w:rPr>
          <w:rFonts w:ascii="Times New Roman" w:eastAsia="Times New Roman" w:hAnsi="Times New Roman" w:cs="Times New Roman"/>
          <w:sz w:val="24"/>
        </w:rPr>
        <w:t xml:space="preserve"> Mathematica). However</w:t>
      </w:r>
      <w:r w:rsidR="000708C3">
        <w:rPr>
          <w:rFonts w:ascii="Times New Roman" w:eastAsia="Times New Roman" w:hAnsi="Times New Roman" w:cs="Times New Roman"/>
          <w:sz w:val="24"/>
        </w:rPr>
        <w:t xml:space="preserve">, </w:t>
      </w:r>
      <w:r w:rsidR="002D6B20">
        <w:rPr>
          <w:rFonts w:ascii="Times New Roman" w:eastAsia="Times New Roman" w:hAnsi="Times New Roman" w:cs="Times New Roman"/>
          <w:sz w:val="24"/>
        </w:rPr>
        <w:t>t</w:t>
      </w:r>
      <w:r w:rsidR="00CF235E">
        <w:rPr>
          <w:rFonts w:ascii="Times New Roman" w:eastAsia="Times New Roman" w:hAnsi="Times New Roman" w:cs="Times New Roman"/>
          <w:sz w:val="24"/>
        </w:rPr>
        <w:t>h</w:t>
      </w:r>
      <w:r w:rsidR="002D6B20">
        <w:rPr>
          <w:rFonts w:ascii="Times New Roman" w:eastAsia="Times New Roman" w:hAnsi="Times New Roman" w:cs="Times New Roman"/>
          <w:sz w:val="24"/>
        </w:rPr>
        <w:t>e</w:t>
      </w:r>
      <w:r w:rsidR="00CF235E">
        <w:rPr>
          <w:rFonts w:ascii="Times New Roman" w:eastAsia="Times New Roman" w:hAnsi="Times New Roman" w:cs="Times New Roman"/>
          <w:sz w:val="24"/>
        </w:rPr>
        <w:t>s</w:t>
      </w:r>
      <w:r w:rsidR="002D6B20">
        <w:rPr>
          <w:rFonts w:ascii="Times New Roman" w:eastAsia="Times New Roman" w:hAnsi="Times New Roman" w:cs="Times New Roman"/>
          <w:sz w:val="24"/>
        </w:rPr>
        <w:t xml:space="preserve">e </w:t>
      </w:r>
      <w:r w:rsidR="005D0E3F">
        <w:rPr>
          <w:rFonts w:ascii="Times New Roman" w:eastAsia="Times New Roman" w:hAnsi="Times New Roman" w:cs="Times New Roman"/>
          <w:sz w:val="24"/>
        </w:rPr>
        <w:t xml:space="preserve">approaches do not allow the </w:t>
      </w:r>
      <w:r w:rsidR="000708C3">
        <w:rPr>
          <w:rFonts w:ascii="Times New Roman" w:eastAsia="Times New Roman" w:hAnsi="Times New Roman" w:cs="Times New Roman"/>
          <w:sz w:val="24"/>
        </w:rPr>
        <w:t>r</w:t>
      </w:r>
      <w:r w:rsidR="00695CB4">
        <w:rPr>
          <w:rFonts w:ascii="Times New Roman" w:eastAsia="Times New Roman" w:hAnsi="Times New Roman" w:cs="Times New Roman"/>
          <w:sz w:val="24"/>
        </w:rPr>
        <w:t>andom partition</w:t>
      </w:r>
      <w:r w:rsidR="000708C3">
        <w:rPr>
          <w:rFonts w:ascii="Times New Roman" w:eastAsia="Times New Roman" w:hAnsi="Times New Roman" w:cs="Times New Roman"/>
          <w:sz w:val="24"/>
        </w:rPr>
        <w:t>ing</w:t>
      </w:r>
      <w:r w:rsidR="007D7ABE">
        <w:rPr>
          <w:rFonts w:ascii="Times New Roman" w:eastAsia="Times New Roman" w:hAnsi="Times New Roman" w:cs="Times New Roman"/>
          <w:sz w:val="24"/>
        </w:rPr>
        <w:t xml:space="preserve"> of</w:t>
      </w:r>
      <w:r w:rsidR="001F0F58" w:rsidRPr="001F0F58">
        <w:rPr>
          <w:rFonts w:ascii="Times New Roman" w:eastAsia="Times New Roman" w:hAnsi="Times New Roman" w:cs="Times New Roman"/>
          <w:i/>
          <w:sz w:val="24"/>
        </w:rPr>
        <w:t xml:space="preserve"> </w:t>
      </w:r>
      <w:r w:rsidR="00BC7999">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sidR="000708C3">
        <w:rPr>
          <w:rFonts w:ascii="Times New Roman" w:eastAsia="Times New Roman" w:hAnsi="Times New Roman" w:cs="Times New Roman"/>
          <w:sz w:val="24"/>
        </w:rPr>
        <w:t>into</w:t>
      </w:r>
      <w:r w:rsidR="007D7ABE">
        <w:rPr>
          <w:rFonts w:ascii="Times New Roman" w:eastAsia="Times New Roman" w:hAnsi="Times New Roman" w:cs="Times New Roman"/>
          <w:sz w:val="24"/>
        </w:rPr>
        <w:t xml:space="preserve"> exactly</w:t>
      </w:r>
      <w:r w:rsidR="001F0F58" w:rsidRPr="001F0F58">
        <w:rPr>
          <w:rFonts w:ascii="Times New Roman" w:eastAsia="Times New Roman" w:hAnsi="Times New Roman" w:cs="Times New Roman"/>
          <w:i/>
          <w:sz w:val="24"/>
        </w:rPr>
        <w:t xml:space="preserve"> </w:t>
      </w:r>
      <w:r w:rsidR="00BC7999">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sidR="006976F4">
        <w:rPr>
          <w:rFonts w:ascii="Times New Roman" w:eastAsia="Times New Roman" w:hAnsi="Times New Roman" w:cs="Times New Roman"/>
          <w:sz w:val="24"/>
        </w:rPr>
        <w:t>elements</w:t>
      </w:r>
      <w:r w:rsidR="00813408">
        <w:rPr>
          <w:rFonts w:ascii="Times New Roman" w:eastAsia="Times New Roman" w:hAnsi="Times New Roman" w:cs="Times New Roman"/>
          <w:sz w:val="24"/>
        </w:rPr>
        <w:t xml:space="preserve">. </w:t>
      </w:r>
      <w:r w:rsidR="009D26CE">
        <w:rPr>
          <w:rFonts w:ascii="Times New Roman" w:eastAsia="Times New Roman" w:hAnsi="Times New Roman" w:cs="Times New Roman"/>
          <w:sz w:val="24"/>
        </w:rPr>
        <w:t>Here, w</w:t>
      </w:r>
      <w:r w:rsidR="00813408">
        <w:rPr>
          <w:rFonts w:ascii="Times New Roman" w:eastAsia="Times New Roman" w:hAnsi="Times New Roman" w:cs="Times New Roman"/>
          <w:sz w:val="24"/>
        </w:rPr>
        <w:t xml:space="preserve">e </w:t>
      </w:r>
      <w:r w:rsidR="00FB6090">
        <w:rPr>
          <w:rFonts w:ascii="Times New Roman" w:eastAsia="Times New Roman" w:hAnsi="Times New Roman" w:cs="Times New Roman"/>
          <w:sz w:val="24"/>
        </w:rPr>
        <w:t>use</w:t>
      </w:r>
      <w:r w:rsidR="00BC7999">
        <w:rPr>
          <w:rFonts w:ascii="Times New Roman" w:eastAsia="Times New Roman" w:hAnsi="Times New Roman" w:cs="Times New Roman"/>
          <w:sz w:val="24"/>
        </w:rPr>
        <w:t xml:space="preserve"> two </w:t>
      </w:r>
      <w:r w:rsidR="00692B2B">
        <w:rPr>
          <w:rFonts w:ascii="Times New Roman" w:eastAsia="Times New Roman" w:hAnsi="Times New Roman" w:cs="Times New Roman"/>
          <w:sz w:val="24"/>
        </w:rPr>
        <w:t>well-</w:t>
      </w:r>
      <w:r w:rsidR="00FB6090">
        <w:rPr>
          <w:rFonts w:ascii="Times New Roman" w:eastAsia="Times New Roman" w:hAnsi="Times New Roman" w:cs="Times New Roman"/>
          <w:sz w:val="24"/>
        </w:rPr>
        <w:t xml:space="preserve">established </w:t>
      </w:r>
      <w:r w:rsidR="00DA3A7C">
        <w:rPr>
          <w:rFonts w:ascii="Times New Roman" w:eastAsia="Times New Roman" w:hAnsi="Times New Roman" w:cs="Times New Roman"/>
          <w:sz w:val="24"/>
        </w:rPr>
        <w:t xml:space="preserve">theorems and </w:t>
      </w:r>
      <w:r w:rsidR="00DB0D4E">
        <w:rPr>
          <w:rFonts w:ascii="Times New Roman" w:eastAsia="Times New Roman" w:hAnsi="Times New Roman" w:cs="Times New Roman"/>
          <w:sz w:val="24"/>
        </w:rPr>
        <w:t xml:space="preserve">a partitioning </w:t>
      </w:r>
      <w:r w:rsidR="00DA3A7C">
        <w:rPr>
          <w:rFonts w:ascii="Times New Roman" w:eastAsia="Times New Roman" w:hAnsi="Times New Roman" w:cs="Times New Roman"/>
          <w:sz w:val="24"/>
        </w:rPr>
        <w:t>identit</w:t>
      </w:r>
      <w:r w:rsidR="00BC7999">
        <w:rPr>
          <w:rFonts w:ascii="Times New Roman" w:eastAsia="Times New Roman" w:hAnsi="Times New Roman" w:cs="Times New Roman"/>
          <w:sz w:val="24"/>
        </w:rPr>
        <w:t>y</w:t>
      </w:r>
      <w:r w:rsidR="00DA3A7C">
        <w:rPr>
          <w:rFonts w:ascii="Times New Roman" w:eastAsia="Times New Roman" w:hAnsi="Times New Roman" w:cs="Times New Roman"/>
          <w:sz w:val="24"/>
        </w:rPr>
        <w:t xml:space="preserve"> </w:t>
      </w:r>
      <w:r w:rsidR="00AC356A">
        <w:rPr>
          <w:rFonts w:ascii="Times New Roman" w:eastAsia="Times New Roman" w:hAnsi="Times New Roman" w:cs="Times New Roman"/>
          <w:sz w:val="24"/>
        </w:rPr>
        <w:t xml:space="preserve">to </w:t>
      </w:r>
      <w:r w:rsidR="00FB6090">
        <w:rPr>
          <w:rFonts w:ascii="Times New Roman" w:eastAsia="Times New Roman" w:hAnsi="Times New Roman" w:cs="Times New Roman"/>
          <w:sz w:val="24"/>
        </w:rPr>
        <w:t>develop a</w:t>
      </w:r>
      <w:r w:rsidR="00054B50">
        <w:rPr>
          <w:rFonts w:ascii="Times New Roman" w:eastAsia="Times New Roman" w:hAnsi="Times New Roman" w:cs="Times New Roman"/>
          <w:sz w:val="24"/>
        </w:rPr>
        <w:t xml:space="preserve"> general </w:t>
      </w:r>
      <w:r w:rsidR="00FB6090">
        <w:rPr>
          <w:rFonts w:ascii="Times New Roman" w:eastAsia="Times New Roman" w:hAnsi="Times New Roman" w:cs="Times New Roman"/>
          <w:sz w:val="24"/>
        </w:rPr>
        <w:t>method f</w:t>
      </w:r>
      <w:r w:rsidR="00AC356A">
        <w:rPr>
          <w:rFonts w:ascii="Times New Roman" w:eastAsia="Times New Roman" w:hAnsi="Times New Roman" w:cs="Times New Roman"/>
          <w:sz w:val="24"/>
        </w:rPr>
        <w:t xml:space="preserve">or </w:t>
      </w:r>
      <w:r w:rsidR="00FB6090">
        <w:rPr>
          <w:rFonts w:ascii="Times New Roman" w:eastAsia="Times New Roman" w:hAnsi="Times New Roman" w:cs="Times New Roman"/>
          <w:sz w:val="24"/>
        </w:rPr>
        <w:t xml:space="preserve">generating a </w:t>
      </w:r>
      <w:r w:rsidR="00AC356A">
        <w:rPr>
          <w:rFonts w:ascii="Times New Roman" w:eastAsia="Times New Roman" w:hAnsi="Times New Roman" w:cs="Times New Roman"/>
          <w:sz w:val="24"/>
        </w:rPr>
        <w:t>random partition of</w:t>
      </w:r>
      <w:r w:rsidR="001F0F58" w:rsidRPr="001F0F58">
        <w:rPr>
          <w:rFonts w:ascii="Times New Roman" w:eastAsia="Times New Roman" w:hAnsi="Times New Roman" w:cs="Times New Roman"/>
          <w:i/>
          <w:sz w:val="24"/>
        </w:rPr>
        <w:t xml:space="preserve"> </w:t>
      </w:r>
      <w:r w:rsidR="00BC7999">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sidR="00AC356A">
        <w:rPr>
          <w:rFonts w:ascii="Times New Roman" w:eastAsia="Times New Roman" w:hAnsi="Times New Roman" w:cs="Times New Roman"/>
          <w:sz w:val="24"/>
        </w:rPr>
        <w:t>having</w:t>
      </w:r>
      <w:r w:rsidR="001F0F58" w:rsidRPr="001F0F58">
        <w:rPr>
          <w:rFonts w:ascii="Times New Roman" w:eastAsia="Times New Roman" w:hAnsi="Times New Roman" w:cs="Times New Roman"/>
          <w:i/>
          <w:sz w:val="24"/>
        </w:rPr>
        <w:t xml:space="preserve"> </w:t>
      </w:r>
      <w:r w:rsidR="00BC7999">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sidR="00AC356A">
        <w:rPr>
          <w:rFonts w:ascii="Times New Roman" w:eastAsia="Times New Roman" w:hAnsi="Times New Roman" w:cs="Times New Roman"/>
          <w:sz w:val="24"/>
        </w:rPr>
        <w:t xml:space="preserve">elements. We then modify </w:t>
      </w:r>
      <w:r w:rsidR="00210FAE">
        <w:rPr>
          <w:rFonts w:ascii="Times New Roman" w:eastAsia="Times New Roman" w:hAnsi="Times New Roman" w:cs="Times New Roman"/>
          <w:sz w:val="24"/>
        </w:rPr>
        <w:t>our method t</w:t>
      </w:r>
      <w:r w:rsidR="00DF2A27">
        <w:rPr>
          <w:rFonts w:ascii="Times New Roman" w:eastAsia="Times New Roman" w:hAnsi="Times New Roman" w:cs="Times New Roman"/>
          <w:sz w:val="24"/>
        </w:rPr>
        <w:t xml:space="preserve">o allow elements </w:t>
      </w:r>
      <w:r w:rsidR="00054B50">
        <w:rPr>
          <w:rFonts w:ascii="Times New Roman" w:eastAsia="Times New Roman" w:hAnsi="Times New Roman" w:cs="Times New Roman"/>
          <w:sz w:val="24"/>
        </w:rPr>
        <w:t xml:space="preserve">having </w:t>
      </w:r>
      <w:r w:rsidR="00DF2A27">
        <w:rPr>
          <w:rFonts w:ascii="Times New Roman" w:eastAsia="Times New Roman" w:hAnsi="Times New Roman" w:cs="Times New Roman"/>
          <w:sz w:val="24"/>
        </w:rPr>
        <w:t>zero values</w:t>
      </w:r>
      <w:r w:rsidR="00695CB4">
        <w:rPr>
          <w:rFonts w:ascii="Times New Roman" w:eastAsia="Times New Roman" w:hAnsi="Times New Roman" w:cs="Times New Roman"/>
          <w:sz w:val="24"/>
        </w:rPr>
        <w:t>.</w:t>
      </w:r>
      <w:r w:rsidR="00ED34C8">
        <w:rPr>
          <w:rFonts w:ascii="Times New Roman" w:eastAsia="Times New Roman" w:hAnsi="Times New Roman" w:cs="Times New Roman"/>
          <w:sz w:val="24"/>
        </w:rPr>
        <w:t xml:space="preserve"> </w:t>
      </w:r>
      <w:r w:rsidR="000843CF">
        <w:rPr>
          <w:rFonts w:ascii="Times New Roman" w:eastAsia="Times New Roman" w:hAnsi="Times New Roman" w:cs="Times New Roman"/>
          <w:sz w:val="24"/>
        </w:rPr>
        <w:t xml:space="preserve">We begin </w:t>
      </w:r>
      <w:r w:rsidR="00DF2A27">
        <w:rPr>
          <w:rFonts w:ascii="Times New Roman" w:eastAsia="Times New Roman" w:hAnsi="Times New Roman" w:cs="Times New Roman"/>
          <w:sz w:val="24"/>
        </w:rPr>
        <w:t>by</w:t>
      </w:r>
      <w:r w:rsidR="000843CF">
        <w:rPr>
          <w:rFonts w:ascii="Times New Roman" w:eastAsia="Times New Roman" w:hAnsi="Times New Roman" w:cs="Times New Roman"/>
          <w:sz w:val="24"/>
        </w:rPr>
        <w:t xml:space="preserve"> </w:t>
      </w:r>
      <w:r w:rsidR="00AC356A">
        <w:rPr>
          <w:rFonts w:ascii="Times New Roman" w:eastAsia="Times New Roman" w:hAnsi="Times New Roman" w:cs="Times New Roman"/>
          <w:sz w:val="24"/>
        </w:rPr>
        <w:t xml:space="preserve">using two </w:t>
      </w:r>
      <w:r w:rsidR="00DA3A7C">
        <w:rPr>
          <w:rFonts w:ascii="Times New Roman" w:eastAsia="Times New Roman" w:hAnsi="Times New Roman" w:cs="Times New Roman"/>
          <w:sz w:val="24"/>
        </w:rPr>
        <w:t xml:space="preserve">theorems </w:t>
      </w:r>
      <w:r w:rsidR="00AC356A">
        <w:rPr>
          <w:rFonts w:ascii="Times New Roman" w:eastAsia="Times New Roman" w:hAnsi="Times New Roman" w:cs="Times New Roman"/>
          <w:sz w:val="24"/>
        </w:rPr>
        <w:t xml:space="preserve">to </w:t>
      </w:r>
      <w:r w:rsidR="00DF2A27">
        <w:rPr>
          <w:rFonts w:ascii="Times New Roman" w:eastAsia="Times New Roman" w:hAnsi="Times New Roman" w:cs="Times New Roman"/>
          <w:sz w:val="24"/>
        </w:rPr>
        <w:t>generat</w:t>
      </w:r>
      <w:r w:rsidR="00AC356A">
        <w:rPr>
          <w:rFonts w:ascii="Times New Roman" w:eastAsia="Times New Roman" w:hAnsi="Times New Roman" w:cs="Times New Roman"/>
          <w:sz w:val="24"/>
        </w:rPr>
        <w:t>e</w:t>
      </w:r>
      <w:r w:rsidR="00DF2A27">
        <w:rPr>
          <w:rFonts w:ascii="Times New Roman" w:eastAsia="Times New Roman" w:hAnsi="Times New Roman" w:cs="Times New Roman"/>
          <w:sz w:val="24"/>
        </w:rPr>
        <w:t xml:space="preserve"> </w:t>
      </w:r>
      <w:r w:rsidR="00D86D62">
        <w:rPr>
          <w:rFonts w:ascii="Times New Roman" w:eastAsia="Times New Roman" w:hAnsi="Times New Roman" w:cs="Times New Roman"/>
          <w:sz w:val="24"/>
        </w:rPr>
        <w:t>a random partition of</w:t>
      </w:r>
      <w:r w:rsidR="001F0F58" w:rsidRPr="001F0F58">
        <w:rPr>
          <w:rFonts w:ascii="Times New Roman" w:eastAsia="Times New Roman" w:hAnsi="Times New Roman" w:cs="Times New Roman"/>
          <w:i/>
          <w:sz w:val="24"/>
        </w:rPr>
        <w:t xml:space="preserve"> </w:t>
      </w:r>
      <w:r w:rsidR="00BC7999">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sidR="00210FAE">
        <w:rPr>
          <w:rFonts w:ascii="Times New Roman" w:eastAsia="Times New Roman" w:hAnsi="Times New Roman" w:cs="Times New Roman"/>
          <w:sz w:val="24"/>
        </w:rPr>
        <w:t>(see Appendix 1</w:t>
      </w:r>
      <w:r w:rsidR="003F1F6F">
        <w:rPr>
          <w:rFonts w:ascii="Times New Roman" w:eastAsia="Times New Roman" w:hAnsi="Times New Roman" w:cs="Times New Roman"/>
          <w:sz w:val="24"/>
        </w:rPr>
        <w:t xml:space="preserve"> </w:t>
      </w:r>
      <w:r w:rsidR="00210FAE">
        <w:rPr>
          <w:rFonts w:ascii="Times New Roman" w:eastAsia="Times New Roman" w:hAnsi="Times New Roman" w:cs="Times New Roman"/>
          <w:sz w:val="24"/>
        </w:rPr>
        <w:t xml:space="preserve">for </w:t>
      </w:r>
      <w:r w:rsidR="00802D3E">
        <w:rPr>
          <w:rFonts w:ascii="Times New Roman" w:eastAsia="Times New Roman" w:hAnsi="Times New Roman" w:cs="Times New Roman"/>
          <w:sz w:val="24"/>
        </w:rPr>
        <w:t>generating functions and recurrence relations</w:t>
      </w:r>
      <w:r w:rsidR="00210FAE">
        <w:rPr>
          <w:rFonts w:ascii="Times New Roman" w:eastAsia="Times New Roman" w:hAnsi="Times New Roman" w:cs="Times New Roman"/>
          <w:sz w:val="24"/>
        </w:rPr>
        <w:t>).</w:t>
      </w:r>
    </w:p>
    <w:p w14:paraId="78360B7D" w14:textId="77777777" w:rsidR="00A7049D" w:rsidRDefault="002B0116">
      <w:pPr>
        <w:pStyle w:val="Normal1"/>
        <w:numPr>
          <w:ilvl w:val="0"/>
          <w:numId w:val="1"/>
        </w:numPr>
        <w:spacing w:before="20" w:after="0" w:line="480" w:lineRule="auto"/>
        <w:ind w:right="180"/>
        <w:rPr>
          <w:rFonts w:ascii="Times New Roman" w:eastAsia="Times New Roman" w:hAnsi="Times New Roman" w:cs="Times New Roman"/>
          <w:sz w:val="24"/>
        </w:rPr>
      </w:pPr>
      <w:r>
        <w:rPr>
          <w:rFonts w:ascii="Times New Roman" w:eastAsia="Times New Roman" w:hAnsi="Times New Roman" w:cs="Times New Roman"/>
          <w:sz w:val="24"/>
        </w:rPr>
        <w:t>F</w:t>
      </w:r>
      <w:r w:rsidR="00F3749D" w:rsidRPr="002B0116">
        <w:rPr>
          <w:rFonts w:ascii="Times New Roman" w:eastAsia="Times New Roman" w:hAnsi="Times New Roman" w:cs="Times New Roman"/>
          <w:sz w:val="24"/>
        </w:rPr>
        <w:t>or every integer</w:t>
      </w:r>
      <w:r w:rsidR="001F0F58" w:rsidRPr="001F0F58">
        <w:rPr>
          <w:rFonts w:ascii="Times New Roman" w:eastAsia="Times New Roman" w:hAnsi="Times New Roman" w:cs="Times New Roman"/>
          <w:i/>
          <w:sz w:val="24"/>
        </w:rPr>
        <w:t xml:space="preserve"> </w:t>
      </w:r>
      <w:r w:rsidR="00BC7999">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sidR="00F3749D" w:rsidRPr="002B0116">
        <w:rPr>
          <w:rFonts w:ascii="Times New Roman" w:eastAsia="Times New Roman" w:hAnsi="Times New Roman" w:cs="Times New Roman"/>
          <w:sz w:val="24"/>
        </w:rPr>
        <w:t xml:space="preserve">there </w:t>
      </w:r>
      <w:r w:rsidR="009A0776" w:rsidRPr="002B0116">
        <w:rPr>
          <w:rFonts w:ascii="Times New Roman" w:eastAsia="Times New Roman" w:hAnsi="Times New Roman" w:cs="Times New Roman"/>
          <w:sz w:val="24"/>
        </w:rPr>
        <w:t xml:space="preserve">are </w:t>
      </w:r>
      <w:r w:rsidR="009A0776" w:rsidRPr="002B0116">
        <w:rPr>
          <w:rFonts w:ascii="Times New Roman" w:eastAsia="Times New Roman" w:hAnsi="Times New Roman" w:cs="Times New Roman"/>
          <w:i/>
          <w:sz w:val="24"/>
        </w:rPr>
        <w:t>p</w:t>
      </w:r>
      <w:r w:rsidR="00B94010" w:rsidRPr="00B94010">
        <w:rPr>
          <w:rFonts w:ascii="Times New Roman" w:eastAsia="Times New Roman" w:hAnsi="Times New Roman" w:cs="Times New Roman"/>
          <w:sz w:val="24"/>
        </w:rPr>
        <w:t>(</w:t>
      </w:r>
      <w:r w:rsidR="00BC7999">
        <w:rPr>
          <w:rFonts w:ascii="Times New Roman" w:eastAsia="Times New Roman" w:hAnsi="Times New Roman" w:cs="Times New Roman"/>
          <w:i/>
          <w:sz w:val="24"/>
        </w:rPr>
        <w:t>q</w:t>
      </w:r>
      <w:r w:rsidR="00B94010" w:rsidRPr="00B94010">
        <w:rPr>
          <w:rFonts w:ascii="Times New Roman" w:eastAsia="Times New Roman" w:hAnsi="Times New Roman" w:cs="Times New Roman"/>
          <w:sz w:val="24"/>
        </w:rPr>
        <w:t>)</w:t>
      </w:r>
      <w:r w:rsidR="009A0776" w:rsidRPr="002B0116">
        <w:rPr>
          <w:rFonts w:ascii="Times New Roman" w:eastAsia="Times New Roman" w:hAnsi="Times New Roman" w:cs="Times New Roman"/>
          <w:sz w:val="24"/>
        </w:rPr>
        <w:t xml:space="preserve"> </w:t>
      </w:r>
      <w:r w:rsidR="00F3749D" w:rsidRPr="002B0116">
        <w:rPr>
          <w:rFonts w:ascii="Times New Roman" w:eastAsia="Times New Roman" w:hAnsi="Times New Roman" w:cs="Times New Roman"/>
          <w:sz w:val="24"/>
        </w:rPr>
        <w:t>partitions having</w:t>
      </w:r>
      <w:r w:rsidR="001F0F58" w:rsidRPr="001F0F58">
        <w:rPr>
          <w:rFonts w:ascii="Times New Roman" w:eastAsia="Times New Roman" w:hAnsi="Times New Roman" w:cs="Times New Roman"/>
          <w:i/>
          <w:sz w:val="24"/>
        </w:rPr>
        <w:t xml:space="preserve"> </w:t>
      </w:r>
      <w:r w:rsidR="00BC7999">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sidR="00F3749D" w:rsidRPr="002B0116">
        <w:rPr>
          <w:rFonts w:ascii="Times New Roman" w:eastAsia="Times New Roman" w:hAnsi="Times New Roman" w:cs="Times New Roman"/>
          <w:sz w:val="24"/>
        </w:rPr>
        <w:t>or less elements</w:t>
      </w:r>
      <w:r>
        <w:rPr>
          <w:rFonts w:ascii="Times New Roman" w:eastAsia="Times New Roman" w:hAnsi="Times New Roman" w:cs="Times New Roman"/>
          <w:sz w:val="24"/>
        </w:rPr>
        <w:t>.</w:t>
      </w:r>
      <w:r w:rsidR="004563A3" w:rsidRPr="002B0116">
        <w:rPr>
          <w:rFonts w:ascii="Times New Roman" w:eastAsia="Times New Roman" w:hAnsi="Times New Roman" w:cs="Times New Roman"/>
          <w:sz w:val="24"/>
        </w:rPr>
        <w:t xml:space="preserve"> </w:t>
      </w:r>
    </w:p>
    <w:p w14:paraId="4C63A2EF" w14:textId="77777777" w:rsidR="00A7049D" w:rsidRDefault="002B0116">
      <w:pPr>
        <w:pStyle w:val="Normal1"/>
        <w:numPr>
          <w:ilvl w:val="0"/>
          <w:numId w:val="1"/>
        </w:numPr>
        <w:spacing w:before="20" w:after="0" w:line="480" w:lineRule="auto"/>
        <w:ind w:right="180"/>
        <w:rPr>
          <w:rFonts w:ascii="Times New Roman" w:eastAsia="Times New Roman" w:hAnsi="Times New Roman" w:cs="Times New Roman"/>
          <w:sz w:val="24"/>
        </w:rPr>
      </w:pPr>
      <w:r>
        <w:rPr>
          <w:rFonts w:ascii="Times New Roman" w:eastAsia="Times New Roman" w:hAnsi="Times New Roman" w:cs="Times New Roman"/>
          <w:sz w:val="24"/>
        </w:rPr>
        <w:t>F</w:t>
      </w:r>
      <w:r w:rsidRPr="006A2CFE">
        <w:rPr>
          <w:rFonts w:ascii="Times New Roman" w:eastAsia="Times New Roman" w:hAnsi="Times New Roman" w:cs="Times New Roman"/>
          <w:sz w:val="24"/>
        </w:rPr>
        <w:t>or every integer</w:t>
      </w:r>
      <w:r w:rsidR="001F0F58" w:rsidRPr="001F0F58">
        <w:rPr>
          <w:rFonts w:ascii="Times New Roman" w:eastAsia="Times New Roman" w:hAnsi="Times New Roman" w:cs="Times New Roman"/>
          <w:i/>
          <w:sz w:val="24"/>
        </w:rPr>
        <w:t xml:space="preserve"> </w:t>
      </w:r>
      <w:r w:rsidR="00BC7999">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sidRPr="006A2CFE">
        <w:rPr>
          <w:rFonts w:ascii="Times New Roman" w:eastAsia="Times New Roman" w:hAnsi="Times New Roman" w:cs="Times New Roman"/>
          <w:sz w:val="24"/>
        </w:rPr>
        <w:t xml:space="preserve">there are </w:t>
      </w:r>
      <w:r w:rsidRPr="006A2CFE">
        <w:rPr>
          <w:rFonts w:ascii="Times New Roman" w:eastAsia="Times New Roman" w:hAnsi="Times New Roman" w:cs="Times New Roman"/>
          <w:i/>
          <w:sz w:val="24"/>
        </w:rPr>
        <w:t>p</w:t>
      </w:r>
      <w:r w:rsidR="001F0F58" w:rsidRPr="001F0F58">
        <w:rPr>
          <w:rFonts w:ascii="Times New Roman" w:eastAsia="Times New Roman" w:hAnsi="Times New Roman" w:cs="Times New Roman"/>
          <w:i/>
          <w:sz w:val="24"/>
          <w:vertAlign w:val="subscript"/>
        </w:rPr>
        <w:t>k</w:t>
      </w:r>
      <w:r w:rsidR="00B94010" w:rsidRPr="00B94010">
        <w:rPr>
          <w:rFonts w:ascii="Times New Roman" w:eastAsia="Times New Roman" w:hAnsi="Times New Roman" w:cs="Times New Roman"/>
          <w:sz w:val="24"/>
        </w:rPr>
        <w:t>(</w:t>
      </w:r>
      <w:r w:rsidR="00BC7999">
        <w:rPr>
          <w:rFonts w:ascii="Times New Roman" w:eastAsia="Times New Roman" w:hAnsi="Times New Roman" w:cs="Times New Roman"/>
          <w:i/>
          <w:sz w:val="24"/>
        </w:rPr>
        <w:t>q</w:t>
      </w:r>
      <w:r w:rsidR="00B94010" w:rsidRPr="00B94010">
        <w:rPr>
          <w:rFonts w:ascii="Times New Roman" w:eastAsia="Times New Roman" w:hAnsi="Times New Roman" w:cs="Times New Roman"/>
          <w:sz w:val="24"/>
        </w:rPr>
        <w:t>)</w:t>
      </w:r>
      <w:r w:rsidRPr="006A2CFE">
        <w:rPr>
          <w:rFonts w:ascii="Times New Roman" w:eastAsia="Times New Roman" w:hAnsi="Times New Roman" w:cs="Times New Roman"/>
          <w:sz w:val="24"/>
        </w:rPr>
        <w:t xml:space="preserve"> partitions having</w:t>
      </w:r>
      <w:r>
        <w:rPr>
          <w:rFonts w:ascii="Times New Roman" w:eastAsia="Times New Roman" w:hAnsi="Times New Roman" w:cs="Times New Roman"/>
          <w:sz w:val="24"/>
        </w:rPr>
        <w:t xml:space="preserve"> </w:t>
      </w:r>
      <w:r w:rsidR="001F0F58" w:rsidRPr="001F0F58">
        <w:rPr>
          <w:rFonts w:ascii="Times New Roman" w:eastAsia="Times New Roman" w:hAnsi="Times New Roman" w:cs="Times New Roman"/>
          <w:i/>
          <w:sz w:val="24"/>
        </w:rPr>
        <w:t>k</w:t>
      </w:r>
      <w:r>
        <w:rPr>
          <w:rFonts w:ascii="Times New Roman" w:eastAsia="Times New Roman" w:hAnsi="Times New Roman" w:cs="Times New Roman"/>
          <w:sz w:val="24"/>
        </w:rPr>
        <w:t xml:space="preserve"> or less as the first element</w:t>
      </w:r>
      <w:r w:rsidRPr="006A2CFE">
        <w:rPr>
          <w:rFonts w:ascii="Times New Roman" w:eastAsia="Times New Roman" w:hAnsi="Times New Roman" w:cs="Times New Roman"/>
          <w:sz w:val="24"/>
        </w:rPr>
        <w:t>.</w:t>
      </w:r>
    </w:p>
    <w:p w14:paraId="256E93A7" w14:textId="77777777" w:rsidR="00572CD7" w:rsidRDefault="00491EBD" w:rsidP="00CB0393">
      <w:pPr>
        <w:pStyle w:val="Normal1"/>
        <w:spacing w:before="20" w:after="0" w:line="480" w:lineRule="auto"/>
        <w:ind w:right="180"/>
        <w:rPr>
          <w:rFonts w:ascii="Times New Roman" w:eastAsia="Times New Roman" w:hAnsi="Times New Roman" w:cs="Times New Roman"/>
          <w:sz w:val="24"/>
        </w:rPr>
      </w:pPr>
      <w:r>
        <w:rPr>
          <w:rFonts w:ascii="Times New Roman" w:eastAsia="Times New Roman" w:hAnsi="Times New Roman" w:cs="Times New Roman"/>
          <w:sz w:val="24"/>
        </w:rPr>
        <w:lastRenderedPageBreak/>
        <w:t>For example,</w:t>
      </w:r>
      <w:r w:rsidR="00FB6090">
        <w:rPr>
          <w:rFonts w:ascii="Times New Roman" w:eastAsia="Times New Roman" w:hAnsi="Times New Roman" w:cs="Times New Roman"/>
          <w:sz w:val="24"/>
        </w:rPr>
        <w:t xml:space="preserve"> </w:t>
      </w:r>
      <w:r>
        <w:rPr>
          <w:rFonts w:ascii="Times New Roman" w:eastAsia="Times New Roman" w:hAnsi="Times New Roman" w:cs="Times New Roman"/>
          <w:sz w:val="24"/>
        </w:rPr>
        <w:t>t</w:t>
      </w:r>
      <w:r w:rsidR="00F3749D" w:rsidRPr="002B0116">
        <w:rPr>
          <w:rFonts w:ascii="Times New Roman" w:eastAsia="Times New Roman" w:hAnsi="Times New Roman" w:cs="Times New Roman"/>
          <w:sz w:val="24"/>
        </w:rPr>
        <w:t>here are</w:t>
      </w:r>
      <w:r w:rsidR="009F1C16">
        <w:rPr>
          <w:rFonts w:ascii="Times New Roman" w:eastAsia="Times New Roman" w:hAnsi="Times New Roman" w:cs="Times New Roman"/>
          <w:sz w:val="24"/>
        </w:rPr>
        <w:t xml:space="preserve"> </w:t>
      </w:r>
      <w:r w:rsidR="00FB6090">
        <w:rPr>
          <w:rFonts w:ascii="Times New Roman" w:eastAsia="Times New Roman" w:hAnsi="Times New Roman" w:cs="Times New Roman"/>
          <w:sz w:val="24"/>
        </w:rPr>
        <w:t>5 partitions of 4</w:t>
      </w:r>
      <w:r>
        <w:rPr>
          <w:rFonts w:ascii="Times New Roman" w:eastAsia="Times New Roman" w:hAnsi="Times New Roman" w:cs="Times New Roman"/>
          <w:sz w:val="24"/>
        </w:rPr>
        <w:t xml:space="preserve"> </w:t>
      </w:r>
      <w:r w:rsidR="00F3749D" w:rsidRPr="002B0116">
        <w:rPr>
          <w:rFonts w:ascii="Times New Roman" w:eastAsia="Times New Roman" w:hAnsi="Times New Roman" w:cs="Times New Roman"/>
          <w:sz w:val="24"/>
        </w:rPr>
        <w:t xml:space="preserve">and each has </w:t>
      </w:r>
      <w:r w:rsidR="006976F4" w:rsidRPr="002B0116">
        <w:rPr>
          <w:rFonts w:ascii="Times New Roman" w:eastAsia="Times New Roman" w:hAnsi="Times New Roman" w:cs="Times New Roman"/>
          <w:sz w:val="24"/>
        </w:rPr>
        <w:t>4</w:t>
      </w:r>
      <w:r w:rsidR="00F3749D" w:rsidRPr="002B0116">
        <w:rPr>
          <w:rFonts w:ascii="Times New Roman" w:eastAsia="Times New Roman" w:hAnsi="Times New Roman" w:cs="Times New Roman"/>
          <w:sz w:val="24"/>
        </w:rPr>
        <w:t xml:space="preserve"> or less </w:t>
      </w:r>
      <w:r w:rsidR="00623BF4">
        <w:rPr>
          <w:rFonts w:ascii="Times New Roman" w:eastAsia="Times New Roman" w:hAnsi="Times New Roman" w:cs="Times New Roman"/>
          <w:sz w:val="24"/>
        </w:rPr>
        <w:t>as the first element</w:t>
      </w:r>
      <w:r>
        <w:rPr>
          <w:rFonts w:ascii="Times New Roman" w:eastAsia="Times New Roman" w:hAnsi="Times New Roman" w:cs="Times New Roman"/>
          <w:sz w:val="24"/>
        </w:rPr>
        <w:t xml:space="preserve">; i.e. </w:t>
      </w:r>
      <w:r w:rsidRPr="008850CB">
        <w:rPr>
          <w:rFonts w:ascii="Times New Roman" w:eastAsia="Times New Roman" w:hAnsi="Times New Roman" w:cs="Times New Roman"/>
          <w:i/>
          <w:sz w:val="24"/>
        </w:rPr>
        <w:t>p</w:t>
      </w:r>
      <w:r>
        <w:rPr>
          <w:rFonts w:ascii="Times New Roman" w:eastAsia="Times New Roman" w:hAnsi="Times New Roman" w:cs="Times New Roman"/>
          <w:sz w:val="24"/>
        </w:rPr>
        <w:t>(4) = 5,</w:t>
      </w:r>
      <w:r w:rsidR="00F3749D" w:rsidRPr="002B0116">
        <w:rPr>
          <w:rFonts w:ascii="Times New Roman" w:eastAsia="Times New Roman" w:hAnsi="Times New Roman" w:cs="Times New Roman"/>
          <w:sz w:val="24"/>
        </w:rPr>
        <w:t xml:space="preserve"> </w:t>
      </w:r>
      <w:r w:rsidR="00F3749D" w:rsidRPr="002B0116">
        <w:rPr>
          <w:rFonts w:ascii="Times New Roman" w:eastAsia="Times New Roman" w:hAnsi="Times New Roman" w:cs="Times New Roman"/>
          <w:sz w:val="24"/>
          <w:highlight w:val="white"/>
        </w:rPr>
        <w:t>{</w:t>
      </w:r>
      <w:r w:rsidR="0068246E" w:rsidRPr="002B0116">
        <w:rPr>
          <w:rFonts w:ascii="Times New Roman" w:eastAsia="Times New Roman" w:hAnsi="Times New Roman" w:cs="Times New Roman"/>
          <w:sz w:val="24"/>
          <w:highlight w:val="white"/>
        </w:rPr>
        <w:t>(</w:t>
      </w:r>
      <w:r w:rsidR="00F3749D" w:rsidRPr="002B0116">
        <w:rPr>
          <w:rFonts w:ascii="Times New Roman" w:eastAsia="Times New Roman" w:hAnsi="Times New Roman" w:cs="Times New Roman"/>
          <w:sz w:val="24"/>
          <w:highlight w:val="white"/>
        </w:rPr>
        <w:t>4</w:t>
      </w:r>
      <w:r w:rsidR="0068246E" w:rsidRPr="002B0116">
        <w:rPr>
          <w:rFonts w:ascii="Times New Roman" w:eastAsia="Times New Roman" w:hAnsi="Times New Roman" w:cs="Times New Roman"/>
          <w:sz w:val="24"/>
          <w:highlight w:val="white"/>
        </w:rPr>
        <w:t>)</w:t>
      </w:r>
      <w:r w:rsidR="00F3749D" w:rsidRPr="002B0116">
        <w:rPr>
          <w:rFonts w:ascii="Times New Roman" w:eastAsia="Times New Roman" w:hAnsi="Times New Roman" w:cs="Times New Roman"/>
          <w:sz w:val="24"/>
          <w:highlight w:val="white"/>
        </w:rPr>
        <w:t xml:space="preserve">, </w:t>
      </w:r>
      <w:r w:rsidR="0068246E" w:rsidRPr="002B0116">
        <w:rPr>
          <w:rFonts w:ascii="Times New Roman" w:eastAsia="Times New Roman" w:hAnsi="Times New Roman" w:cs="Times New Roman"/>
          <w:sz w:val="24"/>
          <w:highlight w:val="white"/>
        </w:rPr>
        <w:t>(</w:t>
      </w:r>
      <w:r w:rsidR="00F3749D" w:rsidRPr="002B0116">
        <w:rPr>
          <w:rFonts w:ascii="Times New Roman" w:eastAsia="Times New Roman" w:hAnsi="Times New Roman" w:cs="Times New Roman"/>
          <w:sz w:val="24"/>
          <w:highlight w:val="white"/>
        </w:rPr>
        <w:t>3</w:t>
      </w:r>
      <w:r w:rsidR="0068246E" w:rsidRPr="002B0116">
        <w:rPr>
          <w:rFonts w:ascii="Times New Roman" w:eastAsia="Times New Roman" w:hAnsi="Times New Roman" w:cs="Times New Roman"/>
          <w:sz w:val="24"/>
          <w:highlight w:val="white"/>
        </w:rPr>
        <w:t xml:space="preserve">, </w:t>
      </w:r>
      <w:r w:rsidR="00F3749D" w:rsidRPr="002B0116">
        <w:rPr>
          <w:rFonts w:ascii="Times New Roman" w:eastAsia="Times New Roman" w:hAnsi="Times New Roman" w:cs="Times New Roman"/>
          <w:sz w:val="24"/>
          <w:highlight w:val="white"/>
        </w:rPr>
        <w:t>1</w:t>
      </w:r>
      <w:r w:rsidR="0068246E" w:rsidRPr="002B0116">
        <w:rPr>
          <w:rFonts w:ascii="Times New Roman" w:eastAsia="Times New Roman" w:hAnsi="Times New Roman" w:cs="Times New Roman"/>
          <w:sz w:val="24"/>
          <w:highlight w:val="white"/>
        </w:rPr>
        <w:t>)</w:t>
      </w:r>
      <w:r w:rsidR="00F3749D" w:rsidRPr="002B0116">
        <w:rPr>
          <w:rFonts w:ascii="Times New Roman" w:eastAsia="Times New Roman" w:hAnsi="Times New Roman" w:cs="Times New Roman"/>
          <w:sz w:val="24"/>
          <w:highlight w:val="white"/>
        </w:rPr>
        <w:t xml:space="preserve">, </w:t>
      </w:r>
      <w:r w:rsidR="0068246E" w:rsidRPr="002B0116">
        <w:rPr>
          <w:rFonts w:ascii="Times New Roman" w:eastAsia="Times New Roman" w:hAnsi="Times New Roman" w:cs="Times New Roman"/>
          <w:sz w:val="24"/>
          <w:highlight w:val="white"/>
        </w:rPr>
        <w:t>(</w:t>
      </w:r>
      <w:r w:rsidR="00F3749D" w:rsidRPr="002B0116">
        <w:rPr>
          <w:rFonts w:ascii="Times New Roman" w:eastAsia="Times New Roman" w:hAnsi="Times New Roman" w:cs="Times New Roman"/>
          <w:sz w:val="24"/>
          <w:highlight w:val="white"/>
        </w:rPr>
        <w:t>2</w:t>
      </w:r>
      <w:r w:rsidR="0068246E" w:rsidRPr="002B0116">
        <w:rPr>
          <w:rFonts w:ascii="Times New Roman" w:eastAsia="Times New Roman" w:hAnsi="Times New Roman" w:cs="Times New Roman"/>
          <w:sz w:val="24"/>
          <w:highlight w:val="white"/>
        </w:rPr>
        <w:t xml:space="preserve">, </w:t>
      </w:r>
      <w:r w:rsidR="00F3749D" w:rsidRPr="00B84CB6">
        <w:rPr>
          <w:rFonts w:ascii="Times New Roman" w:eastAsia="Times New Roman" w:hAnsi="Times New Roman" w:cs="Times New Roman"/>
          <w:sz w:val="24"/>
          <w:highlight w:val="white"/>
        </w:rPr>
        <w:t>2</w:t>
      </w:r>
      <w:r w:rsidR="0068246E" w:rsidRPr="00B84CB6">
        <w:rPr>
          <w:rFonts w:ascii="Times New Roman" w:eastAsia="Times New Roman" w:hAnsi="Times New Roman" w:cs="Times New Roman"/>
          <w:sz w:val="24"/>
          <w:highlight w:val="white"/>
        </w:rPr>
        <w:t>)</w:t>
      </w:r>
      <w:r w:rsidR="00F3749D" w:rsidRPr="00B84CB6">
        <w:rPr>
          <w:rFonts w:ascii="Times New Roman" w:eastAsia="Times New Roman" w:hAnsi="Times New Roman" w:cs="Times New Roman"/>
          <w:sz w:val="24"/>
          <w:highlight w:val="white"/>
        </w:rPr>
        <w:t xml:space="preserve">, </w:t>
      </w:r>
      <w:r w:rsidR="0068246E" w:rsidRPr="00B84CB6">
        <w:rPr>
          <w:rFonts w:ascii="Times New Roman" w:eastAsia="Times New Roman" w:hAnsi="Times New Roman" w:cs="Times New Roman"/>
          <w:sz w:val="24"/>
          <w:highlight w:val="white"/>
        </w:rPr>
        <w:t>(</w:t>
      </w:r>
      <w:r w:rsidR="00F3749D" w:rsidRPr="00B84CB6">
        <w:rPr>
          <w:rFonts w:ascii="Times New Roman" w:eastAsia="Times New Roman" w:hAnsi="Times New Roman" w:cs="Times New Roman"/>
          <w:sz w:val="24"/>
          <w:highlight w:val="white"/>
        </w:rPr>
        <w:t>2</w:t>
      </w:r>
      <w:r w:rsidR="0068246E" w:rsidRPr="00B84CB6">
        <w:rPr>
          <w:rFonts w:ascii="Times New Roman" w:eastAsia="Times New Roman" w:hAnsi="Times New Roman" w:cs="Times New Roman"/>
          <w:sz w:val="24"/>
          <w:highlight w:val="white"/>
        </w:rPr>
        <w:t xml:space="preserve">, </w:t>
      </w:r>
      <w:r w:rsidR="00F3749D" w:rsidRPr="00B84CB6">
        <w:rPr>
          <w:rFonts w:ascii="Times New Roman" w:eastAsia="Times New Roman" w:hAnsi="Times New Roman" w:cs="Times New Roman"/>
          <w:sz w:val="24"/>
          <w:highlight w:val="white"/>
        </w:rPr>
        <w:t>1</w:t>
      </w:r>
      <w:r w:rsidR="0068246E" w:rsidRPr="00B84CB6">
        <w:rPr>
          <w:rFonts w:ascii="Times New Roman" w:eastAsia="Times New Roman" w:hAnsi="Times New Roman" w:cs="Times New Roman"/>
          <w:sz w:val="24"/>
          <w:highlight w:val="white"/>
        </w:rPr>
        <w:t xml:space="preserve">, </w:t>
      </w:r>
      <w:r w:rsidR="00F3749D" w:rsidRPr="00B84CB6">
        <w:rPr>
          <w:rFonts w:ascii="Times New Roman" w:eastAsia="Times New Roman" w:hAnsi="Times New Roman" w:cs="Times New Roman"/>
          <w:sz w:val="24"/>
          <w:highlight w:val="white"/>
        </w:rPr>
        <w:t>1</w:t>
      </w:r>
      <w:r w:rsidR="0068246E" w:rsidRPr="00B84CB6">
        <w:rPr>
          <w:rFonts w:ascii="Times New Roman" w:eastAsia="Times New Roman" w:hAnsi="Times New Roman" w:cs="Times New Roman"/>
          <w:sz w:val="24"/>
          <w:highlight w:val="white"/>
        </w:rPr>
        <w:t>)</w:t>
      </w:r>
      <w:r w:rsidR="00F3749D" w:rsidRPr="00B84CB6">
        <w:rPr>
          <w:rFonts w:ascii="Times New Roman" w:eastAsia="Times New Roman" w:hAnsi="Times New Roman" w:cs="Times New Roman"/>
          <w:sz w:val="24"/>
          <w:highlight w:val="white"/>
        </w:rPr>
        <w:t xml:space="preserve">, </w:t>
      </w:r>
      <w:r w:rsidR="0068246E" w:rsidRPr="00B84CB6">
        <w:rPr>
          <w:rFonts w:ascii="Times New Roman" w:eastAsia="Times New Roman" w:hAnsi="Times New Roman" w:cs="Times New Roman"/>
          <w:sz w:val="24"/>
          <w:highlight w:val="white"/>
        </w:rPr>
        <w:t>(</w:t>
      </w:r>
      <w:r w:rsidR="00F3749D" w:rsidRPr="00B84CB6">
        <w:rPr>
          <w:rFonts w:ascii="Times New Roman" w:eastAsia="Times New Roman" w:hAnsi="Times New Roman" w:cs="Times New Roman"/>
          <w:sz w:val="24"/>
          <w:highlight w:val="white"/>
        </w:rPr>
        <w:t>1</w:t>
      </w:r>
      <w:r w:rsidR="0068246E" w:rsidRPr="00B84CB6">
        <w:rPr>
          <w:rFonts w:ascii="Times New Roman" w:eastAsia="Times New Roman" w:hAnsi="Times New Roman" w:cs="Times New Roman"/>
          <w:sz w:val="24"/>
          <w:highlight w:val="white"/>
        </w:rPr>
        <w:t xml:space="preserve">, </w:t>
      </w:r>
      <w:r w:rsidR="00F3749D" w:rsidRPr="00B84CB6">
        <w:rPr>
          <w:rFonts w:ascii="Times New Roman" w:eastAsia="Times New Roman" w:hAnsi="Times New Roman" w:cs="Times New Roman"/>
          <w:sz w:val="24"/>
          <w:highlight w:val="white"/>
        </w:rPr>
        <w:t>1</w:t>
      </w:r>
      <w:r w:rsidR="0068246E" w:rsidRPr="00B84CB6">
        <w:rPr>
          <w:rFonts w:ascii="Times New Roman" w:eastAsia="Times New Roman" w:hAnsi="Times New Roman" w:cs="Times New Roman"/>
          <w:sz w:val="24"/>
          <w:highlight w:val="white"/>
        </w:rPr>
        <w:t xml:space="preserve">, </w:t>
      </w:r>
      <w:r w:rsidR="00F3749D" w:rsidRPr="00B84CB6">
        <w:rPr>
          <w:rFonts w:ascii="Times New Roman" w:eastAsia="Times New Roman" w:hAnsi="Times New Roman" w:cs="Times New Roman"/>
          <w:sz w:val="24"/>
          <w:highlight w:val="white"/>
        </w:rPr>
        <w:t>1</w:t>
      </w:r>
      <w:r w:rsidR="0068246E" w:rsidRPr="00B84CB6">
        <w:rPr>
          <w:rFonts w:ascii="Times New Roman" w:eastAsia="Times New Roman" w:hAnsi="Times New Roman" w:cs="Times New Roman"/>
          <w:sz w:val="24"/>
          <w:highlight w:val="white"/>
        </w:rPr>
        <w:t xml:space="preserve">, </w:t>
      </w:r>
      <w:r w:rsidR="00F3749D" w:rsidRPr="00B84CB6">
        <w:rPr>
          <w:rFonts w:ascii="Times New Roman" w:eastAsia="Times New Roman" w:hAnsi="Times New Roman" w:cs="Times New Roman"/>
          <w:sz w:val="24"/>
          <w:highlight w:val="white"/>
        </w:rPr>
        <w:t>1</w:t>
      </w:r>
      <w:r w:rsidR="0068246E" w:rsidRPr="00B84CB6">
        <w:rPr>
          <w:rFonts w:ascii="Times New Roman" w:eastAsia="Times New Roman" w:hAnsi="Times New Roman" w:cs="Times New Roman"/>
          <w:sz w:val="24"/>
          <w:highlight w:val="white"/>
        </w:rPr>
        <w:t>)</w:t>
      </w:r>
      <w:r w:rsidR="00F3749D" w:rsidRPr="00B84CB6">
        <w:rPr>
          <w:rFonts w:ascii="Times New Roman" w:eastAsia="Times New Roman" w:hAnsi="Times New Roman" w:cs="Times New Roman"/>
          <w:sz w:val="24"/>
          <w:highlight w:val="white"/>
        </w:rPr>
        <w:t xml:space="preserve">}. </w:t>
      </w:r>
      <w:r w:rsidR="008850CB">
        <w:rPr>
          <w:rFonts w:ascii="Times New Roman" w:eastAsia="Times New Roman" w:hAnsi="Times New Roman" w:cs="Times New Roman"/>
          <w:sz w:val="24"/>
        </w:rPr>
        <w:t>Likewise, there are</w:t>
      </w:r>
      <w:r w:rsidR="00C91320">
        <w:rPr>
          <w:rFonts w:ascii="Times New Roman" w:eastAsia="Times New Roman" w:hAnsi="Times New Roman" w:cs="Times New Roman"/>
          <w:sz w:val="24"/>
        </w:rPr>
        <w:t xml:space="preserve"> 4 partitions of </w:t>
      </w:r>
      <w:r w:rsidR="00BC7999">
        <w:rPr>
          <w:rFonts w:ascii="Times New Roman" w:eastAsia="Times New Roman" w:hAnsi="Times New Roman" w:cs="Times New Roman"/>
          <w:sz w:val="24"/>
        </w:rPr>
        <w:t>4</w:t>
      </w:r>
      <w:r w:rsidR="00C91320">
        <w:rPr>
          <w:rFonts w:ascii="Times New Roman" w:eastAsia="Times New Roman" w:hAnsi="Times New Roman" w:cs="Times New Roman"/>
          <w:sz w:val="24"/>
        </w:rPr>
        <w:t xml:space="preserve"> </w:t>
      </w:r>
      <w:r w:rsidR="00BC7999">
        <w:rPr>
          <w:rFonts w:ascii="Times New Roman" w:eastAsia="Times New Roman" w:hAnsi="Times New Roman" w:cs="Times New Roman"/>
          <w:sz w:val="24"/>
        </w:rPr>
        <w:t>having 3</w:t>
      </w:r>
      <w:r w:rsidR="00623BF4">
        <w:rPr>
          <w:rFonts w:ascii="Times New Roman" w:eastAsia="Times New Roman" w:hAnsi="Times New Roman" w:cs="Times New Roman"/>
          <w:sz w:val="24"/>
        </w:rPr>
        <w:t xml:space="preserve"> or less </w:t>
      </w:r>
      <w:r w:rsidR="00FE7511">
        <w:rPr>
          <w:rFonts w:ascii="Times New Roman" w:eastAsia="Times New Roman" w:hAnsi="Times New Roman" w:cs="Times New Roman"/>
          <w:sz w:val="24"/>
        </w:rPr>
        <w:t xml:space="preserve">as the </w:t>
      </w:r>
      <w:r w:rsidR="00FB6090">
        <w:rPr>
          <w:rFonts w:ascii="Times New Roman" w:eastAsia="Times New Roman" w:hAnsi="Times New Roman" w:cs="Times New Roman"/>
          <w:sz w:val="24"/>
        </w:rPr>
        <w:t>first element</w:t>
      </w:r>
      <w:r>
        <w:rPr>
          <w:rFonts w:ascii="Times New Roman" w:eastAsia="Times New Roman" w:hAnsi="Times New Roman" w:cs="Times New Roman"/>
          <w:sz w:val="24"/>
        </w:rPr>
        <w:t>;</w:t>
      </w:r>
      <w:r w:rsidR="00C91320" w:rsidRPr="00C91320">
        <w:rPr>
          <w:rFonts w:ascii="Times New Roman" w:eastAsia="Times New Roman" w:hAnsi="Times New Roman" w:cs="Times New Roman"/>
          <w:i/>
          <w:sz w:val="24"/>
        </w:rPr>
        <w:t xml:space="preserve"> </w:t>
      </w:r>
      <w:r w:rsidR="00C91320" w:rsidRPr="00623BF4">
        <w:rPr>
          <w:rFonts w:ascii="Times New Roman" w:eastAsia="Times New Roman" w:hAnsi="Times New Roman" w:cs="Times New Roman"/>
          <w:i/>
          <w:sz w:val="24"/>
        </w:rPr>
        <w:t>p</w:t>
      </w:r>
      <w:r w:rsidR="00C91320" w:rsidRPr="004A13C6">
        <w:rPr>
          <w:rFonts w:ascii="Times New Roman" w:eastAsia="Times New Roman" w:hAnsi="Times New Roman" w:cs="Times New Roman"/>
          <w:sz w:val="24"/>
          <w:vertAlign w:val="subscript"/>
        </w:rPr>
        <w:t>3</w:t>
      </w:r>
      <w:r w:rsidR="00C91320">
        <w:rPr>
          <w:rFonts w:ascii="Times New Roman" w:eastAsia="Times New Roman" w:hAnsi="Times New Roman" w:cs="Times New Roman"/>
          <w:sz w:val="24"/>
        </w:rPr>
        <w:t>(4) = 4</w:t>
      </w:r>
      <w:r>
        <w:rPr>
          <w:rFonts w:ascii="Times New Roman" w:eastAsia="Times New Roman" w:hAnsi="Times New Roman" w:cs="Times New Roman"/>
          <w:sz w:val="24"/>
        </w:rPr>
        <w:t>,</w:t>
      </w:r>
      <w:r w:rsidR="00B84CB6">
        <w:rPr>
          <w:rFonts w:ascii="Times New Roman" w:eastAsia="Times New Roman" w:hAnsi="Times New Roman" w:cs="Times New Roman"/>
          <w:sz w:val="24"/>
        </w:rPr>
        <w:t xml:space="preserve"> {</w:t>
      </w:r>
      <w:r w:rsidR="00623BF4">
        <w:rPr>
          <w:rFonts w:ascii="Times New Roman" w:eastAsia="Times New Roman" w:hAnsi="Times New Roman" w:cs="Times New Roman"/>
          <w:sz w:val="24"/>
        </w:rPr>
        <w:t xml:space="preserve">(3, 1), </w:t>
      </w:r>
      <w:r w:rsidR="00B84CB6">
        <w:rPr>
          <w:rFonts w:ascii="Times New Roman" w:eastAsia="Times New Roman" w:hAnsi="Times New Roman" w:cs="Times New Roman"/>
          <w:sz w:val="24"/>
        </w:rPr>
        <w:t>(2,</w:t>
      </w:r>
      <w:r w:rsidR="00623BF4">
        <w:rPr>
          <w:rFonts w:ascii="Times New Roman" w:eastAsia="Times New Roman" w:hAnsi="Times New Roman" w:cs="Times New Roman"/>
          <w:sz w:val="24"/>
        </w:rPr>
        <w:t xml:space="preserve"> </w:t>
      </w:r>
      <w:r w:rsidR="00B84CB6">
        <w:rPr>
          <w:rFonts w:ascii="Times New Roman" w:eastAsia="Times New Roman" w:hAnsi="Times New Roman" w:cs="Times New Roman"/>
          <w:sz w:val="24"/>
        </w:rPr>
        <w:t xml:space="preserve">2), (2, 1, 1), (1, 1, 1, 1)}. </w:t>
      </w:r>
    </w:p>
    <w:p w14:paraId="1E232591" w14:textId="77777777" w:rsidR="00D3016D" w:rsidRDefault="00572CD7" w:rsidP="00CB0393">
      <w:pPr>
        <w:pStyle w:val="Normal1"/>
        <w:spacing w:before="20" w:after="0" w:line="480" w:lineRule="auto"/>
        <w:ind w:right="180"/>
        <w:rPr>
          <w:rFonts w:ascii="Times New Roman" w:eastAsia="Times New Roman" w:hAnsi="Times New Roman" w:cs="Times New Roman"/>
          <w:sz w:val="24"/>
        </w:rPr>
      </w:pPr>
      <w:r>
        <w:rPr>
          <w:rFonts w:ascii="Times New Roman" w:eastAsia="Times New Roman" w:hAnsi="Times New Roman" w:cs="Times New Roman"/>
          <w:sz w:val="24"/>
        </w:rPr>
        <w:tab/>
        <w:t>A</w:t>
      </w:r>
      <w:r w:rsidR="00787182">
        <w:rPr>
          <w:rFonts w:ascii="Times New Roman" w:eastAsia="Times New Roman" w:hAnsi="Times New Roman" w:cs="Times New Roman"/>
          <w:sz w:val="24"/>
        </w:rPr>
        <w:t xml:space="preserve"> random part</w:t>
      </w:r>
      <w:r w:rsidR="00C409F3">
        <w:rPr>
          <w:rFonts w:ascii="Times New Roman" w:eastAsia="Times New Roman" w:hAnsi="Times New Roman" w:cs="Times New Roman"/>
          <w:sz w:val="24"/>
        </w:rPr>
        <w:t>it</w:t>
      </w:r>
      <w:r w:rsidR="00787182">
        <w:rPr>
          <w:rFonts w:ascii="Times New Roman" w:eastAsia="Times New Roman" w:hAnsi="Times New Roman" w:cs="Times New Roman"/>
          <w:sz w:val="24"/>
        </w:rPr>
        <w:t>ion</w:t>
      </w:r>
      <w:r>
        <w:rPr>
          <w:rFonts w:ascii="Times New Roman" w:eastAsia="Times New Roman" w:hAnsi="Times New Roman" w:cs="Times New Roman"/>
          <w:sz w:val="24"/>
        </w:rPr>
        <w:t xml:space="preserve"> </w:t>
      </w:r>
      <w:r w:rsidR="008E3E7C">
        <w:rPr>
          <w:rFonts w:ascii="Times New Roman" w:eastAsia="Times New Roman" w:hAnsi="Times New Roman" w:cs="Times New Roman"/>
          <w:sz w:val="24"/>
        </w:rPr>
        <w:t xml:space="preserve">of </w:t>
      </w:r>
      <w:r w:rsidR="008E3E7C" w:rsidRPr="008E3E7C">
        <w:rPr>
          <w:rFonts w:ascii="Times New Roman" w:eastAsia="Times New Roman" w:hAnsi="Times New Roman" w:cs="Times New Roman"/>
          <w:i/>
          <w:sz w:val="24"/>
        </w:rPr>
        <w:t>q</w:t>
      </w:r>
      <w:r w:rsidR="008E3E7C">
        <w:rPr>
          <w:rFonts w:ascii="Times New Roman" w:eastAsia="Times New Roman" w:hAnsi="Times New Roman" w:cs="Times New Roman"/>
          <w:sz w:val="24"/>
        </w:rPr>
        <w:t xml:space="preserve"> </w:t>
      </w:r>
      <w:r>
        <w:rPr>
          <w:rFonts w:ascii="Times New Roman" w:eastAsia="Times New Roman" w:hAnsi="Times New Roman" w:cs="Times New Roman"/>
          <w:sz w:val="24"/>
        </w:rPr>
        <w:t>can be built,</w:t>
      </w:r>
      <w:r w:rsidR="00787182">
        <w:rPr>
          <w:rFonts w:ascii="Times New Roman" w:eastAsia="Times New Roman" w:hAnsi="Times New Roman" w:cs="Times New Roman"/>
          <w:sz w:val="24"/>
        </w:rPr>
        <w:t xml:space="preserve"> element by element</w:t>
      </w:r>
      <w:r>
        <w:rPr>
          <w:rFonts w:ascii="Times New Roman" w:eastAsia="Times New Roman" w:hAnsi="Times New Roman" w:cs="Times New Roman"/>
          <w:sz w:val="24"/>
        </w:rPr>
        <w:t>,</w:t>
      </w:r>
      <w:r w:rsidR="00787182">
        <w:rPr>
          <w:rFonts w:ascii="Times New Roman" w:eastAsia="Times New Roman" w:hAnsi="Times New Roman" w:cs="Times New Roman"/>
          <w:sz w:val="24"/>
        </w:rPr>
        <w:t xml:space="preserve"> by iteratively applying these two theorems</w:t>
      </w:r>
      <w:r w:rsidR="00517DE2">
        <w:rPr>
          <w:rFonts w:ascii="Times New Roman" w:eastAsia="Times New Roman" w:hAnsi="Times New Roman" w:cs="Times New Roman"/>
          <w:sz w:val="24"/>
        </w:rPr>
        <w:t xml:space="preserve"> (Fig. 1)</w:t>
      </w:r>
      <w:r w:rsidR="00787182">
        <w:rPr>
          <w:rFonts w:ascii="Times New Roman" w:eastAsia="Times New Roman" w:hAnsi="Times New Roman" w:cs="Times New Roman"/>
          <w:sz w:val="24"/>
        </w:rPr>
        <w:t>.  Spec</w:t>
      </w:r>
      <w:r w:rsidR="005D0E3F">
        <w:rPr>
          <w:rFonts w:ascii="Times New Roman" w:eastAsia="Times New Roman" w:hAnsi="Times New Roman" w:cs="Times New Roman"/>
          <w:sz w:val="24"/>
        </w:rPr>
        <w:t>i</w:t>
      </w:r>
      <w:r w:rsidR="00787182">
        <w:rPr>
          <w:rFonts w:ascii="Times New Roman" w:eastAsia="Times New Roman" w:hAnsi="Times New Roman" w:cs="Times New Roman"/>
          <w:sz w:val="24"/>
        </w:rPr>
        <w:t>fically, if we choose</w:t>
      </w:r>
      <w:r w:rsidR="00012C53">
        <w:rPr>
          <w:rFonts w:ascii="Times New Roman" w:eastAsia="Times New Roman" w:hAnsi="Times New Roman" w:cs="Times New Roman"/>
          <w:sz w:val="24"/>
        </w:rPr>
        <w:t xml:space="preserve"> a random number </w:t>
      </w:r>
      <w:r w:rsidR="00012C53" w:rsidRPr="00012C53">
        <w:rPr>
          <w:rFonts w:ascii="Times New Roman" w:eastAsia="Times New Roman" w:hAnsi="Times New Roman" w:cs="Times New Roman"/>
          <w:i/>
          <w:sz w:val="24"/>
        </w:rPr>
        <w:t>x</w:t>
      </w:r>
      <w:r w:rsidR="00012C53">
        <w:rPr>
          <w:rFonts w:ascii="Times New Roman" w:eastAsia="Times New Roman" w:hAnsi="Times New Roman" w:cs="Times New Roman"/>
          <w:sz w:val="24"/>
        </w:rPr>
        <w:t xml:space="preserve"> from 1 to </w:t>
      </w:r>
      <w:r w:rsidR="00012C53" w:rsidRPr="00012C53">
        <w:rPr>
          <w:rFonts w:ascii="Times New Roman" w:eastAsia="Times New Roman" w:hAnsi="Times New Roman" w:cs="Times New Roman"/>
          <w:i/>
          <w:sz w:val="24"/>
        </w:rPr>
        <w:t>p</w:t>
      </w:r>
      <w:r w:rsidR="00012C53">
        <w:rPr>
          <w:rFonts w:ascii="Times New Roman" w:eastAsia="Times New Roman" w:hAnsi="Times New Roman" w:cs="Times New Roman"/>
          <w:sz w:val="24"/>
        </w:rPr>
        <w:t>(</w:t>
      </w:r>
      <w:r w:rsidR="00012C53" w:rsidRPr="00012C53">
        <w:rPr>
          <w:rFonts w:ascii="Times New Roman" w:eastAsia="Times New Roman" w:hAnsi="Times New Roman" w:cs="Times New Roman"/>
          <w:i/>
          <w:sz w:val="24"/>
        </w:rPr>
        <w:t>q</w:t>
      </w:r>
      <w:r w:rsidR="00012C53">
        <w:rPr>
          <w:rFonts w:ascii="Times New Roman" w:eastAsia="Times New Roman" w:hAnsi="Times New Roman" w:cs="Times New Roman"/>
          <w:sz w:val="24"/>
        </w:rPr>
        <w:t>)</w:t>
      </w:r>
      <w:r w:rsidR="00CA0887">
        <w:rPr>
          <w:rFonts w:ascii="Times New Roman" w:eastAsia="Times New Roman" w:hAnsi="Times New Roman" w:cs="Times New Roman"/>
          <w:sz w:val="24"/>
        </w:rPr>
        <w:t>,</w:t>
      </w:r>
      <w:r w:rsidR="00891883">
        <w:rPr>
          <w:rFonts w:ascii="Times New Roman" w:eastAsia="Times New Roman" w:hAnsi="Times New Roman" w:cs="Times New Roman"/>
          <w:sz w:val="24"/>
        </w:rPr>
        <w:t xml:space="preserve"> </w:t>
      </w:r>
      <w:r w:rsidR="006B3E46">
        <w:rPr>
          <w:rFonts w:ascii="Times New Roman" w:eastAsia="Times New Roman" w:hAnsi="Times New Roman" w:cs="Times New Roman"/>
          <w:sz w:val="24"/>
        </w:rPr>
        <w:t xml:space="preserve">we can say there are </w:t>
      </w:r>
      <w:r w:rsidR="00012C53" w:rsidRPr="004A13C6">
        <w:rPr>
          <w:rFonts w:ascii="Times New Roman" w:eastAsia="Times New Roman" w:hAnsi="Times New Roman" w:cs="Times New Roman"/>
          <w:sz w:val="24"/>
        </w:rPr>
        <w:t>at least</w:t>
      </w:r>
      <w:r w:rsidR="00012C53">
        <w:rPr>
          <w:rFonts w:ascii="Times New Roman" w:eastAsia="Times New Roman" w:hAnsi="Times New Roman" w:cs="Times New Roman"/>
          <w:sz w:val="24"/>
        </w:rPr>
        <w:t xml:space="preserve"> </w:t>
      </w:r>
      <w:r w:rsidR="00CA0887" w:rsidRPr="00CA0887">
        <w:rPr>
          <w:rFonts w:ascii="Times New Roman" w:eastAsia="Times New Roman" w:hAnsi="Times New Roman" w:cs="Times New Roman"/>
          <w:i/>
          <w:sz w:val="24"/>
        </w:rPr>
        <w:t>x</w:t>
      </w:r>
      <w:r w:rsidR="00CA0887">
        <w:rPr>
          <w:rFonts w:ascii="Times New Roman" w:eastAsia="Times New Roman" w:hAnsi="Times New Roman" w:cs="Times New Roman"/>
          <w:sz w:val="24"/>
        </w:rPr>
        <w:t xml:space="preserve"> </w:t>
      </w:r>
      <w:r w:rsidR="006B3E46">
        <w:rPr>
          <w:rFonts w:ascii="Times New Roman" w:eastAsia="Times New Roman" w:hAnsi="Times New Roman" w:cs="Times New Roman"/>
          <w:sz w:val="24"/>
        </w:rPr>
        <w:t xml:space="preserve">partitions of </w:t>
      </w:r>
      <w:r w:rsidR="006B3E46" w:rsidRPr="006B3E46">
        <w:rPr>
          <w:rFonts w:ascii="Times New Roman" w:eastAsia="Times New Roman" w:hAnsi="Times New Roman" w:cs="Times New Roman"/>
          <w:i/>
          <w:sz w:val="24"/>
        </w:rPr>
        <w:t>q</w:t>
      </w:r>
      <w:r w:rsidR="006B3E46">
        <w:rPr>
          <w:rFonts w:ascii="Times New Roman" w:eastAsia="Times New Roman" w:hAnsi="Times New Roman" w:cs="Times New Roman"/>
          <w:sz w:val="24"/>
        </w:rPr>
        <w:t xml:space="preserve"> having </w:t>
      </w:r>
      <w:r w:rsidR="00752C1E">
        <w:rPr>
          <w:rFonts w:ascii="Times New Roman" w:eastAsia="Times New Roman" w:hAnsi="Times New Roman" w:cs="Times New Roman"/>
          <w:sz w:val="24"/>
        </w:rPr>
        <w:t xml:space="preserve">some value </w:t>
      </w:r>
      <w:r w:rsidR="006B3E46" w:rsidRPr="004D71DB">
        <w:rPr>
          <w:rFonts w:ascii="Times New Roman" w:eastAsia="Times New Roman" w:hAnsi="Times New Roman" w:cs="Times New Roman"/>
          <w:i/>
          <w:sz w:val="24"/>
        </w:rPr>
        <w:t>k</w:t>
      </w:r>
      <w:r w:rsidR="006B3E46">
        <w:rPr>
          <w:rFonts w:ascii="Times New Roman" w:eastAsia="Times New Roman" w:hAnsi="Times New Roman" w:cs="Times New Roman"/>
          <w:sz w:val="24"/>
        </w:rPr>
        <w:t xml:space="preserve"> or less as the first element</w:t>
      </w:r>
      <w:r w:rsidR="00012C53">
        <w:rPr>
          <w:rFonts w:ascii="Times New Roman" w:eastAsia="Times New Roman" w:hAnsi="Times New Roman" w:cs="Times New Roman"/>
          <w:sz w:val="24"/>
        </w:rPr>
        <w:t xml:space="preserve">, i.e. </w:t>
      </w:r>
      <w:r w:rsidR="00012C53" w:rsidRPr="00012C53">
        <w:rPr>
          <w:rFonts w:ascii="Times New Roman" w:eastAsia="Times New Roman" w:hAnsi="Times New Roman" w:cs="Times New Roman"/>
          <w:i/>
          <w:sz w:val="24"/>
        </w:rPr>
        <w:t>x</w:t>
      </w:r>
      <w:r w:rsidR="00012C53">
        <w:rPr>
          <w:rFonts w:ascii="Times New Roman" w:eastAsia="Times New Roman" w:hAnsi="Times New Roman" w:cs="Times New Roman"/>
          <w:sz w:val="24"/>
        </w:rPr>
        <w:t xml:space="preserve"> ≤ </w:t>
      </w:r>
      <w:r w:rsidR="00752C1E">
        <w:rPr>
          <w:rFonts w:ascii="Times New Roman" w:eastAsia="Times New Roman" w:hAnsi="Times New Roman" w:cs="Times New Roman"/>
          <w:sz w:val="24"/>
        </w:rPr>
        <w:t xml:space="preserve"> </w:t>
      </w:r>
      <w:r w:rsidR="00012C53" w:rsidRPr="00012C53">
        <w:rPr>
          <w:rFonts w:ascii="Times New Roman" w:eastAsia="Times New Roman" w:hAnsi="Times New Roman" w:cs="Times New Roman"/>
          <w:i/>
          <w:sz w:val="24"/>
        </w:rPr>
        <w:t>p</w:t>
      </w:r>
      <w:r w:rsidR="00012C53" w:rsidRPr="00012C53">
        <w:rPr>
          <w:rFonts w:ascii="Times New Roman" w:eastAsia="Times New Roman" w:hAnsi="Times New Roman" w:cs="Times New Roman"/>
          <w:i/>
          <w:sz w:val="24"/>
          <w:vertAlign w:val="subscript"/>
        </w:rPr>
        <w:t>k</w:t>
      </w:r>
      <w:r w:rsidR="00012C53">
        <w:rPr>
          <w:rFonts w:ascii="Times New Roman" w:eastAsia="Times New Roman" w:hAnsi="Times New Roman" w:cs="Times New Roman"/>
          <w:sz w:val="24"/>
        </w:rPr>
        <w:t>(</w:t>
      </w:r>
      <w:r w:rsidR="00012C53" w:rsidRPr="00012C53">
        <w:rPr>
          <w:rFonts w:ascii="Times New Roman" w:eastAsia="Times New Roman" w:hAnsi="Times New Roman" w:cs="Times New Roman"/>
          <w:i/>
          <w:sz w:val="24"/>
        </w:rPr>
        <w:t>q</w:t>
      </w:r>
      <w:r w:rsidR="00012C53">
        <w:rPr>
          <w:rFonts w:ascii="Times New Roman" w:eastAsia="Times New Roman" w:hAnsi="Times New Roman" w:cs="Times New Roman"/>
          <w:sz w:val="24"/>
        </w:rPr>
        <w:t>)</w:t>
      </w:r>
      <w:r w:rsidR="006B3E46">
        <w:rPr>
          <w:rFonts w:ascii="Times New Roman" w:eastAsia="Times New Roman" w:hAnsi="Times New Roman" w:cs="Times New Roman"/>
          <w:sz w:val="24"/>
        </w:rPr>
        <w:t xml:space="preserve">. </w:t>
      </w:r>
      <w:r w:rsidR="004D71DB">
        <w:rPr>
          <w:rFonts w:ascii="Times New Roman" w:eastAsia="Times New Roman" w:hAnsi="Times New Roman" w:cs="Times New Roman"/>
          <w:sz w:val="24"/>
        </w:rPr>
        <w:t xml:space="preserve">Likewise, there must also be some value of </w:t>
      </w:r>
      <w:r w:rsidR="004D71DB" w:rsidRPr="004A13C6">
        <w:rPr>
          <w:rFonts w:ascii="Times New Roman" w:eastAsia="Times New Roman" w:hAnsi="Times New Roman" w:cs="Times New Roman"/>
          <w:i/>
          <w:sz w:val="24"/>
        </w:rPr>
        <w:t>k</w:t>
      </w:r>
      <w:r w:rsidR="004A13C6">
        <w:rPr>
          <w:rFonts w:ascii="Times New Roman" w:eastAsia="Times New Roman" w:hAnsi="Times New Roman" w:cs="Times New Roman"/>
          <w:sz w:val="24"/>
        </w:rPr>
        <w:t xml:space="preserve"> – 1</w:t>
      </w:r>
      <w:r w:rsidR="003C0144">
        <w:rPr>
          <w:rFonts w:ascii="Times New Roman" w:eastAsia="Times New Roman" w:hAnsi="Times New Roman" w:cs="Times New Roman"/>
          <w:sz w:val="24"/>
        </w:rPr>
        <w:t>,</w:t>
      </w:r>
      <w:r w:rsidR="004D71DB">
        <w:rPr>
          <w:rFonts w:ascii="Times New Roman" w:eastAsia="Times New Roman" w:hAnsi="Times New Roman" w:cs="Times New Roman"/>
          <w:sz w:val="24"/>
        </w:rPr>
        <w:t xml:space="preserve"> for which</w:t>
      </w:r>
      <w:r w:rsidR="003C0144">
        <w:rPr>
          <w:rFonts w:ascii="Times New Roman" w:eastAsia="Times New Roman" w:hAnsi="Times New Roman" w:cs="Times New Roman"/>
          <w:sz w:val="24"/>
        </w:rPr>
        <w:t>,</w:t>
      </w:r>
      <w:r w:rsidR="004D71DB">
        <w:rPr>
          <w:rFonts w:ascii="Times New Roman" w:eastAsia="Times New Roman" w:hAnsi="Times New Roman" w:cs="Times New Roman"/>
          <w:sz w:val="24"/>
        </w:rPr>
        <w:t xml:space="preserve"> there are less than </w:t>
      </w:r>
      <w:r w:rsidR="004D71DB" w:rsidRPr="004D71DB">
        <w:rPr>
          <w:rFonts w:ascii="Times New Roman" w:eastAsia="Times New Roman" w:hAnsi="Times New Roman" w:cs="Times New Roman"/>
          <w:i/>
          <w:sz w:val="24"/>
        </w:rPr>
        <w:t>x</w:t>
      </w:r>
      <w:r w:rsidR="004D71DB">
        <w:rPr>
          <w:rFonts w:ascii="Times New Roman" w:eastAsia="Times New Roman" w:hAnsi="Times New Roman" w:cs="Times New Roman"/>
          <w:sz w:val="24"/>
        </w:rPr>
        <w:t xml:space="preserve"> partitions of </w:t>
      </w:r>
      <w:r w:rsidR="004D71DB" w:rsidRPr="004D71DB">
        <w:rPr>
          <w:rFonts w:ascii="Times New Roman" w:eastAsia="Times New Roman" w:hAnsi="Times New Roman" w:cs="Times New Roman"/>
          <w:i/>
          <w:sz w:val="24"/>
        </w:rPr>
        <w:t>q</w:t>
      </w:r>
      <w:r w:rsidR="004D71DB">
        <w:rPr>
          <w:rFonts w:ascii="Times New Roman" w:eastAsia="Times New Roman" w:hAnsi="Times New Roman" w:cs="Times New Roman"/>
          <w:sz w:val="24"/>
        </w:rPr>
        <w:t xml:space="preserve"> having </w:t>
      </w:r>
      <w:r w:rsidR="004D71DB" w:rsidRPr="004D71DB">
        <w:rPr>
          <w:rFonts w:ascii="Times New Roman" w:eastAsia="Times New Roman" w:hAnsi="Times New Roman" w:cs="Times New Roman"/>
          <w:i/>
          <w:sz w:val="24"/>
        </w:rPr>
        <w:t>k</w:t>
      </w:r>
      <w:r w:rsidR="004A13C6" w:rsidRPr="004A13C6">
        <w:rPr>
          <w:rFonts w:ascii="Times New Roman" w:eastAsia="Times New Roman" w:hAnsi="Times New Roman" w:cs="Times New Roman"/>
          <w:sz w:val="24"/>
        </w:rPr>
        <w:t xml:space="preserve"> </w:t>
      </w:r>
      <w:r w:rsidR="004A13C6">
        <w:rPr>
          <w:rFonts w:ascii="Times New Roman" w:eastAsia="Times New Roman" w:hAnsi="Times New Roman" w:cs="Times New Roman"/>
          <w:sz w:val="24"/>
        </w:rPr>
        <w:t xml:space="preserve">– </w:t>
      </w:r>
      <w:r w:rsidR="004D71DB">
        <w:rPr>
          <w:rFonts w:ascii="Times New Roman" w:eastAsia="Times New Roman" w:hAnsi="Times New Roman" w:cs="Times New Roman"/>
          <w:sz w:val="24"/>
        </w:rPr>
        <w:t xml:space="preserve">1 </w:t>
      </w:r>
      <w:r w:rsidR="00CF5AB5">
        <w:rPr>
          <w:rFonts w:ascii="Times New Roman" w:eastAsia="Times New Roman" w:hAnsi="Times New Roman" w:cs="Times New Roman"/>
          <w:sz w:val="24"/>
        </w:rPr>
        <w:t xml:space="preserve">or less </w:t>
      </w:r>
      <w:r w:rsidR="004D71DB">
        <w:rPr>
          <w:rFonts w:ascii="Times New Roman" w:eastAsia="Times New Roman" w:hAnsi="Times New Roman" w:cs="Times New Roman"/>
          <w:sz w:val="24"/>
        </w:rPr>
        <w:t xml:space="preserve">as the first element, i.e. </w:t>
      </w:r>
      <w:r w:rsidR="004D71DB" w:rsidRPr="004D71DB">
        <w:rPr>
          <w:rFonts w:ascii="Times New Roman" w:eastAsia="Times New Roman" w:hAnsi="Times New Roman" w:cs="Times New Roman"/>
          <w:i/>
          <w:sz w:val="24"/>
        </w:rPr>
        <w:t>p</w:t>
      </w:r>
      <w:r w:rsidR="004D71DB" w:rsidRPr="004D71DB">
        <w:rPr>
          <w:rFonts w:ascii="Times New Roman" w:eastAsia="Times New Roman" w:hAnsi="Times New Roman" w:cs="Times New Roman"/>
          <w:i/>
          <w:sz w:val="24"/>
          <w:vertAlign w:val="subscript"/>
        </w:rPr>
        <w:t>k</w:t>
      </w:r>
      <w:r w:rsidR="004D71DB" w:rsidRPr="00C409F3">
        <w:rPr>
          <w:rFonts w:ascii="Times New Roman" w:eastAsia="Times New Roman" w:hAnsi="Times New Roman" w:cs="Times New Roman"/>
          <w:sz w:val="24"/>
          <w:vertAlign w:val="subscript"/>
        </w:rPr>
        <w:t>-1</w:t>
      </w:r>
      <w:r w:rsidR="004D71DB">
        <w:rPr>
          <w:rFonts w:ascii="Times New Roman" w:eastAsia="Times New Roman" w:hAnsi="Times New Roman" w:cs="Times New Roman"/>
          <w:sz w:val="24"/>
        </w:rPr>
        <w:t>(</w:t>
      </w:r>
      <w:r w:rsidR="004D71DB" w:rsidRPr="004D71DB">
        <w:rPr>
          <w:rFonts w:ascii="Times New Roman" w:eastAsia="Times New Roman" w:hAnsi="Times New Roman" w:cs="Times New Roman"/>
          <w:i/>
          <w:sz w:val="24"/>
        </w:rPr>
        <w:t>q</w:t>
      </w:r>
      <w:r w:rsidR="004D71DB">
        <w:rPr>
          <w:rFonts w:ascii="Times New Roman" w:eastAsia="Times New Roman" w:hAnsi="Times New Roman" w:cs="Times New Roman"/>
          <w:sz w:val="24"/>
        </w:rPr>
        <w:t xml:space="preserve">) &lt; </w:t>
      </w:r>
      <w:r w:rsidR="004D71DB" w:rsidRPr="004D71DB">
        <w:rPr>
          <w:rFonts w:ascii="Times New Roman" w:eastAsia="Times New Roman" w:hAnsi="Times New Roman" w:cs="Times New Roman"/>
          <w:i/>
          <w:sz w:val="24"/>
        </w:rPr>
        <w:t>x</w:t>
      </w:r>
      <w:r w:rsidR="004D71DB">
        <w:rPr>
          <w:rFonts w:ascii="Times New Roman" w:eastAsia="Times New Roman" w:hAnsi="Times New Roman" w:cs="Times New Roman"/>
          <w:sz w:val="24"/>
        </w:rPr>
        <w:t xml:space="preserve">. Putting these statements together, there must be </w:t>
      </w:r>
      <w:r w:rsidR="00DB0D4E">
        <w:rPr>
          <w:rFonts w:ascii="Times New Roman" w:eastAsia="Times New Roman" w:hAnsi="Times New Roman" w:cs="Times New Roman"/>
          <w:sz w:val="24"/>
        </w:rPr>
        <w:t>a</w:t>
      </w:r>
      <w:r w:rsidR="004D71DB">
        <w:rPr>
          <w:rFonts w:ascii="Times New Roman" w:eastAsia="Times New Roman" w:hAnsi="Times New Roman" w:cs="Times New Roman"/>
          <w:sz w:val="24"/>
        </w:rPr>
        <w:t xml:space="preserve"> value </w:t>
      </w:r>
      <w:r w:rsidR="004D71DB" w:rsidRPr="004D71DB">
        <w:rPr>
          <w:rFonts w:ascii="Times New Roman" w:eastAsia="Times New Roman" w:hAnsi="Times New Roman" w:cs="Times New Roman"/>
          <w:i/>
          <w:sz w:val="24"/>
        </w:rPr>
        <w:t>k</w:t>
      </w:r>
      <w:r w:rsidR="004D71DB">
        <w:rPr>
          <w:rFonts w:ascii="Times New Roman" w:eastAsia="Times New Roman" w:hAnsi="Times New Roman" w:cs="Times New Roman"/>
          <w:sz w:val="24"/>
        </w:rPr>
        <w:t xml:space="preserve"> for which  </w:t>
      </w:r>
      <w:r w:rsidR="004D71DB" w:rsidRPr="004D71DB">
        <w:rPr>
          <w:rFonts w:ascii="Times New Roman" w:eastAsia="Times New Roman" w:hAnsi="Times New Roman" w:cs="Times New Roman"/>
          <w:i/>
          <w:sz w:val="24"/>
        </w:rPr>
        <w:t>p</w:t>
      </w:r>
      <w:r w:rsidR="004D71DB" w:rsidRPr="004D71DB">
        <w:rPr>
          <w:rFonts w:ascii="Times New Roman" w:eastAsia="Times New Roman" w:hAnsi="Times New Roman" w:cs="Times New Roman"/>
          <w:i/>
          <w:sz w:val="24"/>
          <w:vertAlign w:val="subscript"/>
        </w:rPr>
        <w:t>k</w:t>
      </w:r>
      <w:r w:rsidR="004D71DB" w:rsidRPr="004A13C6">
        <w:rPr>
          <w:rFonts w:ascii="Times New Roman" w:eastAsia="Times New Roman" w:hAnsi="Times New Roman" w:cs="Times New Roman"/>
          <w:sz w:val="24"/>
          <w:vertAlign w:val="subscript"/>
        </w:rPr>
        <w:t>-1</w:t>
      </w:r>
      <w:r w:rsidR="004D71DB">
        <w:rPr>
          <w:rFonts w:ascii="Times New Roman" w:eastAsia="Times New Roman" w:hAnsi="Times New Roman" w:cs="Times New Roman"/>
          <w:sz w:val="24"/>
        </w:rPr>
        <w:t>(</w:t>
      </w:r>
      <w:r w:rsidR="004D71DB" w:rsidRPr="004D71DB">
        <w:rPr>
          <w:rFonts w:ascii="Times New Roman" w:eastAsia="Times New Roman" w:hAnsi="Times New Roman" w:cs="Times New Roman"/>
          <w:i/>
          <w:sz w:val="24"/>
        </w:rPr>
        <w:t>q</w:t>
      </w:r>
      <w:r w:rsidR="004D71DB">
        <w:rPr>
          <w:rFonts w:ascii="Times New Roman" w:eastAsia="Times New Roman" w:hAnsi="Times New Roman" w:cs="Times New Roman"/>
          <w:sz w:val="24"/>
        </w:rPr>
        <w:t xml:space="preserve">) &lt; </w:t>
      </w:r>
      <w:r w:rsidR="004D71DB" w:rsidRPr="004D71DB">
        <w:rPr>
          <w:rFonts w:ascii="Times New Roman" w:eastAsia="Times New Roman" w:hAnsi="Times New Roman" w:cs="Times New Roman"/>
          <w:i/>
          <w:sz w:val="24"/>
        </w:rPr>
        <w:t>x</w:t>
      </w:r>
      <w:r w:rsidR="004D71DB">
        <w:rPr>
          <w:rFonts w:ascii="Times New Roman" w:eastAsia="Times New Roman" w:hAnsi="Times New Roman" w:cs="Times New Roman"/>
          <w:i/>
          <w:sz w:val="24"/>
        </w:rPr>
        <w:t xml:space="preserve"> </w:t>
      </w:r>
      <w:r w:rsidR="004D71DB">
        <w:rPr>
          <w:rFonts w:ascii="Times New Roman" w:eastAsia="Times New Roman" w:hAnsi="Times New Roman" w:cs="Times New Roman"/>
          <w:sz w:val="24"/>
        </w:rPr>
        <w:t xml:space="preserve">≤ </w:t>
      </w:r>
      <w:r w:rsidR="004D71DB" w:rsidRPr="00012C53">
        <w:rPr>
          <w:rFonts w:ascii="Times New Roman" w:eastAsia="Times New Roman" w:hAnsi="Times New Roman" w:cs="Times New Roman"/>
          <w:i/>
          <w:sz w:val="24"/>
        </w:rPr>
        <w:t>p</w:t>
      </w:r>
      <w:r w:rsidR="004D71DB" w:rsidRPr="00012C53">
        <w:rPr>
          <w:rFonts w:ascii="Times New Roman" w:eastAsia="Times New Roman" w:hAnsi="Times New Roman" w:cs="Times New Roman"/>
          <w:i/>
          <w:sz w:val="24"/>
          <w:vertAlign w:val="subscript"/>
        </w:rPr>
        <w:t>k</w:t>
      </w:r>
      <w:r w:rsidR="004D71DB">
        <w:rPr>
          <w:rFonts w:ascii="Times New Roman" w:eastAsia="Times New Roman" w:hAnsi="Times New Roman" w:cs="Times New Roman"/>
          <w:sz w:val="24"/>
        </w:rPr>
        <w:t>(</w:t>
      </w:r>
      <w:r w:rsidR="004D71DB" w:rsidRPr="00012C53">
        <w:rPr>
          <w:rFonts w:ascii="Times New Roman" w:eastAsia="Times New Roman" w:hAnsi="Times New Roman" w:cs="Times New Roman"/>
          <w:i/>
          <w:sz w:val="24"/>
        </w:rPr>
        <w:t>q</w:t>
      </w:r>
      <w:r w:rsidR="004D71DB">
        <w:rPr>
          <w:rFonts w:ascii="Times New Roman" w:eastAsia="Times New Roman" w:hAnsi="Times New Roman" w:cs="Times New Roman"/>
          <w:sz w:val="24"/>
        </w:rPr>
        <w:t xml:space="preserve">). </w:t>
      </w:r>
      <w:r w:rsidR="00412A85">
        <w:rPr>
          <w:rFonts w:ascii="Times New Roman" w:eastAsia="Times New Roman" w:hAnsi="Times New Roman" w:cs="Times New Roman"/>
          <w:sz w:val="24"/>
        </w:rPr>
        <w:t>In this way, w</w:t>
      </w:r>
      <w:r w:rsidR="00C91320">
        <w:rPr>
          <w:rFonts w:ascii="Times New Roman" w:eastAsia="Times New Roman" w:hAnsi="Times New Roman" w:cs="Times New Roman"/>
          <w:sz w:val="24"/>
        </w:rPr>
        <w:t xml:space="preserve">e can find the value of the first </w:t>
      </w:r>
      <w:r w:rsidR="00DA3A7C">
        <w:rPr>
          <w:rFonts w:ascii="Times New Roman" w:eastAsia="Times New Roman" w:hAnsi="Times New Roman" w:cs="Times New Roman"/>
          <w:sz w:val="24"/>
        </w:rPr>
        <w:t xml:space="preserve">element </w:t>
      </w:r>
      <w:r w:rsidR="00511643">
        <w:rPr>
          <w:rFonts w:ascii="Times New Roman" w:eastAsia="Times New Roman" w:hAnsi="Times New Roman" w:cs="Times New Roman"/>
          <w:sz w:val="24"/>
        </w:rPr>
        <w:t xml:space="preserve">in one of the partitions </w:t>
      </w:r>
      <w:r w:rsidR="00C91320">
        <w:rPr>
          <w:rFonts w:ascii="Times New Roman" w:eastAsia="Times New Roman" w:hAnsi="Times New Roman" w:cs="Times New Roman"/>
          <w:sz w:val="24"/>
        </w:rPr>
        <w:t xml:space="preserve">by </w:t>
      </w:r>
      <w:r w:rsidR="00D3016D">
        <w:rPr>
          <w:rFonts w:ascii="Times New Roman" w:eastAsia="Times New Roman" w:hAnsi="Times New Roman" w:cs="Times New Roman"/>
          <w:sz w:val="24"/>
        </w:rPr>
        <w:t xml:space="preserve">finding the value of </w:t>
      </w:r>
      <w:r w:rsidR="00D3016D" w:rsidRPr="00D3016D">
        <w:rPr>
          <w:rFonts w:ascii="Times New Roman" w:eastAsia="Times New Roman" w:hAnsi="Times New Roman" w:cs="Times New Roman"/>
          <w:i/>
          <w:sz w:val="24"/>
        </w:rPr>
        <w:t>k</w:t>
      </w:r>
      <w:r w:rsidR="00D3016D">
        <w:rPr>
          <w:rFonts w:ascii="Times New Roman" w:eastAsia="Times New Roman" w:hAnsi="Times New Roman" w:cs="Times New Roman"/>
          <w:sz w:val="24"/>
        </w:rPr>
        <w:t xml:space="preserve"> </w:t>
      </w:r>
      <w:r w:rsidR="00DA3A7C">
        <w:rPr>
          <w:rFonts w:ascii="Times New Roman" w:eastAsia="Times New Roman" w:hAnsi="Times New Roman" w:cs="Times New Roman"/>
          <w:sz w:val="24"/>
        </w:rPr>
        <w:t>that satisfies</w:t>
      </w:r>
      <w:r w:rsidR="00C91320">
        <w:rPr>
          <w:rFonts w:ascii="Times New Roman" w:eastAsia="Times New Roman" w:hAnsi="Times New Roman" w:cs="Times New Roman"/>
          <w:sz w:val="24"/>
        </w:rPr>
        <w:t xml:space="preserve"> </w:t>
      </w:r>
      <w:r w:rsidR="00C91320" w:rsidRPr="00813408">
        <w:rPr>
          <w:rFonts w:ascii="Times New Roman" w:eastAsia="Times New Roman" w:hAnsi="Times New Roman" w:cs="Times New Roman"/>
          <w:i/>
          <w:sz w:val="24"/>
        </w:rPr>
        <w:t>p</w:t>
      </w:r>
      <w:r w:rsidR="00C91320" w:rsidRPr="00FB6090">
        <w:rPr>
          <w:rFonts w:ascii="Times New Roman" w:eastAsia="Times New Roman" w:hAnsi="Times New Roman" w:cs="Times New Roman"/>
          <w:i/>
          <w:sz w:val="24"/>
          <w:vertAlign w:val="subscript"/>
        </w:rPr>
        <w:t>k</w:t>
      </w:r>
      <w:r w:rsidR="00C91320" w:rsidRPr="00151899">
        <w:rPr>
          <w:rFonts w:ascii="Times New Roman" w:eastAsia="Times New Roman" w:hAnsi="Times New Roman" w:cs="Times New Roman"/>
          <w:sz w:val="24"/>
          <w:vertAlign w:val="subscript"/>
        </w:rPr>
        <w:t>-1</w:t>
      </w:r>
      <w:r w:rsidR="00C91320" w:rsidRPr="004A13C6">
        <w:rPr>
          <w:rFonts w:ascii="Times New Roman" w:eastAsia="Times New Roman" w:hAnsi="Times New Roman" w:cs="Times New Roman"/>
          <w:sz w:val="24"/>
        </w:rPr>
        <w:t>(</w:t>
      </w:r>
      <w:r w:rsidR="002D7E83">
        <w:rPr>
          <w:rFonts w:ascii="Times New Roman" w:eastAsia="Times New Roman" w:hAnsi="Times New Roman" w:cs="Times New Roman"/>
          <w:i/>
          <w:sz w:val="24"/>
        </w:rPr>
        <w:t>q</w:t>
      </w:r>
      <w:r w:rsidR="00C91320">
        <w:rPr>
          <w:rFonts w:ascii="Times New Roman" w:eastAsia="Times New Roman" w:hAnsi="Times New Roman" w:cs="Times New Roman"/>
          <w:sz w:val="24"/>
        </w:rPr>
        <w:t xml:space="preserve">) &lt; </w:t>
      </w:r>
      <w:r w:rsidR="00C91320" w:rsidRPr="00813408">
        <w:rPr>
          <w:rFonts w:ascii="Times New Roman" w:eastAsia="Times New Roman" w:hAnsi="Times New Roman" w:cs="Times New Roman"/>
          <w:i/>
          <w:sz w:val="24"/>
        </w:rPr>
        <w:t>x</w:t>
      </w:r>
      <w:r w:rsidR="00C91320">
        <w:rPr>
          <w:rFonts w:ascii="Times New Roman" w:eastAsia="Times New Roman" w:hAnsi="Times New Roman" w:cs="Times New Roman"/>
          <w:sz w:val="24"/>
        </w:rPr>
        <w:t xml:space="preserve"> ≤  </w:t>
      </w:r>
      <w:r w:rsidR="00C91320" w:rsidRPr="00813408">
        <w:rPr>
          <w:rFonts w:ascii="Times New Roman" w:eastAsia="Times New Roman" w:hAnsi="Times New Roman" w:cs="Times New Roman"/>
          <w:i/>
          <w:sz w:val="24"/>
        </w:rPr>
        <w:t>p</w:t>
      </w:r>
      <w:r w:rsidR="00C91320" w:rsidRPr="00FB6090">
        <w:rPr>
          <w:rFonts w:ascii="Times New Roman" w:eastAsia="Times New Roman" w:hAnsi="Times New Roman" w:cs="Times New Roman"/>
          <w:i/>
          <w:sz w:val="24"/>
          <w:vertAlign w:val="subscript"/>
        </w:rPr>
        <w:t>k</w:t>
      </w:r>
      <w:r w:rsidR="00C91320" w:rsidRPr="004A13C6">
        <w:rPr>
          <w:rFonts w:ascii="Times New Roman" w:eastAsia="Times New Roman" w:hAnsi="Times New Roman" w:cs="Times New Roman"/>
          <w:sz w:val="24"/>
        </w:rPr>
        <w:t>(</w:t>
      </w:r>
      <w:r w:rsidR="002D7E83">
        <w:rPr>
          <w:rFonts w:ascii="Times New Roman" w:eastAsia="Times New Roman" w:hAnsi="Times New Roman" w:cs="Times New Roman"/>
          <w:i/>
          <w:sz w:val="24"/>
        </w:rPr>
        <w:t>q</w:t>
      </w:r>
      <w:r w:rsidR="00C91320">
        <w:rPr>
          <w:rFonts w:ascii="Times New Roman" w:eastAsia="Times New Roman" w:hAnsi="Times New Roman" w:cs="Times New Roman"/>
          <w:sz w:val="24"/>
        </w:rPr>
        <w:t>).</w:t>
      </w:r>
      <w:r w:rsidR="00CF5AB5">
        <w:rPr>
          <w:rFonts w:ascii="Times New Roman" w:eastAsia="Times New Roman" w:hAnsi="Times New Roman" w:cs="Times New Roman"/>
          <w:sz w:val="24"/>
        </w:rPr>
        <w:t xml:space="preserve"> </w:t>
      </w:r>
      <w:r w:rsidR="00C91320">
        <w:rPr>
          <w:rFonts w:ascii="Times New Roman" w:eastAsia="Times New Roman" w:hAnsi="Times New Roman" w:cs="Times New Roman"/>
          <w:sz w:val="24"/>
        </w:rPr>
        <w:t xml:space="preserve">Having found the value of </w:t>
      </w:r>
      <w:r w:rsidR="00DA3A7C">
        <w:rPr>
          <w:rFonts w:ascii="Times New Roman" w:eastAsia="Times New Roman" w:hAnsi="Times New Roman" w:cs="Times New Roman"/>
          <w:sz w:val="24"/>
        </w:rPr>
        <w:t xml:space="preserve">the </w:t>
      </w:r>
      <w:r w:rsidR="00C91320">
        <w:rPr>
          <w:rFonts w:ascii="Times New Roman" w:eastAsia="Times New Roman" w:hAnsi="Times New Roman" w:cs="Times New Roman"/>
          <w:sz w:val="24"/>
        </w:rPr>
        <w:t xml:space="preserve">first element, we can decrease </w:t>
      </w:r>
      <w:r w:rsidR="00FE7511" w:rsidRPr="00D540D1">
        <w:rPr>
          <w:rFonts w:ascii="Times New Roman" w:eastAsia="Times New Roman" w:hAnsi="Times New Roman" w:cs="Times New Roman"/>
          <w:i/>
          <w:sz w:val="24"/>
        </w:rPr>
        <w:t>x</w:t>
      </w:r>
      <w:r w:rsidR="00FE7511">
        <w:rPr>
          <w:rFonts w:ascii="Times New Roman" w:eastAsia="Times New Roman" w:hAnsi="Times New Roman" w:cs="Times New Roman"/>
          <w:sz w:val="24"/>
        </w:rPr>
        <w:t xml:space="preserve"> by </w:t>
      </w:r>
      <w:r w:rsidR="00FE7511" w:rsidRPr="00D540D1">
        <w:rPr>
          <w:rFonts w:ascii="Times New Roman" w:eastAsia="Times New Roman" w:hAnsi="Times New Roman" w:cs="Times New Roman"/>
          <w:i/>
          <w:sz w:val="24"/>
        </w:rPr>
        <w:t>p</w:t>
      </w:r>
      <w:r w:rsidR="00FE7511" w:rsidRPr="00FB6090">
        <w:rPr>
          <w:rFonts w:ascii="Times New Roman" w:eastAsia="Times New Roman" w:hAnsi="Times New Roman" w:cs="Times New Roman"/>
          <w:i/>
          <w:sz w:val="24"/>
          <w:vertAlign w:val="subscript"/>
        </w:rPr>
        <w:t>k</w:t>
      </w:r>
      <w:r w:rsidR="00FE7511" w:rsidRPr="00151899">
        <w:rPr>
          <w:rFonts w:ascii="Times New Roman" w:eastAsia="Times New Roman" w:hAnsi="Times New Roman" w:cs="Times New Roman"/>
          <w:sz w:val="24"/>
          <w:vertAlign w:val="subscript"/>
        </w:rPr>
        <w:t>-1</w:t>
      </w:r>
      <w:r w:rsidR="00FE7511" w:rsidRPr="004A13C6">
        <w:rPr>
          <w:rFonts w:ascii="Times New Roman" w:eastAsia="Times New Roman" w:hAnsi="Times New Roman" w:cs="Times New Roman"/>
          <w:sz w:val="24"/>
        </w:rPr>
        <w:t>(</w:t>
      </w:r>
      <w:r w:rsidR="002D7E83">
        <w:rPr>
          <w:rFonts w:ascii="Times New Roman" w:eastAsia="Times New Roman" w:hAnsi="Times New Roman" w:cs="Times New Roman"/>
          <w:i/>
          <w:sz w:val="24"/>
        </w:rPr>
        <w:t>q</w:t>
      </w:r>
      <w:r w:rsidR="00FE7511">
        <w:rPr>
          <w:rFonts w:ascii="Times New Roman" w:eastAsia="Times New Roman" w:hAnsi="Times New Roman" w:cs="Times New Roman"/>
          <w:sz w:val="24"/>
        </w:rPr>
        <w:t xml:space="preserve">) and </w:t>
      </w:r>
      <w:r w:rsidR="002D7E83">
        <w:rPr>
          <w:rFonts w:ascii="Times New Roman" w:eastAsia="Times New Roman" w:hAnsi="Times New Roman" w:cs="Times New Roman"/>
          <w:i/>
          <w:sz w:val="24"/>
        </w:rPr>
        <w:t>q</w:t>
      </w:r>
      <w:r w:rsidR="004A13C6" w:rsidRPr="004A13C6">
        <w:rPr>
          <w:rFonts w:ascii="Times New Roman" w:eastAsia="Times New Roman" w:hAnsi="Times New Roman" w:cs="Times New Roman"/>
          <w:sz w:val="24"/>
        </w:rPr>
        <w:t xml:space="preserve"> </w:t>
      </w:r>
      <w:r w:rsidR="00C91320">
        <w:rPr>
          <w:rFonts w:ascii="Times New Roman" w:eastAsia="Times New Roman" w:hAnsi="Times New Roman" w:cs="Times New Roman"/>
          <w:sz w:val="24"/>
        </w:rPr>
        <w:t xml:space="preserve">by </w:t>
      </w:r>
      <w:r w:rsidR="00C91320" w:rsidRPr="001F0F58">
        <w:rPr>
          <w:rFonts w:ascii="Times New Roman" w:eastAsia="Times New Roman" w:hAnsi="Times New Roman" w:cs="Times New Roman"/>
          <w:i/>
          <w:sz w:val="24"/>
        </w:rPr>
        <w:t>k</w:t>
      </w:r>
      <w:r w:rsidR="00C91320">
        <w:rPr>
          <w:rFonts w:ascii="Times New Roman" w:eastAsia="Times New Roman" w:hAnsi="Times New Roman" w:cs="Times New Roman"/>
          <w:sz w:val="24"/>
        </w:rPr>
        <w:t xml:space="preserve">, and then </w:t>
      </w:r>
      <w:r w:rsidR="00DA3A7C">
        <w:rPr>
          <w:rFonts w:ascii="Times New Roman" w:eastAsia="Times New Roman" w:hAnsi="Times New Roman" w:cs="Times New Roman"/>
          <w:sz w:val="24"/>
        </w:rPr>
        <w:t xml:space="preserve">find </w:t>
      </w:r>
      <w:r w:rsidR="005D0E3F">
        <w:rPr>
          <w:rFonts w:ascii="Times New Roman" w:eastAsia="Times New Roman" w:hAnsi="Times New Roman" w:cs="Times New Roman"/>
          <w:sz w:val="24"/>
        </w:rPr>
        <w:t xml:space="preserve">the </w:t>
      </w:r>
      <w:r w:rsidR="00C91320">
        <w:rPr>
          <w:rFonts w:ascii="Times New Roman" w:eastAsia="Times New Roman" w:hAnsi="Times New Roman" w:cs="Times New Roman"/>
          <w:sz w:val="24"/>
        </w:rPr>
        <w:t>first element for this combination of smaller values.</w:t>
      </w:r>
      <w:r w:rsidR="00A02A55">
        <w:rPr>
          <w:rFonts w:ascii="Times New Roman" w:eastAsia="Times New Roman" w:hAnsi="Times New Roman" w:cs="Times New Roman"/>
          <w:sz w:val="24"/>
        </w:rPr>
        <w:t xml:space="preserve"> </w:t>
      </w:r>
      <w:r w:rsidR="00DB60AA">
        <w:rPr>
          <w:rFonts w:ascii="Times New Roman" w:eastAsia="Times New Roman" w:hAnsi="Times New Roman" w:cs="Times New Roman"/>
          <w:sz w:val="24"/>
        </w:rPr>
        <w:t>Repeating th</w:t>
      </w:r>
      <w:r w:rsidR="00511643">
        <w:rPr>
          <w:rFonts w:ascii="Times New Roman" w:eastAsia="Times New Roman" w:hAnsi="Times New Roman" w:cs="Times New Roman"/>
          <w:sz w:val="24"/>
        </w:rPr>
        <w:t>is process</w:t>
      </w:r>
      <w:r w:rsidR="00DB60AA">
        <w:rPr>
          <w:rFonts w:ascii="Times New Roman" w:eastAsia="Times New Roman" w:hAnsi="Times New Roman" w:cs="Times New Roman"/>
          <w:sz w:val="24"/>
        </w:rPr>
        <w:t xml:space="preserve"> </w:t>
      </w:r>
      <w:r w:rsidR="00DB0D4E">
        <w:rPr>
          <w:rFonts w:ascii="Times New Roman" w:eastAsia="Times New Roman" w:hAnsi="Times New Roman" w:cs="Times New Roman"/>
          <w:sz w:val="24"/>
        </w:rPr>
        <w:t xml:space="preserve">will </w:t>
      </w:r>
      <w:r w:rsidR="00FB6090">
        <w:rPr>
          <w:rFonts w:ascii="Times New Roman" w:eastAsia="Times New Roman" w:hAnsi="Times New Roman" w:cs="Times New Roman"/>
          <w:sz w:val="24"/>
        </w:rPr>
        <w:t xml:space="preserve">sequentially </w:t>
      </w:r>
      <w:r w:rsidR="00A5517D">
        <w:rPr>
          <w:rFonts w:ascii="Times New Roman" w:eastAsia="Times New Roman" w:hAnsi="Times New Roman" w:cs="Times New Roman"/>
          <w:sz w:val="24"/>
        </w:rPr>
        <w:t xml:space="preserve">build </w:t>
      </w:r>
      <w:r w:rsidR="00511643">
        <w:rPr>
          <w:rFonts w:ascii="Times New Roman" w:eastAsia="Times New Roman" w:hAnsi="Times New Roman" w:cs="Times New Roman"/>
          <w:sz w:val="24"/>
        </w:rPr>
        <w:t xml:space="preserve">the </w:t>
      </w:r>
      <w:r w:rsidR="00A5517D">
        <w:rPr>
          <w:rFonts w:ascii="Times New Roman" w:eastAsia="Times New Roman" w:hAnsi="Times New Roman" w:cs="Times New Roman"/>
          <w:sz w:val="24"/>
        </w:rPr>
        <w:t xml:space="preserve">partition </w:t>
      </w:r>
      <w:r w:rsidR="00DB60AA">
        <w:rPr>
          <w:rFonts w:ascii="Times New Roman" w:eastAsia="Times New Roman" w:hAnsi="Times New Roman" w:cs="Times New Roman"/>
          <w:sz w:val="24"/>
        </w:rPr>
        <w:t xml:space="preserve">until </w:t>
      </w:r>
      <w:r w:rsidR="002D7E83">
        <w:rPr>
          <w:rFonts w:ascii="Times New Roman" w:eastAsia="Times New Roman" w:hAnsi="Times New Roman" w:cs="Times New Roman"/>
          <w:i/>
          <w:sz w:val="24"/>
        </w:rPr>
        <w:t>q</w:t>
      </w:r>
      <w:r w:rsidR="002D7E83">
        <w:rPr>
          <w:rFonts w:ascii="Times New Roman" w:eastAsia="Times New Roman" w:hAnsi="Times New Roman" w:cs="Times New Roman"/>
          <w:sz w:val="24"/>
        </w:rPr>
        <w:t xml:space="preserve"> </w:t>
      </w:r>
      <w:r w:rsidR="00DB60AA">
        <w:rPr>
          <w:rFonts w:ascii="Times New Roman" w:eastAsia="Times New Roman" w:hAnsi="Times New Roman" w:cs="Times New Roman"/>
          <w:sz w:val="24"/>
        </w:rPr>
        <w:t>= 0</w:t>
      </w:r>
      <w:r w:rsidR="002D7E83">
        <w:rPr>
          <w:rFonts w:ascii="Times New Roman" w:eastAsia="Times New Roman" w:hAnsi="Times New Roman" w:cs="Times New Roman"/>
          <w:sz w:val="24"/>
        </w:rPr>
        <w:t xml:space="preserve"> and the sum of the partition is equal to the original value of </w:t>
      </w:r>
      <w:r w:rsidR="002D7E83">
        <w:rPr>
          <w:rFonts w:ascii="Times New Roman" w:eastAsia="Times New Roman" w:hAnsi="Times New Roman" w:cs="Times New Roman"/>
          <w:i/>
          <w:sz w:val="24"/>
        </w:rPr>
        <w:t>q</w:t>
      </w:r>
      <w:r w:rsidR="00752C1E">
        <w:rPr>
          <w:rFonts w:ascii="Times New Roman" w:eastAsia="Times New Roman" w:hAnsi="Times New Roman" w:cs="Times New Roman"/>
          <w:i/>
          <w:sz w:val="24"/>
        </w:rPr>
        <w:t xml:space="preserve"> </w:t>
      </w:r>
      <w:r w:rsidR="00752C1E">
        <w:rPr>
          <w:rFonts w:ascii="Times New Roman" w:eastAsia="Times New Roman" w:hAnsi="Times New Roman" w:cs="Times New Roman"/>
          <w:sz w:val="24"/>
        </w:rPr>
        <w:t>(Fig 1)</w:t>
      </w:r>
      <w:r w:rsidR="00DB60AA">
        <w:rPr>
          <w:rFonts w:ascii="Times New Roman" w:eastAsia="Times New Roman" w:hAnsi="Times New Roman" w:cs="Times New Roman"/>
          <w:sz w:val="24"/>
        </w:rPr>
        <w:t>.</w:t>
      </w:r>
    </w:p>
    <w:p w14:paraId="4564F27C" w14:textId="77777777" w:rsidR="00A56204" w:rsidRDefault="00D3016D" w:rsidP="00CB0393">
      <w:pPr>
        <w:pStyle w:val="Normal1"/>
        <w:spacing w:before="20" w:after="0" w:line="480" w:lineRule="auto"/>
        <w:ind w:right="180"/>
        <w:rPr>
          <w:rFonts w:ascii="Times New Roman" w:eastAsia="Times New Roman" w:hAnsi="Times New Roman" w:cs="Times New Roman"/>
          <w:sz w:val="24"/>
        </w:rPr>
      </w:pPr>
      <w:r>
        <w:rPr>
          <w:rFonts w:ascii="Times New Roman" w:eastAsia="Times New Roman" w:hAnsi="Times New Roman" w:cs="Times New Roman"/>
          <w:sz w:val="24"/>
        </w:rPr>
        <w:tab/>
      </w:r>
      <w:r w:rsidR="00A02A55">
        <w:rPr>
          <w:rFonts w:ascii="Times New Roman" w:eastAsia="Times New Roman" w:hAnsi="Times New Roman" w:cs="Times New Roman"/>
          <w:sz w:val="24"/>
        </w:rPr>
        <w:t>Th</w:t>
      </w:r>
      <w:r>
        <w:rPr>
          <w:rFonts w:ascii="Times New Roman" w:eastAsia="Times New Roman" w:hAnsi="Times New Roman" w:cs="Times New Roman"/>
          <w:sz w:val="24"/>
        </w:rPr>
        <w:t>e above</w:t>
      </w:r>
      <w:r w:rsidR="00A02A55">
        <w:rPr>
          <w:rFonts w:ascii="Times New Roman" w:eastAsia="Times New Roman" w:hAnsi="Times New Roman" w:cs="Times New Roman"/>
          <w:sz w:val="24"/>
        </w:rPr>
        <w:t xml:space="preserve"> </w:t>
      </w:r>
      <w:r w:rsidR="00491EBD">
        <w:rPr>
          <w:rFonts w:ascii="Times New Roman" w:eastAsia="Times New Roman" w:hAnsi="Times New Roman" w:cs="Times New Roman"/>
          <w:sz w:val="24"/>
        </w:rPr>
        <w:t xml:space="preserve">approach </w:t>
      </w:r>
      <w:r>
        <w:rPr>
          <w:rFonts w:ascii="Times New Roman" w:eastAsia="Times New Roman" w:hAnsi="Times New Roman" w:cs="Times New Roman"/>
          <w:sz w:val="24"/>
        </w:rPr>
        <w:t xml:space="preserve">is similar to </w:t>
      </w:r>
      <w:r w:rsidR="00491EBD">
        <w:rPr>
          <w:rFonts w:ascii="Times New Roman" w:eastAsia="Times New Roman" w:hAnsi="Times New Roman" w:cs="Times New Roman"/>
          <w:sz w:val="24"/>
        </w:rPr>
        <w:t>well-</w:t>
      </w:r>
      <w:r w:rsidR="00511643">
        <w:rPr>
          <w:rFonts w:ascii="Times New Roman" w:eastAsia="Times New Roman" w:hAnsi="Times New Roman" w:cs="Times New Roman"/>
          <w:sz w:val="24"/>
        </w:rPr>
        <w:t>established m</w:t>
      </w:r>
      <w:r w:rsidR="00A02A55">
        <w:rPr>
          <w:rFonts w:ascii="Times New Roman" w:eastAsia="Times New Roman" w:hAnsi="Times New Roman" w:cs="Times New Roman"/>
          <w:sz w:val="24"/>
        </w:rPr>
        <w:t>ethod</w:t>
      </w:r>
      <w:r w:rsidR="00491EBD">
        <w:rPr>
          <w:rFonts w:ascii="Times New Roman" w:eastAsia="Times New Roman" w:hAnsi="Times New Roman" w:cs="Times New Roman"/>
          <w:sz w:val="24"/>
        </w:rPr>
        <w:t>s</w:t>
      </w:r>
      <w:r w:rsidR="00A02A55">
        <w:rPr>
          <w:rFonts w:ascii="Times New Roman" w:eastAsia="Times New Roman" w:hAnsi="Times New Roman" w:cs="Times New Roman"/>
          <w:sz w:val="24"/>
        </w:rPr>
        <w:t xml:space="preserve"> of</w:t>
      </w:r>
      <w:r w:rsidR="00491EBD">
        <w:rPr>
          <w:rFonts w:ascii="Times New Roman" w:eastAsia="Times New Roman" w:hAnsi="Times New Roman" w:cs="Times New Roman"/>
          <w:sz w:val="24"/>
        </w:rPr>
        <w:t xml:space="preserve"> generating random partitions of </w:t>
      </w:r>
      <w:r>
        <w:rPr>
          <w:rFonts w:ascii="Times New Roman" w:eastAsia="Times New Roman" w:hAnsi="Times New Roman" w:cs="Times New Roman"/>
          <w:i/>
          <w:sz w:val="24"/>
        </w:rPr>
        <w:t>q</w:t>
      </w:r>
      <w:r w:rsidR="00491EBD">
        <w:rPr>
          <w:rFonts w:ascii="Times New Roman" w:eastAsia="Times New Roman" w:hAnsi="Times New Roman" w:cs="Times New Roman"/>
          <w:sz w:val="24"/>
        </w:rPr>
        <w:t xml:space="preserve"> (e.g. Nijenhuis </w:t>
      </w:r>
      <w:r w:rsidR="00647E2D">
        <w:rPr>
          <w:rFonts w:ascii="Times New Roman" w:eastAsia="Times New Roman" w:hAnsi="Times New Roman" w:cs="Times New Roman"/>
          <w:sz w:val="24"/>
        </w:rPr>
        <w:t>&amp;</w:t>
      </w:r>
      <w:r w:rsidR="00491EBD">
        <w:rPr>
          <w:rFonts w:ascii="Times New Roman" w:eastAsia="Times New Roman" w:hAnsi="Times New Roman" w:cs="Times New Roman"/>
          <w:sz w:val="24"/>
        </w:rPr>
        <w:t xml:space="preserve"> Wilf 1978,</w:t>
      </w:r>
      <w:r w:rsidR="00A02A55">
        <w:rPr>
          <w:rFonts w:ascii="Times New Roman" w:eastAsia="Times New Roman" w:hAnsi="Times New Roman" w:cs="Times New Roman"/>
          <w:sz w:val="24"/>
        </w:rPr>
        <w:t xml:space="preserve"> Stojmenovic 2008)</w:t>
      </w:r>
      <w:r w:rsidR="00DB60AA">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491EBD">
        <w:rPr>
          <w:rFonts w:ascii="Times New Roman" w:eastAsia="Times New Roman" w:hAnsi="Times New Roman" w:cs="Times New Roman"/>
          <w:color w:val="auto"/>
          <w:sz w:val="24"/>
        </w:rPr>
        <w:t xml:space="preserve">However, </w:t>
      </w:r>
      <w:r w:rsidR="00FB6090">
        <w:rPr>
          <w:rFonts w:ascii="Times New Roman" w:eastAsia="Times New Roman" w:hAnsi="Times New Roman" w:cs="Times New Roman"/>
          <w:sz w:val="24"/>
        </w:rPr>
        <w:t xml:space="preserve">our goal is to generate random partitions of </w:t>
      </w:r>
      <w:r>
        <w:rPr>
          <w:rFonts w:ascii="Times New Roman" w:eastAsia="Times New Roman" w:hAnsi="Times New Roman" w:cs="Times New Roman"/>
          <w:i/>
          <w:sz w:val="24"/>
        </w:rPr>
        <w:t>q</w:t>
      </w:r>
      <w:r w:rsidR="00FB6090">
        <w:rPr>
          <w:rFonts w:ascii="Times New Roman" w:eastAsia="Times New Roman" w:hAnsi="Times New Roman" w:cs="Times New Roman"/>
          <w:sz w:val="24"/>
        </w:rPr>
        <w:t xml:space="preserve"> having </w:t>
      </w:r>
      <w:r>
        <w:rPr>
          <w:rFonts w:ascii="Times New Roman" w:eastAsia="Times New Roman" w:hAnsi="Times New Roman" w:cs="Times New Roman"/>
          <w:i/>
          <w:sz w:val="24"/>
        </w:rPr>
        <w:t>n</w:t>
      </w:r>
      <w:r w:rsidR="00FB6090">
        <w:rPr>
          <w:rFonts w:ascii="Times New Roman" w:eastAsia="Times New Roman" w:hAnsi="Times New Roman" w:cs="Times New Roman"/>
          <w:sz w:val="24"/>
        </w:rPr>
        <w:t xml:space="preserve"> elements</w:t>
      </w:r>
      <w:r w:rsidR="00CB0393">
        <w:rPr>
          <w:rFonts w:ascii="Times New Roman" w:eastAsia="Times New Roman" w:hAnsi="Times New Roman" w:cs="Times New Roman"/>
          <w:sz w:val="24"/>
        </w:rPr>
        <w:t>. For this,</w:t>
      </w:r>
      <w:r w:rsidR="00FB6090">
        <w:rPr>
          <w:rFonts w:ascii="Times New Roman" w:eastAsia="Times New Roman" w:hAnsi="Times New Roman" w:cs="Times New Roman"/>
          <w:sz w:val="24"/>
        </w:rPr>
        <w:t xml:space="preserve"> w</w:t>
      </w:r>
      <w:r w:rsidR="004E3BFE">
        <w:rPr>
          <w:rFonts w:ascii="Times New Roman" w:eastAsia="Times New Roman" w:hAnsi="Times New Roman" w:cs="Times New Roman"/>
          <w:sz w:val="24"/>
        </w:rPr>
        <w:t>e use a</w:t>
      </w:r>
      <w:r w:rsidR="002E5402">
        <w:rPr>
          <w:rFonts w:ascii="Times New Roman" w:eastAsia="Times New Roman" w:hAnsi="Times New Roman" w:cs="Times New Roman"/>
          <w:sz w:val="24"/>
        </w:rPr>
        <w:t xml:space="preserve"> </w:t>
      </w:r>
      <w:r w:rsidR="00511643">
        <w:rPr>
          <w:rFonts w:ascii="Times New Roman" w:eastAsia="Times New Roman" w:hAnsi="Times New Roman" w:cs="Times New Roman"/>
          <w:sz w:val="24"/>
        </w:rPr>
        <w:t xml:space="preserve">well-known integer partitioning </w:t>
      </w:r>
      <w:r w:rsidR="00FB6090">
        <w:rPr>
          <w:rFonts w:ascii="Times New Roman" w:eastAsia="Times New Roman" w:hAnsi="Times New Roman" w:cs="Times New Roman"/>
          <w:sz w:val="24"/>
        </w:rPr>
        <w:t>identity t</w:t>
      </w:r>
      <w:r w:rsidR="004E3BFE">
        <w:rPr>
          <w:rFonts w:ascii="Times New Roman" w:eastAsia="Times New Roman" w:hAnsi="Times New Roman" w:cs="Times New Roman"/>
          <w:sz w:val="24"/>
        </w:rPr>
        <w:t xml:space="preserve">o </w:t>
      </w:r>
      <w:r w:rsidR="00C66EE6">
        <w:rPr>
          <w:rFonts w:ascii="Times New Roman" w:eastAsia="Times New Roman" w:hAnsi="Times New Roman" w:cs="Times New Roman"/>
          <w:sz w:val="24"/>
        </w:rPr>
        <w:t xml:space="preserve">restrict the number of elements </w:t>
      </w:r>
      <w:r w:rsidR="00CB0393">
        <w:rPr>
          <w:rFonts w:ascii="Times New Roman" w:eastAsia="Times New Roman" w:hAnsi="Times New Roman" w:cs="Times New Roman"/>
          <w:sz w:val="24"/>
        </w:rPr>
        <w:t xml:space="preserve">in a randomly chosen partition </w:t>
      </w:r>
      <w:r w:rsidR="00C66EE6">
        <w:rPr>
          <w:rFonts w:ascii="Times New Roman" w:eastAsia="Times New Roman" w:hAnsi="Times New Roman" w:cs="Times New Roman"/>
          <w:sz w:val="24"/>
        </w:rPr>
        <w:t xml:space="preserve">to </w:t>
      </w:r>
      <w:r w:rsidR="00151899">
        <w:rPr>
          <w:rFonts w:ascii="Times New Roman" w:eastAsia="Times New Roman" w:hAnsi="Times New Roman" w:cs="Times New Roman"/>
          <w:i/>
          <w:sz w:val="24"/>
        </w:rPr>
        <w:t>n</w:t>
      </w:r>
      <w:r w:rsidR="00D863F0">
        <w:rPr>
          <w:rFonts w:ascii="Times New Roman" w:eastAsia="Times New Roman" w:hAnsi="Times New Roman" w:cs="Times New Roman"/>
          <w:sz w:val="24"/>
        </w:rPr>
        <w:t>. Specifically</w:t>
      </w:r>
      <w:r w:rsidR="00511643">
        <w:rPr>
          <w:rFonts w:ascii="Times New Roman" w:eastAsia="Times New Roman" w:hAnsi="Times New Roman" w:cs="Times New Roman"/>
          <w:sz w:val="24"/>
        </w:rPr>
        <w:t>, t</w:t>
      </w:r>
      <w:r w:rsidR="00615800">
        <w:rPr>
          <w:rFonts w:ascii="Times New Roman" w:eastAsia="Times New Roman" w:hAnsi="Times New Roman" w:cs="Times New Roman"/>
          <w:sz w:val="24"/>
        </w:rPr>
        <w:t>he number of partitions of</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sidR="00615800">
        <w:rPr>
          <w:rFonts w:ascii="Times New Roman" w:eastAsia="Times New Roman" w:hAnsi="Times New Roman" w:cs="Times New Roman"/>
          <w:sz w:val="24"/>
        </w:rPr>
        <w:t>having</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sidR="00DA5E89">
        <w:rPr>
          <w:rFonts w:ascii="Times New Roman" w:eastAsia="Times New Roman" w:hAnsi="Times New Roman" w:cs="Times New Roman"/>
          <w:sz w:val="24"/>
        </w:rPr>
        <w:t xml:space="preserve">elements </w:t>
      </w:r>
      <w:r w:rsidR="00A56204">
        <w:rPr>
          <w:rFonts w:ascii="Times New Roman" w:eastAsia="Times New Roman" w:hAnsi="Times New Roman" w:cs="Times New Roman"/>
          <w:sz w:val="24"/>
        </w:rPr>
        <w:t>equal</w:t>
      </w:r>
      <w:r w:rsidR="00615800">
        <w:rPr>
          <w:rFonts w:ascii="Times New Roman" w:eastAsia="Times New Roman" w:hAnsi="Times New Roman" w:cs="Times New Roman"/>
          <w:sz w:val="24"/>
        </w:rPr>
        <w:t>s the number of partitions of</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q</w:t>
      </w:r>
      <w:r w:rsidR="00511643">
        <w:rPr>
          <w:rFonts w:ascii="Times New Roman" w:eastAsia="Times New Roman" w:hAnsi="Times New Roman" w:cs="Times New Roman"/>
          <w:i/>
          <w:sz w:val="24"/>
        </w:rPr>
        <w:t xml:space="preserve"> </w:t>
      </w:r>
      <w:r w:rsidR="00615800">
        <w:rPr>
          <w:rFonts w:ascii="Times New Roman" w:eastAsia="Times New Roman" w:hAnsi="Times New Roman" w:cs="Times New Roman"/>
          <w:sz w:val="24"/>
        </w:rPr>
        <w:t>having</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sidR="00615800">
        <w:rPr>
          <w:rFonts w:ascii="Times New Roman" w:eastAsia="Times New Roman" w:hAnsi="Times New Roman" w:cs="Times New Roman"/>
          <w:sz w:val="24"/>
        </w:rPr>
        <w:t xml:space="preserve">as </w:t>
      </w:r>
      <w:r w:rsidR="00CB0393">
        <w:rPr>
          <w:rFonts w:ascii="Times New Roman" w:eastAsia="Times New Roman" w:hAnsi="Times New Roman" w:cs="Times New Roman"/>
          <w:sz w:val="24"/>
        </w:rPr>
        <w:t>the</w:t>
      </w:r>
      <w:r w:rsidR="00D75A10">
        <w:rPr>
          <w:rFonts w:ascii="Times New Roman" w:eastAsia="Times New Roman" w:hAnsi="Times New Roman" w:cs="Times New Roman"/>
          <w:sz w:val="24"/>
        </w:rPr>
        <w:t xml:space="preserve"> first </w:t>
      </w:r>
      <w:r w:rsidR="00DA5E89">
        <w:rPr>
          <w:rFonts w:ascii="Times New Roman" w:eastAsia="Times New Roman" w:hAnsi="Times New Roman" w:cs="Times New Roman"/>
          <w:sz w:val="24"/>
        </w:rPr>
        <w:t>element</w:t>
      </w:r>
      <w:r w:rsidR="00615800">
        <w:rPr>
          <w:rFonts w:ascii="Times New Roman" w:eastAsia="Times New Roman" w:hAnsi="Times New Roman" w:cs="Times New Roman"/>
          <w:sz w:val="24"/>
        </w:rPr>
        <w:t xml:space="preserve"> (</w:t>
      </w:r>
      <w:r w:rsidR="00C66EE6">
        <w:rPr>
          <w:rFonts w:ascii="Times New Roman" w:eastAsia="Times New Roman" w:hAnsi="Times New Roman" w:cs="Times New Roman"/>
          <w:sz w:val="24"/>
        </w:rPr>
        <w:t>Bóna 2006</w:t>
      </w:r>
      <w:r w:rsidR="00615800">
        <w:rPr>
          <w:rFonts w:ascii="Times New Roman" w:eastAsia="Times New Roman" w:hAnsi="Times New Roman" w:cs="Times New Roman"/>
          <w:sz w:val="24"/>
        </w:rPr>
        <w:t>).</w:t>
      </w:r>
      <w:r w:rsidR="00511643">
        <w:rPr>
          <w:rFonts w:ascii="Times New Roman" w:eastAsia="Times New Roman" w:hAnsi="Times New Roman" w:cs="Times New Roman"/>
          <w:sz w:val="24"/>
        </w:rPr>
        <w:t xml:space="preserve"> T</w:t>
      </w:r>
      <w:r w:rsidR="00615800">
        <w:rPr>
          <w:rFonts w:ascii="Times New Roman" w:eastAsia="Times New Roman" w:hAnsi="Times New Roman" w:cs="Times New Roman"/>
          <w:sz w:val="24"/>
        </w:rPr>
        <w:t>his is because each partition of</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sidR="00615800">
        <w:rPr>
          <w:rFonts w:ascii="Times New Roman" w:eastAsia="Times New Roman" w:hAnsi="Times New Roman" w:cs="Times New Roman"/>
          <w:sz w:val="24"/>
        </w:rPr>
        <w:t>having</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sidR="00DA5E89">
        <w:rPr>
          <w:rFonts w:ascii="Times New Roman" w:eastAsia="Times New Roman" w:hAnsi="Times New Roman" w:cs="Times New Roman"/>
          <w:sz w:val="24"/>
        </w:rPr>
        <w:t>elements</w:t>
      </w:r>
      <w:r w:rsidR="00615800">
        <w:rPr>
          <w:rFonts w:ascii="Times New Roman" w:eastAsia="Times New Roman" w:hAnsi="Times New Roman" w:cs="Times New Roman"/>
          <w:sz w:val="24"/>
        </w:rPr>
        <w:t xml:space="preserve"> corresponds to </w:t>
      </w:r>
      <w:r w:rsidR="00CB0393">
        <w:rPr>
          <w:rFonts w:ascii="Times New Roman" w:eastAsia="Times New Roman" w:hAnsi="Times New Roman" w:cs="Times New Roman"/>
          <w:sz w:val="24"/>
        </w:rPr>
        <w:t>one</w:t>
      </w:r>
      <w:r w:rsidR="00615800">
        <w:rPr>
          <w:rFonts w:ascii="Times New Roman" w:eastAsia="Times New Roman" w:hAnsi="Times New Roman" w:cs="Times New Roman"/>
          <w:sz w:val="24"/>
        </w:rPr>
        <w:t xml:space="preserve"> </w:t>
      </w:r>
      <w:r w:rsidR="00511643">
        <w:rPr>
          <w:rFonts w:ascii="Times New Roman" w:eastAsia="Times New Roman" w:hAnsi="Times New Roman" w:cs="Times New Roman"/>
          <w:sz w:val="24"/>
        </w:rPr>
        <w:t xml:space="preserve">unique </w:t>
      </w:r>
      <w:r w:rsidR="00615800">
        <w:rPr>
          <w:rFonts w:ascii="Times New Roman" w:eastAsia="Times New Roman" w:hAnsi="Times New Roman" w:cs="Times New Roman"/>
          <w:sz w:val="24"/>
        </w:rPr>
        <w:t>partition of</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sidR="00615800">
        <w:rPr>
          <w:rFonts w:ascii="Times New Roman" w:eastAsia="Times New Roman" w:hAnsi="Times New Roman" w:cs="Times New Roman"/>
          <w:sz w:val="24"/>
        </w:rPr>
        <w:t>having</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sidR="00615800">
        <w:rPr>
          <w:rFonts w:ascii="Times New Roman" w:eastAsia="Times New Roman" w:hAnsi="Times New Roman" w:cs="Times New Roman"/>
          <w:sz w:val="24"/>
        </w:rPr>
        <w:t xml:space="preserve">as the </w:t>
      </w:r>
      <w:r w:rsidR="00DA5E89">
        <w:rPr>
          <w:rFonts w:ascii="Times New Roman" w:eastAsia="Times New Roman" w:hAnsi="Times New Roman" w:cs="Times New Roman"/>
          <w:sz w:val="24"/>
        </w:rPr>
        <w:t xml:space="preserve">first </w:t>
      </w:r>
      <w:r w:rsidR="004E3BFE">
        <w:rPr>
          <w:rFonts w:ascii="Times New Roman" w:eastAsia="Times New Roman" w:hAnsi="Times New Roman" w:cs="Times New Roman"/>
          <w:sz w:val="24"/>
        </w:rPr>
        <w:t>element</w:t>
      </w:r>
      <w:r w:rsidR="00D75A10">
        <w:rPr>
          <w:rFonts w:ascii="Times New Roman" w:eastAsia="Times New Roman" w:hAnsi="Times New Roman" w:cs="Times New Roman"/>
          <w:sz w:val="24"/>
        </w:rPr>
        <w:t xml:space="preserve"> (Bóna 2006)</w:t>
      </w:r>
      <w:r w:rsidR="00615800">
        <w:rPr>
          <w:rFonts w:ascii="Times New Roman" w:eastAsia="Times New Roman" w:hAnsi="Times New Roman" w:cs="Times New Roman"/>
          <w:sz w:val="24"/>
        </w:rPr>
        <w:t>.</w:t>
      </w:r>
      <w:r w:rsidR="00511643">
        <w:rPr>
          <w:rFonts w:ascii="Times New Roman" w:eastAsia="Times New Roman" w:hAnsi="Times New Roman" w:cs="Times New Roman"/>
          <w:sz w:val="24"/>
        </w:rPr>
        <w:t xml:space="preserve"> </w:t>
      </w:r>
      <w:r w:rsidR="00615800">
        <w:rPr>
          <w:rFonts w:ascii="Times New Roman" w:eastAsia="Times New Roman" w:hAnsi="Times New Roman" w:cs="Times New Roman"/>
          <w:sz w:val="24"/>
        </w:rPr>
        <w:t xml:space="preserve">For example, consider the partition </w:t>
      </w:r>
      <w:r w:rsidR="00DA5E89">
        <w:rPr>
          <w:rFonts w:ascii="Times New Roman" w:eastAsia="Times New Roman" w:hAnsi="Times New Roman" w:cs="Times New Roman"/>
          <w:sz w:val="24"/>
        </w:rPr>
        <w:t>(</w:t>
      </w:r>
      <w:r w:rsidR="00752C1E">
        <w:rPr>
          <w:rFonts w:ascii="Times New Roman" w:eastAsia="Times New Roman" w:hAnsi="Times New Roman" w:cs="Times New Roman"/>
          <w:sz w:val="24"/>
        </w:rPr>
        <w:t>3, 1</w:t>
      </w:r>
      <w:r w:rsidR="00DA5E89">
        <w:rPr>
          <w:rFonts w:ascii="Times New Roman" w:eastAsia="Times New Roman" w:hAnsi="Times New Roman" w:cs="Times New Roman"/>
          <w:sz w:val="24"/>
        </w:rPr>
        <w:t>)</w:t>
      </w:r>
      <w:r w:rsidR="00615800">
        <w:rPr>
          <w:rFonts w:ascii="Times New Roman" w:eastAsia="Times New Roman" w:hAnsi="Times New Roman" w:cs="Times New Roman"/>
          <w:sz w:val="24"/>
        </w:rPr>
        <w:t>, which can be illustrated with rows of dots, called a Ferrer’s diagram</w:t>
      </w:r>
      <w:r w:rsidR="00D863F0">
        <w:rPr>
          <w:rFonts w:ascii="Times New Roman" w:eastAsia="Times New Roman" w:hAnsi="Times New Roman" w:cs="Times New Roman"/>
          <w:sz w:val="24"/>
        </w:rPr>
        <w:t xml:space="preserve"> </w:t>
      </w:r>
      <w:r w:rsidR="00D863F0" w:rsidRPr="002E5402">
        <w:rPr>
          <w:rFonts w:ascii="Times New Roman" w:eastAsia="Times New Roman" w:hAnsi="Times New Roman" w:cs="Times New Roman"/>
          <w:color w:val="auto"/>
          <w:sz w:val="24"/>
        </w:rPr>
        <w:t>(Fig 1)</w:t>
      </w:r>
      <w:r w:rsidR="00615800" w:rsidRPr="002E5402">
        <w:rPr>
          <w:rFonts w:ascii="Times New Roman" w:eastAsia="Times New Roman" w:hAnsi="Times New Roman" w:cs="Times New Roman"/>
          <w:color w:val="auto"/>
          <w:sz w:val="24"/>
        </w:rPr>
        <w:t>.</w:t>
      </w:r>
      <w:r w:rsidR="00615800">
        <w:rPr>
          <w:rFonts w:ascii="Times New Roman" w:eastAsia="Times New Roman" w:hAnsi="Times New Roman" w:cs="Times New Roman"/>
          <w:sz w:val="24"/>
        </w:rPr>
        <w:t xml:space="preserve"> In the Ferrer’s diagram for </w:t>
      </w:r>
      <w:r w:rsidR="00DA5E89">
        <w:rPr>
          <w:rFonts w:ascii="Times New Roman" w:eastAsia="Times New Roman" w:hAnsi="Times New Roman" w:cs="Times New Roman"/>
          <w:sz w:val="24"/>
        </w:rPr>
        <w:t>(</w:t>
      </w:r>
      <w:r w:rsidR="00752C1E">
        <w:rPr>
          <w:rFonts w:ascii="Times New Roman" w:eastAsia="Times New Roman" w:hAnsi="Times New Roman" w:cs="Times New Roman"/>
          <w:sz w:val="24"/>
        </w:rPr>
        <w:t>3, 1</w:t>
      </w:r>
      <w:r w:rsidR="00DA5E89">
        <w:rPr>
          <w:rFonts w:ascii="Times New Roman" w:eastAsia="Times New Roman" w:hAnsi="Times New Roman" w:cs="Times New Roman"/>
          <w:sz w:val="24"/>
        </w:rPr>
        <w:t>)</w:t>
      </w:r>
      <w:r w:rsidR="00615800">
        <w:rPr>
          <w:rFonts w:ascii="Times New Roman" w:eastAsia="Times New Roman" w:hAnsi="Times New Roman" w:cs="Times New Roman"/>
          <w:sz w:val="24"/>
        </w:rPr>
        <w:t xml:space="preserve"> there are t</w:t>
      </w:r>
      <w:r w:rsidR="00752C1E">
        <w:rPr>
          <w:rFonts w:ascii="Times New Roman" w:eastAsia="Times New Roman" w:hAnsi="Times New Roman" w:cs="Times New Roman"/>
          <w:sz w:val="24"/>
        </w:rPr>
        <w:t>wo</w:t>
      </w:r>
      <w:r w:rsidR="00615800">
        <w:rPr>
          <w:rFonts w:ascii="Times New Roman" w:eastAsia="Times New Roman" w:hAnsi="Times New Roman" w:cs="Times New Roman"/>
          <w:sz w:val="24"/>
        </w:rPr>
        <w:t xml:space="preserve"> rows, the largest </w:t>
      </w:r>
      <w:r w:rsidR="00615800">
        <w:rPr>
          <w:rFonts w:ascii="Times New Roman" w:eastAsia="Times New Roman" w:hAnsi="Times New Roman" w:cs="Times New Roman"/>
          <w:sz w:val="24"/>
        </w:rPr>
        <w:lastRenderedPageBreak/>
        <w:t xml:space="preserve">having </w:t>
      </w:r>
      <w:r w:rsidR="00752C1E">
        <w:rPr>
          <w:rFonts w:ascii="Times New Roman" w:eastAsia="Times New Roman" w:hAnsi="Times New Roman" w:cs="Times New Roman"/>
          <w:sz w:val="24"/>
        </w:rPr>
        <w:t xml:space="preserve">three </w:t>
      </w:r>
      <w:r w:rsidR="00615800">
        <w:rPr>
          <w:rFonts w:ascii="Times New Roman" w:eastAsia="Times New Roman" w:hAnsi="Times New Roman" w:cs="Times New Roman"/>
          <w:sz w:val="24"/>
        </w:rPr>
        <w:t xml:space="preserve">dots. Flipping the diagram on its diagonal produces its conjugate </w:t>
      </w:r>
      <w:r w:rsidR="00DA5E89">
        <w:rPr>
          <w:rFonts w:ascii="Times New Roman" w:eastAsia="Times New Roman" w:hAnsi="Times New Roman" w:cs="Times New Roman"/>
          <w:sz w:val="24"/>
        </w:rPr>
        <w:t>(</w:t>
      </w:r>
      <w:r w:rsidR="00752C1E">
        <w:rPr>
          <w:rFonts w:ascii="Times New Roman" w:eastAsia="Times New Roman" w:hAnsi="Times New Roman" w:cs="Times New Roman"/>
          <w:sz w:val="24"/>
        </w:rPr>
        <w:t>2</w:t>
      </w:r>
      <w:r w:rsidR="00DA5E89">
        <w:rPr>
          <w:rFonts w:ascii="Times New Roman" w:eastAsia="Times New Roman" w:hAnsi="Times New Roman" w:cs="Times New Roman"/>
          <w:sz w:val="24"/>
        </w:rPr>
        <w:t xml:space="preserve">, </w:t>
      </w:r>
      <w:r w:rsidR="00615800">
        <w:rPr>
          <w:rFonts w:ascii="Times New Roman" w:eastAsia="Times New Roman" w:hAnsi="Times New Roman" w:cs="Times New Roman"/>
          <w:sz w:val="24"/>
        </w:rPr>
        <w:t>1</w:t>
      </w:r>
      <w:r w:rsidR="00DA5E89">
        <w:rPr>
          <w:rFonts w:ascii="Times New Roman" w:eastAsia="Times New Roman" w:hAnsi="Times New Roman" w:cs="Times New Roman"/>
          <w:sz w:val="24"/>
        </w:rPr>
        <w:t xml:space="preserve">, </w:t>
      </w:r>
      <w:r w:rsidR="00615800">
        <w:rPr>
          <w:rFonts w:ascii="Times New Roman" w:eastAsia="Times New Roman" w:hAnsi="Times New Roman" w:cs="Times New Roman"/>
          <w:sz w:val="24"/>
        </w:rPr>
        <w:t>1</w:t>
      </w:r>
      <w:r w:rsidR="00DA5E89">
        <w:rPr>
          <w:rFonts w:ascii="Times New Roman" w:eastAsia="Times New Roman" w:hAnsi="Times New Roman" w:cs="Times New Roman"/>
          <w:sz w:val="24"/>
        </w:rPr>
        <w:t>)</w:t>
      </w:r>
      <w:r w:rsidR="00615800">
        <w:rPr>
          <w:rFonts w:ascii="Times New Roman" w:eastAsia="Times New Roman" w:hAnsi="Times New Roman" w:cs="Times New Roman"/>
          <w:sz w:val="24"/>
        </w:rPr>
        <w:t xml:space="preserve">, which has </w:t>
      </w:r>
      <w:r w:rsidR="00752C1E">
        <w:rPr>
          <w:rFonts w:ascii="Times New Roman" w:eastAsia="Times New Roman" w:hAnsi="Times New Roman" w:cs="Times New Roman"/>
          <w:sz w:val="24"/>
        </w:rPr>
        <w:t>three</w:t>
      </w:r>
      <w:r w:rsidR="00615800">
        <w:rPr>
          <w:rFonts w:ascii="Times New Roman" w:eastAsia="Times New Roman" w:hAnsi="Times New Roman" w:cs="Times New Roman"/>
          <w:sz w:val="24"/>
        </w:rPr>
        <w:t xml:space="preserve"> rows, the largest row having t</w:t>
      </w:r>
      <w:r w:rsidR="00752C1E">
        <w:rPr>
          <w:rFonts w:ascii="Times New Roman" w:eastAsia="Times New Roman" w:hAnsi="Times New Roman" w:cs="Times New Roman"/>
          <w:sz w:val="24"/>
        </w:rPr>
        <w:t>wo</w:t>
      </w:r>
      <w:r w:rsidR="00615800">
        <w:rPr>
          <w:rFonts w:ascii="Times New Roman" w:eastAsia="Times New Roman" w:hAnsi="Times New Roman" w:cs="Times New Roman"/>
          <w:sz w:val="24"/>
        </w:rPr>
        <w:t xml:space="preserve"> dots</w:t>
      </w:r>
      <w:r w:rsidR="008E3E7C">
        <w:rPr>
          <w:rFonts w:ascii="Times New Roman" w:eastAsia="Times New Roman" w:hAnsi="Times New Roman" w:cs="Times New Roman"/>
          <w:sz w:val="24"/>
        </w:rPr>
        <w:t xml:space="preserve"> (Fig 1)</w:t>
      </w:r>
      <w:r w:rsidR="00615800">
        <w:rPr>
          <w:rFonts w:ascii="Times New Roman" w:eastAsia="Times New Roman" w:hAnsi="Times New Roman" w:cs="Times New Roman"/>
          <w:sz w:val="24"/>
        </w:rPr>
        <w:t>.</w:t>
      </w:r>
      <w:r w:rsidR="00AB5F8F">
        <w:rPr>
          <w:rFonts w:ascii="Times New Roman" w:eastAsia="Times New Roman" w:hAnsi="Times New Roman" w:cs="Times New Roman"/>
          <w:sz w:val="24"/>
        </w:rPr>
        <w:t xml:space="preserve"> So, the conjugate of (</w:t>
      </w:r>
      <w:r w:rsidR="00752C1E">
        <w:rPr>
          <w:rFonts w:ascii="Times New Roman" w:eastAsia="Times New Roman" w:hAnsi="Times New Roman" w:cs="Times New Roman"/>
          <w:sz w:val="24"/>
        </w:rPr>
        <w:t>3, 1</w:t>
      </w:r>
      <w:r w:rsidR="00AB5F8F">
        <w:rPr>
          <w:rFonts w:ascii="Times New Roman" w:eastAsia="Times New Roman" w:hAnsi="Times New Roman" w:cs="Times New Roman"/>
          <w:sz w:val="24"/>
        </w:rPr>
        <w:t>) is (</w:t>
      </w:r>
      <w:r w:rsidR="00752C1E">
        <w:rPr>
          <w:rFonts w:ascii="Times New Roman" w:eastAsia="Times New Roman" w:hAnsi="Times New Roman" w:cs="Times New Roman"/>
          <w:sz w:val="24"/>
        </w:rPr>
        <w:t>2</w:t>
      </w:r>
      <w:r w:rsidR="00AB5F8F">
        <w:rPr>
          <w:rFonts w:ascii="Times New Roman" w:eastAsia="Times New Roman" w:hAnsi="Times New Roman" w:cs="Times New Roman"/>
          <w:sz w:val="24"/>
        </w:rPr>
        <w:t>, 1, 1) and vice versa.</w:t>
      </w:r>
      <w:r w:rsidR="00615800">
        <w:rPr>
          <w:rFonts w:ascii="Times New Roman" w:eastAsia="Times New Roman" w:hAnsi="Times New Roman" w:cs="Times New Roman"/>
          <w:sz w:val="24"/>
        </w:rPr>
        <w:t xml:space="preserve"> Consequently, the first part of an integer partition determines the number of parts in its conjugate</w:t>
      </w:r>
      <w:r w:rsidR="004563A3">
        <w:rPr>
          <w:rFonts w:ascii="Times New Roman" w:eastAsia="Times New Roman" w:hAnsi="Times New Roman" w:cs="Times New Roman"/>
          <w:sz w:val="24"/>
        </w:rPr>
        <w:t xml:space="preserve"> </w:t>
      </w:r>
      <w:r w:rsidR="004563A3" w:rsidRPr="002E5402">
        <w:rPr>
          <w:rFonts w:ascii="Times New Roman" w:eastAsia="Times New Roman" w:hAnsi="Times New Roman" w:cs="Times New Roman"/>
          <w:color w:val="auto"/>
          <w:sz w:val="24"/>
        </w:rPr>
        <w:t>(</w:t>
      </w:r>
      <w:r w:rsidR="00CB0393">
        <w:rPr>
          <w:rFonts w:ascii="Times New Roman" w:eastAsia="Times New Roman" w:hAnsi="Times New Roman" w:cs="Times New Roman"/>
          <w:sz w:val="24"/>
        </w:rPr>
        <w:t>Bóna 2006)</w:t>
      </w:r>
      <w:r w:rsidR="007042B7" w:rsidRPr="002E5402">
        <w:rPr>
          <w:rFonts w:ascii="Times New Roman" w:eastAsia="Times New Roman" w:hAnsi="Times New Roman" w:cs="Times New Roman"/>
          <w:color w:val="auto"/>
          <w:sz w:val="24"/>
        </w:rPr>
        <w:t>.</w:t>
      </w:r>
      <w:r w:rsidR="006B7443">
        <w:rPr>
          <w:rFonts w:ascii="Times New Roman" w:eastAsia="Times New Roman" w:hAnsi="Times New Roman" w:cs="Times New Roman"/>
          <w:color w:val="auto"/>
          <w:sz w:val="24"/>
        </w:rPr>
        <w:t xml:space="preserve"> This </w:t>
      </w:r>
      <w:r w:rsidR="00615800">
        <w:rPr>
          <w:rFonts w:ascii="Times New Roman" w:eastAsia="Times New Roman" w:hAnsi="Times New Roman" w:cs="Times New Roman"/>
          <w:sz w:val="24"/>
        </w:rPr>
        <w:t xml:space="preserve">allows us </w:t>
      </w:r>
      <w:r w:rsidR="00A56204">
        <w:rPr>
          <w:rFonts w:ascii="Times New Roman" w:eastAsia="Times New Roman" w:hAnsi="Times New Roman" w:cs="Times New Roman"/>
          <w:sz w:val="24"/>
        </w:rPr>
        <w:t>to extend the</w:t>
      </w:r>
      <w:r w:rsidR="00615800">
        <w:rPr>
          <w:rFonts w:ascii="Times New Roman" w:eastAsia="Times New Roman" w:hAnsi="Times New Roman" w:cs="Times New Roman"/>
          <w:sz w:val="24"/>
        </w:rPr>
        <w:t xml:space="preserve"> problem</w:t>
      </w:r>
      <w:r w:rsidR="00A56204">
        <w:rPr>
          <w:rFonts w:ascii="Times New Roman" w:eastAsia="Times New Roman" w:hAnsi="Times New Roman" w:cs="Times New Roman"/>
          <w:sz w:val="24"/>
        </w:rPr>
        <w:t xml:space="preserve"> of generating random partitions of</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sidR="00A56204">
        <w:rPr>
          <w:rFonts w:ascii="Times New Roman" w:eastAsia="Times New Roman" w:hAnsi="Times New Roman" w:cs="Times New Roman"/>
          <w:sz w:val="24"/>
        </w:rPr>
        <w:t>to random partitions of</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sidR="00A56204">
        <w:rPr>
          <w:rFonts w:ascii="Times New Roman" w:eastAsia="Times New Roman" w:hAnsi="Times New Roman" w:cs="Times New Roman"/>
          <w:sz w:val="24"/>
        </w:rPr>
        <w:t>having exactly</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sidR="007042B7">
        <w:rPr>
          <w:rFonts w:ascii="Times New Roman" w:eastAsia="Times New Roman" w:hAnsi="Times New Roman" w:cs="Times New Roman"/>
          <w:sz w:val="24"/>
        </w:rPr>
        <w:t>elements</w:t>
      </w:r>
      <w:r w:rsidR="00AB5F8F">
        <w:rPr>
          <w:rFonts w:ascii="Times New Roman" w:eastAsia="Times New Roman" w:hAnsi="Times New Roman" w:cs="Times New Roman"/>
          <w:sz w:val="24"/>
        </w:rPr>
        <w:t>. That is, k</w:t>
      </w:r>
      <w:r w:rsidR="00A56204">
        <w:rPr>
          <w:rFonts w:ascii="Times New Roman" w:eastAsia="Times New Roman" w:hAnsi="Times New Roman" w:cs="Times New Roman"/>
          <w:sz w:val="24"/>
        </w:rPr>
        <w:t xml:space="preserve">nowing the first element must be </w:t>
      </w:r>
      <w:r>
        <w:rPr>
          <w:rFonts w:ascii="Times New Roman" w:eastAsia="Times New Roman" w:hAnsi="Times New Roman" w:cs="Times New Roman"/>
          <w:i/>
          <w:sz w:val="24"/>
        </w:rPr>
        <w:t>n</w:t>
      </w:r>
      <w:r w:rsidR="006B7443">
        <w:rPr>
          <w:rFonts w:ascii="Times New Roman" w:eastAsia="Times New Roman" w:hAnsi="Times New Roman" w:cs="Times New Roman"/>
          <w:sz w:val="24"/>
        </w:rPr>
        <w:t xml:space="preserve"> so that</w:t>
      </w:r>
      <w:r w:rsidR="00AB5F8F">
        <w:rPr>
          <w:rFonts w:ascii="Times New Roman" w:eastAsia="Times New Roman" w:hAnsi="Times New Roman" w:cs="Times New Roman"/>
          <w:sz w:val="24"/>
        </w:rPr>
        <w:t xml:space="preserve"> its</w:t>
      </w:r>
      <w:r w:rsidR="006B7443">
        <w:rPr>
          <w:rFonts w:ascii="Times New Roman" w:eastAsia="Times New Roman" w:hAnsi="Times New Roman" w:cs="Times New Roman"/>
          <w:sz w:val="24"/>
        </w:rPr>
        <w:t xml:space="preserve"> conjugate has</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sidR="00720B94">
        <w:rPr>
          <w:rFonts w:ascii="Times New Roman" w:eastAsia="Times New Roman" w:hAnsi="Times New Roman" w:cs="Times New Roman"/>
          <w:sz w:val="24"/>
        </w:rPr>
        <w:t>elements</w:t>
      </w:r>
      <w:r w:rsidR="00A56204">
        <w:rPr>
          <w:rFonts w:ascii="Times New Roman" w:eastAsia="Times New Roman" w:hAnsi="Times New Roman" w:cs="Times New Roman"/>
          <w:sz w:val="24"/>
        </w:rPr>
        <w:t>, we can decrease</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sidR="00A56204">
        <w:rPr>
          <w:rFonts w:ascii="Times New Roman" w:eastAsia="Times New Roman" w:hAnsi="Times New Roman" w:cs="Times New Roman"/>
          <w:sz w:val="24"/>
        </w:rPr>
        <w:t>by</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sidR="00A56204">
        <w:rPr>
          <w:rFonts w:ascii="Times New Roman" w:eastAsia="Times New Roman" w:hAnsi="Times New Roman" w:cs="Times New Roman"/>
          <w:sz w:val="24"/>
        </w:rPr>
        <w:t>and the</w:t>
      </w:r>
      <w:r w:rsidR="003B30DA">
        <w:rPr>
          <w:rFonts w:ascii="Times New Roman" w:eastAsia="Times New Roman" w:hAnsi="Times New Roman" w:cs="Times New Roman"/>
          <w:sz w:val="24"/>
        </w:rPr>
        <w:t>n</w:t>
      </w:r>
      <w:r w:rsidR="00A56204">
        <w:rPr>
          <w:rFonts w:ascii="Times New Roman" w:eastAsia="Times New Roman" w:hAnsi="Times New Roman" w:cs="Times New Roman"/>
          <w:sz w:val="24"/>
        </w:rPr>
        <w:t xml:space="preserve"> generate a random partition</w:t>
      </w:r>
      <w:r w:rsidR="00CB0393">
        <w:rPr>
          <w:rFonts w:ascii="Times New Roman" w:eastAsia="Times New Roman" w:hAnsi="Times New Roman" w:cs="Times New Roman"/>
          <w:sz w:val="24"/>
        </w:rPr>
        <w:t xml:space="preserve"> for this decreased value of </w:t>
      </w:r>
      <w:r>
        <w:rPr>
          <w:rFonts w:ascii="Times New Roman" w:eastAsia="Times New Roman" w:hAnsi="Times New Roman" w:cs="Times New Roman"/>
          <w:i/>
          <w:sz w:val="24"/>
        </w:rPr>
        <w:t>q</w:t>
      </w:r>
      <w:r w:rsidR="00752C1E">
        <w:rPr>
          <w:rFonts w:ascii="Times New Roman" w:eastAsia="Times New Roman" w:hAnsi="Times New Roman" w:cs="Times New Roman"/>
          <w:sz w:val="24"/>
        </w:rPr>
        <w:t xml:space="preserve"> having </w:t>
      </w:r>
      <w:r w:rsidR="00752C1E" w:rsidRPr="00752C1E">
        <w:rPr>
          <w:rFonts w:ascii="Times New Roman" w:eastAsia="Times New Roman" w:hAnsi="Times New Roman" w:cs="Times New Roman"/>
          <w:i/>
          <w:sz w:val="24"/>
        </w:rPr>
        <w:t>n</w:t>
      </w:r>
      <w:r w:rsidR="00752C1E">
        <w:rPr>
          <w:rFonts w:ascii="Times New Roman" w:eastAsia="Times New Roman" w:hAnsi="Times New Roman" w:cs="Times New Roman"/>
          <w:sz w:val="24"/>
        </w:rPr>
        <w:t xml:space="preserve"> or less as the first element</w:t>
      </w:r>
      <w:r w:rsidR="00A56204">
        <w:rPr>
          <w:rFonts w:ascii="Times New Roman" w:eastAsia="Times New Roman" w:hAnsi="Times New Roman" w:cs="Times New Roman"/>
          <w:sz w:val="24"/>
        </w:rPr>
        <w:t>.</w:t>
      </w:r>
      <w:r w:rsidR="00CB0393">
        <w:rPr>
          <w:rFonts w:ascii="Times New Roman" w:eastAsia="Times New Roman" w:hAnsi="Times New Roman" w:cs="Times New Roman"/>
          <w:sz w:val="24"/>
        </w:rPr>
        <w:t xml:space="preserve"> Once the partition is generated, we a</w:t>
      </w:r>
      <w:r w:rsidR="00A56204">
        <w:rPr>
          <w:rFonts w:ascii="Times New Roman" w:eastAsia="Times New Roman" w:hAnsi="Times New Roman" w:cs="Times New Roman"/>
          <w:sz w:val="24"/>
        </w:rPr>
        <w:t>ppend</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sidR="00A56204">
        <w:rPr>
          <w:rFonts w:ascii="Times New Roman" w:eastAsia="Times New Roman" w:hAnsi="Times New Roman" w:cs="Times New Roman"/>
          <w:sz w:val="24"/>
        </w:rPr>
        <w:t xml:space="preserve">to </w:t>
      </w:r>
      <w:r w:rsidR="00151899">
        <w:rPr>
          <w:rFonts w:ascii="Times New Roman" w:eastAsia="Times New Roman" w:hAnsi="Times New Roman" w:cs="Times New Roman"/>
          <w:sz w:val="24"/>
        </w:rPr>
        <w:t>the beginning of the partition</w:t>
      </w:r>
      <w:r w:rsidR="00CB0393">
        <w:rPr>
          <w:rFonts w:ascii="Times New Roman" w:eastAsia="Times New Roman" w:hAnsi="Times New Roman" w:cs="Times New Roman"/>
          <w:sz w:val="24"/>
        </w:rPr>
        <w:t xml:space="preserve"> </w:t>
      </w:r>
      <w:r w:rsidR="00A56204">
        <w:rPr>
          <w:rFonts w:ascii="Times New Roman" w:eastAsia="Times New Roman" w:hAnsi="Times New Roman" w:cs="Times New Roman"/>
          <w:sz w:val="24"/>
        </w:rPr>
        <w:t>and conjugat</w:t>
      </w:r>
      <w:r w:rsidR="00CB0393">
        <w:rPr>
          <w:rFonts w:ascii="Times New Roman" w:eastAsia="Times New Roman" w:hAnsi="Times New Roman" w:cs="Times New Roman"/>
          <w:sz w:val="24"/>
        </w:rPr>
        <w:t>e</w:t>
      </w:r>
      <w:r w:rsidR="00A56204">
        <w:rPr>
          <w:rFonts w:ascii="Times New Roman" w:eastAsia="Times New Roman" w:hAnsi="Times New Roman" w:cs="Times New Roman"/>
          <w:sz w:val="24"/>
        </w:rPr>
        <w:t xml:space="preserve"> </w:t>
      </w:r>
      <w:r w:rsidR="003B30DA">
        <w:rPr>
          <w:rFonts w:ascii="Times New Roman" w:eastAsia="Times New Roman" w:hAnsi="Times New Roman" w:cs="Times New Roman"/>
          <w:sz w:val="24"/>
        </w:rPr>
        <w:t>it</w:t>
      </w:r>
      <w:r w:rsidR="00CB0393">
        <w:rPr>
          <w:rFonts w:ascii="Times New Roman" w:eastAsia="Times New Roman" w:hAnsi="Times New Roman" w:cs="Times New Roman"/>
          <w:sz w:val="24"/>
        </w:rPr>
        <w:t xml:space="preserve"> to </w:t>
      </w:r>
      <w:r w:rsidR="00A56204">
        <w:rPr>
          <w:rFonts w:ascii="Times New Roman" w:eastAsia="Times New Roman" w:hAnsi="Times New Roman" w:cs="Times New Roman"/>
          <w:sz w:val="24"/>
        </w:rPr>
        <w:t xml:space="preserve">produce a </w:t>
      </w:r>
      <w:r w:rsidR="006B7443">
        <w:rPr>
          <w:rFonts w:ascii="Times New Roman" w:eastAsia="Times New Roman" w:hAnsi="Times New Roman" w:cs="Times New Roman"/>
          <w:sz w:val="24"/>
        </w:rPr>
        <w:t xml:space="preserve">random </w:t>
      </w:r>
      <w:r w:rsidR="007042B7">
        <w:rPr>
          <w:rFonts w:ascii="Times New Roman" w:eastAsia="Times New Roman" w:hAnsi="Times New Roman" w:cs="Times New Roman"/>
          <w:sz w:val="24"/>
        </w:rPr>
        <w:t>pa</w:t>
      </w:r>
      <w:r w:rsidR="00A56204">
        <w:rPr>
          <w:rFonts w:ascii="Times New Roman" w:eastAsia="Times New Roman" w:hAnsi="Times New Roman" w:cs="Times New Roman"/>
          <w:sz w:val="24"/>
        </w:rPr>
        <w:t>rtition of</w:t>
      </w:r>
      <w:r w:rsidR="00AB5F8F">
        <w:rPr>
          <w:rFonts w:ascii="Times New Roman" w:eastAsia="Times New Roman" w:hAnsi="Times New Roman" w:cs="Times New Roman"/>
          <w:sz w:val="24"/>
        </w:rPr>
        <w:t xml:space="preserve"> the original</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sidR="00A56204">
        <w:rPr>
          <w:rFonts w:ascii="Times New Roman" w:eastAsia="Times New Roman" w:hAnsi="Times New Roman" w:cs="Times New Roman"/>
          <w:sz w:val="24"/>
        </w:rPr>
        <w:t>having exactly</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sidR="007042B7">
        <w:rPr>
          <w:rFonts w:ascii="Times New Roman" w:eastAsia="Times New Roman" w:hAnsi="Times New Roman" w:cs="Times New Roman"/>
          <w:sz w:val="24"/>
        </w:rPr>
        <w:t>elements</w:t>
      </w:r>
      <w:r w:rsidR="00720B94">
        <w:rPr>
          <w:rFonts w:ascii="Times New Roman" w:eastAsia="Times New Roman" w:hAnsi="Times New Roman" w:cs="Times New Roman"/>
          <w:sz w:val="24"/>
        </w:rPr>
        <w:t xml:space="preserve"> (Fig 1)</w:t>
      </w:r>
      <w:r w:rsidR="00A56204">
        <w:rPr>
          <w:rFonts w:ascii="Times New Roman" w:eastAsia="Times New Roman" w:hAnsi="Times New Roman" w:cs="Times New Roman"/>
          <w:sz w:val="24"/>
        </w:rPr>
        <w:t>.</w:t>
      </w:r>
    </w:p>
    <w:p w14:paraId="4CB74B79" w14:textId="77777777" w:rsidR="00517DE2" w:rsidRDefault="00517DE2" w:rsidP="00517DE2">
      <w:pPr>
        <w:pStyle w:val="Normal1"/>
        <w:spacing w:after="0" w:line="480" w:lineRule="auto"/>
        <w:ind w:firstLine="540"/>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 xml:space="preserve">The approach outlined above begins with a randomly chosen number </w:t>
      </w:r>
      <w:r w:rsidRPr="007042B7">
        <w:rPr>
          <w:rFonts w:ascii="Times New Roman" w:eastAsia="Times New Roman" w:hAnsi="Times New Roman" w:cs="Times New Roman"/>
          <w:i/>
          <w:sz w:val="24"/>
          <w:highlight w:val="white"/>
        </w:rPr>
        <w:t>x</w:t>
      </w:r>
      <w:r>
        <w:rPr>
          <w:rFonts w:ascii="Times New Roman" w:eastAsia="Times New Roman" w:hAnsi="Times New Roman" w:cs="Times New Roman"/>
          <w:sz w:val="24"/>
          <w:highlight w:val="white"/>
        </w:rPr>
        <w:t xml:space="preserve"> between 1 and </w:t>
      </w:r>
      <w:r w:rsidRPr="00BD2F9F">
        <w:rPr>
          <w:rFonts w:ascii="Times New Roman" w:eastAsia="Times New Roman" w:hAnsi="Times New Roman" w:cs="Times New Roman"/>
          <w:i/>
          <w:sz w:val="24"/>
          <w:highlight w:val="white"/>
        </w:rPr>
        <w:t>p</w:t>
      </w:r>
      <w:r>
        <w:rPr>
          <w:rFonts w:ascii="Times New Roman" w:eastAsia="Times New Roman" w:hAnsi="Times New Roman" w:cs="Times New Roman"/>
          <w:sz w:val="24"/>
          <w:highlight w:val="white"/>
        </w:rPr>
        <w:t>(</w:t>
      </w:r>
      <w:r w:rsidRPr="00BD2F9F">
        <w:rPr>
          <w:rFonts w:ascii="Times New Roman" w:eastAsia="Times New Roman" w:hAnsi="Times New Roman" w:cs="Times New Roman"/>
          <w:i/>
          <w:sz w:val="24"/>
          <w:highlight w:val="white"/>
        </w:rPr>
        <w:t>q</w:t>
      </w:r>
      <w:r>
        <w:rPr>
          <w:rFonts w:ascii="Times New Roman" w:eastAsia="Times New Roman" w:hAnsi="Times New Roman" w:cs="Times New Roman"/>
          <w:sz w:val="24"/>
          <w:highlight w:val="white"/>
        </w:rPr>
        <w:t xml:space="preserve">). It then </w:t>
      </w:r>
      <w:r>
        <w:rPr>
          <w:rFonts w:ascii="Times New Roman" w:eastAsia="Times New Roman" w:hAnsi="Times New Roman" w:cs="Times New Roman"/>
          <w:sz w:val="24"/>
        </w:rPr>
        <w:t xml:space="preserve">finds the value of </w:t>
      </w:r>
      <w:r w:rsidRPr="00BD2F9F">
        <w:rPr>
          <w:rFonts w:ascii="Times New Roman" w:eastAsia="Times New Roman" w:hAnsi="Times New Roman" w:cs="Times New Roman"/>
          <w:i/>
          <w:sz w:val="24"/>
        </w:rPr>
        <w:t>k</w:t>
      </w:r>
      <w:r>
        <w:rPr>
          <w:rFonts w:ascii="Times New Roman" w:eastAsia="Times New Roman" w:hAnsi="Times New Roman" w:cs="Times New Roman"/>
          <w:sz w:val="24"/>
        </w:rPr>
        <w:t xml:space="preserve"> that satisfies the inequality </w:t>
      </w:r>
      <w:r w:rsidRPr="00813408">
        <w:rPr>
          <w:rFonts w:ascii="Times New Roman" w:eastAsia="Times New Roman" w:hAnsi="Times New Roman" w:cs="Times New Roman"/>
          <w:i/>
          <w:sz w:val="24"/>
        </w:rPr>
        <w:t>p</w:t>
      </w:r>
      <w:r w:rsidRPr="00FB6090">
        <w:rPr>
          <w:rFonts w:ascii="Times New Roman" w:eastAsia="Times New Roman" w:hAnsi="Times New Roman" w:cs="Times New Roman"/>
          <w:i/>
          <w:sz w:val="24"/>
          <w:vertAlign w:val="subscript"/>
        </w:rPr>
        <w:t>k</w:t>
      </w:r>
      <w:r w:rsidRPr="00D73411">
        <w:rPr>
          <w:rFonts w:ascii="Times New Roman" w:eastAsia="Times New Roman" w:hAnsi="Times New Roman" w:cs="Times New Roman"/>
          <w:sz w:val="24"/>
          <w:vertAlign w:val="subscript"/>
        </w:rPr>
        <w:t>-1</w:t>
      </w:r>
      <w:r w:rsidRPr="0070454E">
        <w:rPr>
          <w:rFonts w:ascii="Times New Roman" w:eastAsia="Times New Roman" w:hAnsi="Times New Roman" w:cs="Times New Roman"/>
          <w:sz w:val="24"/>
        </w:rPr>
        <w:t>(</w:t>
      </w:r>
      <w:r>
        <w:rPr>
          <w:rFonts w:ascii="Times New Roman" w:eastAsia="Times New Roman" w:hAnsi="Times New Roman" w:cs="Times New Roman"/>
          <w:i/>
          <w:sz w:val="24"/>
        </w:rPr>
        <w:t>q</w:t>
      </w:r>
      <w:r>
        <w:rPr>
          <w:rFonts w:ascii="Times New Roman" w:eastAsia="Times New Roman" w:hAnsi="Times New Roman" w:cs="Times New Roman"/>
          <w:sz w:val="24"/>
        </w:rPr>
        <w:t xml:space="preserve">) &lt; </w:t>
      </w:r>
      <w:r w:rsidRPr="00813408">
        <w:rPr>
          <w:rFonts w:ascii="Times New Roman" w:eastAsia="Times New Roman" w:hAnsi="Times New Roman" w:cs="Times New Roman"/>
          <w:i/>
          <w:sz w:val="24"/>
        </w:rPr>
        <w:t>x</w:t>
      </w:r>
      <w:r>
        <w:rPr>
          <w:rFonts w:ascii="Times New Roman" w:eastAsia="Times New Roman" w:hAnsi="Times New Roman" w:cs="Times New Roman"/>
          <w:sz w:val="24"/>
        </w:rPr>
        <w:t xml:space="preserve"> ≤  </w:t>
      </w:r>
      <w:r w:rsidRPr="00813408">
        <w:rPr>
          <w:rFonts w:ascii="Times New Roman" w:eastAsia="Times New Roman" w:hAnsi="Times New Roman" w:cs="Times New Roman"/>
          <w:i/>
          <w:sz w:val="24"/>
        </w:rPr>
        <w:t>p</w:t>
      </w:r>
      <w:r w:rsidRPr="00FB6090">
        <w:rPr>
          <w:rFonts w:ascii="Times New Roman" w:eastAsia="Times New Roman" w:hAnsi="Times New Roman" w:cs="Times New Roman"/>
          <w:i/>
          <w:sz w:val="24"/>
          <w:vertAlign w:val="subscript"/>
        </w:rPr>
        <w:t>k</w:t>
      </w:r>
      <w:r w:rsidRPr="0070454E">
        <w:rPr>
          <w:rFonts w:ascii="Times New Roman" w:eastAsia="Times New Roman" w:hAnsi="Times New Roman" w:cs="Times New Roman"/>
          <w:sz w:val="24"/>
        </w:rPr>
        <w:t>(</w:t>
      </w:r>
      <w:r>
        <w:rPr>
          <w:rFonts w:ascii="Times New Roman" w:eastAsia="Times New Roman" w:hAnsi="Times New Roman" w:cs="Times New Roman"/>
          <w:i/>
          <w:sz w:val="24"/>
        </w:rPr>
        <w:t>q</w:t>
      </w:r>
      <w:r>
        <w:rPr>
          <w:rFonts w:ascii="Times New Roman" w:eastAsia="Times New Roman" w:hAnsi="Times New Roman" w:cs="Times New Roman"/>
          <w:sz w:val="24"/>
        </w:rPr>
        <w:t>)</w:t>
      </w:r>
      <w:r>
        <w:rPr>
          <w:rFonts w:ascii="Times New Roman" w:eastAsia="Times New Roman" w:hAnsi="Times New Roman" w:cs="Times New Roman"/>
          <w:sz w:val="24"/>
          <w:highlight w:val="white"/>
        </w:rPr>
        <w:t xml:space="preserve">, </w:t>
      </w:r>
      <w:r w:rsidR="008E3E7C">
        <w:rPr>
          <w:rFonts w:ascii="Times New Roman" w:eastAsia="Times New Roman" w:hAnsi="Times New Roman" w:cs="Times New Roman"/>
          <w:sz w:val="24"/>
          <w:highlight w:val="white"/>
        </w:rPr>
        <w:t xml:space="preserve">which </w:t>
      </w:r>
      <w:r>
        <w:rPr>
          <w:rFonts w:ascii="Times New Roman" w:eastAsia="Times New Roman" w:hAnsi="Times New Roman" w:cs="Times New Roman"/>
          <w:sz w:val="24"/>
          <w:highlight w:val="white"/>
        </w:rPr>
        <w:t>is the value of the first element of the partition</w:t>
      </w:r>
      <w:r w:rsidRPr="001F0F58">
        <w:rPr>
          <w:rFonts w:ascii="Times New Roman" w:eastAsia="Times New Roman" w:hAnsi="Times New Roman" w:cs="Times New Roman"/>
          <w:i/>
          <w:sz w:val="24"/>
          <w:highlight w:val="white"/>
        </w:rPr>
        <w:t>.</w:t>
      </w:r>
      <w:r>
        <w:rPr>
          <w:rFonts w:ascii="Times New Roman" w:eastAsia="Times New Roman" w:hAnsi="Times New Roman" w:cs="Times New Roman"/>
          <w:sz w:val="24"/>
          <w:highlight w:val="white"/>
        </w:rPr>
        <w:t xml:space="preserve"> However, the question remains as to which value of</w:t>
      </w:r>
      <w:r w:rsidRPr="001F0F58">
        <w:rPr>
          <w:rFonts w:ascii="Times New Roman" w:eastAsia="Times New Roman" w:hAnsi="Times New Roman" w:cs="Times New Roman"/>
          <w:i/>
          <w:sz w:val="24"/>
          <w:highlight w:val="white"/>
        </w:rPr>
        <w:t xml:space="preserve"> k </w:t>
      </w:r>
      <w:r>
        <w:rPr>
          <w:rFonts w:ascii="Times New Roman" w:eastAsia="Times New Roman" w:hAnsi="Times New Roman" w:cs="Times New Roman"/>
          <w:sz w:val="24"/>
          <w:highlight w:val="white"/>
        </w:rPr>
        <w:t>to start with and how to proceed to different values. Indeed, we could start with the smallest possible value of</w:t>
      </w:r>
      <w:r w:rsidRPr="001F0F58">
        <w:rPr>
          <w:rFonts w:ascii="Times New Roman" w:eastAsia="Times New Roman" w:hAnsi="Times New Roman" w:cs="Times New Roman"/>
          <w:i/>
          <w:sz w:val="24"/>
          <w:highlight w:val="white"/>
        </w:rPr>
        <w:t xml:space="preserve"> k </w:t>
      </w:r>
      <w:r>
        <w:rPr>
          <w:rFonts w:ascii="Times New Roman" w:eastAsia="Times New Roman" w:hAnsi="Times New Roman" w:cs="Times New Roman"/>
          <w:sz w:val="24"/>
          <w:highlight w:val="white"/>
        </w:rPr>
        <w:t>(</w:t>
      </w:r>
      <w:r>
        <w:rPr>
          <w:rFonts w:ascii="Times New Roman" w:eastAsia="Times New Roman" w:hAnsi="Times New Roman" w:cs="Times New Roman"/>
          <w:i/>
          <w:sz w:val="24"/>
          <w:highlight w:val="white"/>
        </w:rPr>
        <w:t>k</w:t>
      </w:r>
      <w:r>
        <w:rPr>
          <w:rFonts w:ascii="Times New Roman" w:eastAsia="Times New Roman" w:hAnsi="Times New Roman" w:cs="Times New Roman"/>
          <w:sz w:val="24"/>
          <w:highlight w:val="white"/>
        </w:rPr>
        <w:t xml:space="preserve"> = 1) and take a ‘bottom-up’ approach, or the largest possible value and take a ‘top-down’ approach, or even choose</w:t>
      </w:r>
      <w:r w:rsidRPr="001F0F58">
        <w:rPr>
          <w:rFonts w:ascii="Times New Roman" w:eastAsia="Times New Roman" w:hAnsi="Times New Roman" w:cs="Times New Roman"/>
          <w:i/>
          <w:sz w:val="24"/>
          <w:highlight w:val="white"/>
        </w:rPr>
        <w:t xml:space="preserve"> k </w:t>
      </w:r>
      <w:r>
        <w:rPr>
          <w:rFonts w:ascii="Times New Roman" w:eastAsia="Times New Roman" w:hAnsi="Times New Roman" w:cs="Times New Roman"/>
          <w:sz w:val="24"/>
          <w:highlight w:val="white"/>
        </w:rPr>
        <w:t>at random and use a ‘divide-and-conquer’ method. These approaches differ only in how</w:t>
      </w:r>
      <w:r w:rsidRPr="001F0F58">
        <w:rPr>
          <w:rFonts w:ascii="Times New Roman" w:eastAsia="Times New Roman" w:hAnsi="Times New Roman" w:cs="Times New Roman"/>
          <w:i/>
          <w:sz w:val="24"/>
          <w:highlight w:val="white"/>
        </w:rPr>
        <w:t xml:space="preserve"> k </w:t>
      </w:r>
      <w:r>
        <w:rPr>
          <w:rFonts w:ascii="Times New Roman" w:eastAsia="Times New Roman" w:hAnsi="Times New Roman" w:cs="Times New Roman"/>
          <w:sz w:val="24"/>
          <w:highlight w:val="white"/>
        </w:rPr>
        <w:t xml:space="preserve">is chosen and each builds the partition one element at a time. </w:t>
      </w:r>
      <w:r>
        <w:rPr>
          <w:rFonts w:ascii="Times New Roman" w:eastAsia="Times New Roman" w:hAnsi="Times New Roman" w:cs="Times New Roman"/>
          <w:sz w:val="24"/>
        </w:rPr>
        <w:t>However, i</w:t>
      </w:r>
      <w:r>
        <w:rPr>
          <w:rFonts w:ascii="Times New Roman" w:eastAsia="Times New Roman" w:hAnsi="Times New Roman" w:cs="Times New Roman"/>
          <w:sz w:val="24"/>
          <w:highlight w:val="white"/>
        </w:rPr>
        <w:t>n the event that</w:t>
      </w:r>
      <w:r w:rsidRPr="001F0F58">
        <w:rPr>
          <w:rFonts w:ascii="Times New Roman" w:eastAsia="Times New Roman" w:hAnsi="Times New Roman" w:cs="Times New Roman"/>
          <w:i/>
          <w:sz w:val="24"/>
          <w:highlight w:val="white"/>
        </w:rPr>
        <w:t xml:space="preserve"> </w:t>
      </w:r>
      <w:r>
        <w:rPr>
          <w:rFonts w:ascii="Times New Roman" w:eastAsia="Times New Roman" w:hAnsi="Times New Roman" w:cs="Times New Roman"/>
          <w:i/>
          <w:sz w:val="24"/>
          <w:highlight w:val="white"/>
        </w:rPr>
        <w:t>q</w:t>
      </w:r>
      <w:r w:rsidRPr="001F0F58">
        <w:rPr>
          <w:rFonts w:ascii="Times New Roman" w:eastAsia="Times New Roman" w:hAnsi="Times New Roman" w:cs="Times New Roman"/>
          <w:i/>
          <w:sz w:val="24"/>
          <w:highlight w:val="white"/>
        </w:rPr>
        <w:t xml:space="preserve"> </w:t>
      </w:r>
      <w:r>
        <w:rPr>
          <w:rFonts w:ascii="Times New Roman" w:eastAsia="Times New Roman" w:hAnsi="Times New Roman" w:cs="Times New Roman"/>
          <w:sz w:val="24"/>
          <w:highlight w:val="white"/>
        </w:rPr>
        <w:t xml:space="preserve">is much larger than </w:t>
      </w:r>
      <w:r>
        <w:rPr>
          <w:rFonts w:ascii="Times New Roman" w:eastAsia="Times New Roman" w:hAnsi="Times New Roman" w:cs="Times New Roman"/>
          <w:i/>
          <w:sz w:val="24"/>
          <w:highlight w:val="white"/>
        </w:rPr>
        <w:t>n</w:t>
      </w:r>
      <w:r>
        <w:rPr>
          <w:rFonts w:ascii="Times New Roman" w:eastAsia="Times New Roman" w:hAnsi="Times New Roman" w:cs="Times New Roman"/>
          <w:sz w:val="24"/>
          <w:highlight w:val="white"/>
        </w:rPr>
        <w:t>, e.g. all trees in the 50 ha Barro-Colorado Island mapped forest plot where</w:t>
      </w:r>
      <w:r w:rsidRPr="001F0F58">
        <w:rPr>
          <w:rFonts w:ascii="Times New Roman" w:eastAsia="Times New Roman" w:hAnsi="Times New Roman" w:cs="Times New Roman"/>
          <w:i/>
          <w:sz w:val="24"/>
          <w:highlight w:val="white"/>
        </w:rPr>
        <w:t xml:space="preserve"> </w:t>
      </w:r>
      <w:r>
        <w:rPr>
          <w:rFonts w:ascii="Times New Roman" w:eastAsia="Times New Roman" w:hAnsi="Times New Roman" w:cs="Times New Roman"/>
          <w:i/>
          <w:sz w:val="24"/>
          <w:highlight w:val="white"/>
        </w:rPr>
        <w:t>q</w:t>
      </w:r>
      <w:r w:rsidRPr="001F0F58">
        <w:rPr>
          <w:rFonts w:ascii="Times New Roman" w:eastAsia="Times New Roman" w:hAnsi="Times New Roman" w:cs="Times New Roman"/>
          <w:i/>
          <w:sz w:val="24"/>
          <w:highlight w:val="white"/>
        </w:rPr>
        <w:t xml:space="preserve"> </w:t>
      </w:r>
      <w:r>
        <w:rPr>
          <w:rFonts w:ascii="Times New Roman" w:eastAsia="Times New Roman" w:hAnsi="Times New Roman" w:cs="Times New Roman"/>
          <w:sz w:val="24"/>
          <w:highlight w:val="white"/>
        </w:rPr>
        <w:t xml:space="preserve">≈ 200,000 individuals </w:t>
      </w:r>
      <w:r w:rsidR="00231083">
        <w:rPr>
          <w:rFonts w:ascii="Times New Roman" w:eastAsia="Times New Roman" w:hAnsi="Times New Roman" w:cs="Times New Roman"/>
          <w:sz w:val="24"/>
          <w:highlight w:val="white"/>
        </w:rPr>
        <w:t>and</w:t>
      </w:r>
      <w:r w:rsidRPr="001F0F58">
        <w:rPr>
          <w:rFonts w:ascii="Times New Roman" w:eastAsia="Times New Roman" w:hAnsi="Times New Roman" w:cs="Times New Roman"/>
          <w:i/>
          <w:sz w:val="24"/>
          <w:highlight w:val="white"/>
        </w:rPr>
        <w:t xml:space="preserve"> </w:t>
      </w:r>
      <w:r>
        <w:rPr>
          <w:rFonts w:ascii="Times New Roman" w:eastAsia="Times New Roman" w:hAnsi="Times New Roman" w:cs="Times New Roman"/>
          <w:i/>
          <w:sz w:val="24"/>
          <w:highlight w:val="white"/>
        </w:rPr>
        <w:t>n</w:t>
      </w:r>
      <w:r w:rsidRPr="001F0F58">
        <w:rPr>
          <w:rFonts w:ascii="Times New Roman" w:eastAsia="Times New Roman" w:hAnsi="Times New Roman" w:cs="Times New Roman"/>
          <w:i/>
          <w:sz w:val="24"/>
          <w:highlight w:val="white"/>
        </w:rPr>
        <w:t xml:space="preserve"> </w:t>
      </w:r>
      <w:r>
        <w:rPr>
          <w:rFonts w:ascii="Times New Roman" w:eastAsia="Times New Roman" w:hAnsi="Times New Roman" w:cs="Times New Roman"/>
          <w:sz w:val="24"/>
          <w:highlight w:val="white"/>
        </w:rPr>
        <w:t xml:space="preserve">≈ 300 species, the three algorithms above will still be inefficient. This is because they would first generate a partition of, say, 200000 having 300 as the first element, but having as many as </w:t>
      </w:r>
      <w:r w:rsidR="00231083">
        <w:rPr>
          <w:rFonts w:ascii="Times New Roman" w:eastAsia="Times New Roman" w:hAnsi="Times New Roman" w:cs="Times New Roman"/>
          <w:sz w:val="24"/>
          <w:highlight w:val="white"/>
        </w:rPr>
        <w:t>199701</w:t>
      </w:r>
      <w:r>
        <w:rPr>
          <w:rFonts w:ascii="Times New Roman" w:eastAsia="Times New Roman" w:hAnsi="Times New Roman" w:cs="Times New Roman"/>
          <w:sz w:val="24"/>
          <w:highlight w:val="white"/>
        </w:rPr>
        <w:t xml:space="preserve"> elements, and then conjugate it to produce a partition of 20</w:t>
      </w:r>
      <w:r w:rsidR="00231083">
        <w:rPr>
          <w:rFonts w:ascii="Times New Roman" w:eastAsia="Times New Roman" w:hAnsi="Times New Roman" w:cs="Times New Roman"/>
          <w:sz w:val="24"/>
          <w:highlight w:val="white"/>
        </w:rPr>
        <w:t>00</w:t>
      </w:r>
      <w:r>
        <w:rPr>
          <w:rFonts w:ascii="Times New Roman" w:eastAsia="Times New Roman" w:hAnsi="Times New Roman" w:cs="Times New Roman"/>
          <w:sz w:val="24"/>
          <w:highlight w:val="white"/>
        </w:rPr>
        <w:t>0</w:t>
      </w:r>
      <w:r w:rsidR="00231083">
        <w:rPr>
          <w:rFonts w:ascii="Times New Roman" w:eastAsia="Times New Roman" w:hAnsi="Times New Roman" w:cs="Times New Roman"/>
          <w:sz w:val="24"/>
          <w:highlight w:val="white"/>
        </w:rPr>
        <w:t>0</w:t>
      </w:r>
      <w:r>
        <w:rPr>
          <w:rFonts w:ascii="Times New Roman" w:eastAsia="Times New Roman" w:hAnsi="Times New Roman" w:cs="Times New Roman"/>
          <w:sz w:val="24"/>
          <w:highlight w:val="white"/>
        </w:rPr>
        <w:t xml:space="preserve"> having 30</w:t>
      </w:r>
      <w:r w:rsidR="00231083">
        <w:rPr>
          <w:rFonts w:ascii="Times New Roman" w:eastAsia="Times New Roman" w:hAnsi="Times New Roman" w:cs="Times New Roman"/>
          <w:sz w:val="24"/>
          <w:highlight w:val="white"/>
        </w:rPr>
        <w:t>0</w:t>
      </w:r>
      <w:r>
        <w:rPr>
          <w:rFonts w:ascii="Times New Roman" w:eastAsia="Times New Roman" w:hAnsi="Times New Roman" w:cs="Times New Roman"/>
          <w:sz w:val="24"/>
          <w:highlight w:val="white"/>
        </w:rPr>
        <w:t xml:space="preserve"> elements. Clearly building the partition one element at a time would be inefficient in this case.</w:t>
      </w:r>
    </w:p>
    <w:p w14:paraId="2ED7454A" w14:textId="77777777" w:rsidR="00E373FD" w:rsidRDefault="00231083" w:rsidP="00E176F2">
      <w:pPr>
        <w:pStyle w:val="Normal1"/>
        <w:spacing w:after="0" w:line="480" w:lineRule="auto"/>
        <w:ind w:firstLine="540"/>
        <w:rPr>
          <w:rFonts w:ascii="Times New Roman" w:eastAsia="Times New Roman" w:hAnsi="Times New Roman" w:cs="Times New Roman"/>
          <w:sz w:val="24"/>
        </w:rPr>
      </w:pPr>
      <w:r>
        <w:rPr>
          <w:rFonts w:ascii="Times New Roman" w:eastAsia="Times New Roman" w:hAnsi="Times New Roman" w:cs="Times New Roman"/>
          <w:sz w:val="24"/>
          <w:highlight w:val="white"/>
        </w:rPr>
        <w:lastRenderedPageBreak/>
        <w:t>An alternative approach is t</w:t>
      </w:r>
      <w:r w:rsidR="006F6688">
        <w:rPr>
          <w:rFonts w:ascii="Times New Roman" w:eastAsia="Times New Roman" w:hAnsi="Times New Roman" w:cs="Times New Roman"/>
          <w:sz w:val="24"/>
          <w:highlight w:val="white"/>
        </w:rPr>
        <w:t xml:space="preserve">o </w:t>
      </w:r>
      <w:r w:rsidR="00615800">
        <w:rPr>
          <w:rFonts w:ascii="Times New Roman" w:eastAsia="Times New Roman" w:hAnsi="Times New Roman" w:cs="Times New Roman"/>
          <w:sz w:val="24"/>
          <w:highlight w:val="white"/>
        </w:rPr>
        <w:t xml:space="preserve">build </w:t>
      </w:r>
      <w:r w:rsidR="001A4DB4">
        <w:rPr>
          <w:rFonts w:ascii="Times New Roman" w:eastAsia="Times New Roman" w:hAnsi="Times New Roman" w:cs="Times New Roman"/>
          <w:sz w:val="24"/>
          <w:highlight w:val="white"/>
        </w:rPr>
        <w:t>a</w:t>
      </w:r>
      <w:r w:rsidR="00615800">
        <w:rPr>
          <w:rFonts w:ascii="Times New Roman" w:eastAsia="Times New Roman" w:hAnsi="Times New Roman" w:cs="Times New Roman"/>
          <w:sz w:val="24"/>
          <w:highlight w:val="white"/>
        </w:rPr>
        <w:t xml:space="preserve"> partition using multiples of </w:t>
      </w:r>
      <w:r>
        <w:rPr>
          <w:rFonts w:ascii="Times New Roman" w:eastAsia="Times New Roman" w:hAnsi="Times New Roman" w:cs="Times New Roman"/>
          <w:sz w:val="24"/>
          <w:highlight w:val="white"/>
        </w:rPr>
        <w:t>integers – the ‘multiplicity’ approach</w:t>
      </w:r>
      <w:r w:rsidR="00615800">
        <w:rPr>
          <w:rFonts w:ascii="Times New Roman" w:eastAsia="Times New Roman" w:hAnsi="Times New Roman" w:cs="Times New Roman"/>
          <w:sz w:val="24"/>
          <w:highlight w:val="white"/>
        </w:rPr>
        <w:t>.</w:t>
      </w:r>
      <w:r w:rsidR="006F6688">
        <w:rPr>
          <w:rFonts w:ascii="Times New Roman" w:eastAsia="Times New Roman" w:hAnsi="Times New Roman" w:cs="Times New Roman"/>
          <w:sz w:val="24"/>
        </w:rPr>
        <w:t xml:space="preserve"> </w:t>
      </w:r>
      <w:r w:rsidR="00C04686">
        <w:rPr>
          <w:rFonts w:ascii="Times New Roman" w:eastAsia="Times New Roman" w:hAnsi="Times New Roman" w:cs="Times New Roman"/>
          <w:sz w:val="24"/>
        </w:rPr>
        <w:t>I</w:t>
      </w:r>
      <w:r w:rsidR="00615800">
        <w:rPr>
          <w:rFonts w:ascii="Times New Roman" w:eastAsia="Times New Roman" w:hAnsi="Times New Roman" w:cs="Times New Roman"/>
          <w:sz w:val="24"/>
          <w:highlight w:val="white"/>
        </w:rPr>
        <w:t xml:space="preserve">nstead of </w:t>
      </w:r>
      <w:r w:rsidR="003B30DA">
        <w:rPr>
          <w:rFonts w:ascii="Times New Roman" w:eastAsia="Times New Roman" w:hAnsi="Times New Roman" w:cs="Times New Roman"/>
          <w:sz w:val="24"/>
          <w:highlight w:val="white"/>
        </w:rPr>
        <w:t xml:space="preserve">finding the value of </w:t>
      </w:r>
      <w:r w:rsidR="009D40DA" w:rsidRPr="009D40DA">
        <w:rPr>
          <w:rFonts w:ascii="Times New Roman" w:eastAsia="Times New Roman" w:hAnsi="Times New Roman" w:cs="Times New Roman"/>
          <w:i/>
          <w:sz w:val="24"/>
          <w:highlight w:val="white"/>
        </w:rPr>
        <w:t>k</w:t>
      </w:r>
      <w:r w:rsidR="009D40DA">
        <w:rPr>
          <w:rFonts w:ascii="Times New Roman" w:eastAsia="Times New Roman" w:hAnsi="Times New Roman" w:cs="Times New Roman"/>
          <w:sz w:val="24"/>
          <w:highlight w:val="white"/>
        </w:rPr>
        <w:t xml:space="preserve"> corresponding to </w:t>
      </w:r>
      <w:r w:rsidR="003B30DA">
        <w:rPr>
          <w:rFonts w:ascii="Times New Roman" w:eastAsia="Times New Roman" w:hAnsi="Times New Roman" w:cs="Times New Roman"/>
          <w:sz w:val="24"/>
          <w:highlight w:val="white"/>
        </w:rPr>
        <w:t xml:space="preserve">the first </w:t>
      </w:r>
      <w:r w:rsidR="00C66EE6">
        <w:rPr>
          <w:rFonts w:ascii="Times New Roman" w:eastAsia="Times New Roman" w:hAnsi="Times New Roman" w:cs="Times New Roman"/>
          <w:sz w:val="24"/>
          <w:highlight w:val="white"/>
        </w:rPr>
        <w:t>element</w:t>
      </w:r>
      <w:r w:rsidR="00E176F2">
        <w:rPr>
          <w:rFonts w:ascii="Times New Roman" w:eastAsia="Times New Roman" w:hAnsi="Times New Roman" w:cs="Times New Roman"/>
          <w:sz w:val="24"/>
          <w:highlight w:val="white"/>
        </w:rPr>
        <w:t>,</w:t>
      </w:r>
      <w:r w:rsidR="003B30DA">
        <w:rPr>
          <w:rFonts w:ascii="Times New Roman" w:eastAsia="Times New Roman" w:hAnsi="Times New Roman" w:cs="Times New Roman"/>
          <w:sz w:val="24"/>
          <w:highlight w:val="white"/>
        </w:rPr>
        <w:t xml:space="preserve"> </w:t>
      </w:r>
      <w:r w:rsidR="00615800">
        <w:rPr>
          <w:rFonts w:ascii="Times New Roman" w:eastAsia="Times New Roman" w:hAnsi="Times New Roman" w:cs="Times New Roman"/>
          <w:sz w:val="24"/>
          <w:highlight w:val="white"/>
        </w:rPr>
        <w:t xml:space="preserve">appending </w:t>
      </w:r>
      <w:r w:rsidR="003B30DA">
        <w:rPr>
          <w:rFonts w:ascii="Times New Roman" w:eastAsia="Times New Roman" w:hAnsi="Times New Roman" w:cs="Times New Roman"/>
          <w:sz w:val="24"/>
          <w:highlight w:val="white"/>
        </w:rPr>
        <w:t>it</w:t>
      </w:r>
      <w:r w:rsidR="008E3E7C">
        <w:rPr>
          <w:rFonts w:ascii="Times New Roman" w:eastAsia="Times New Roman" w:hAnsi="Times New Roman" w:cs="Times New Roman"/>
          <w:sz w:val="24"/>
          <w:highlight w:val="white"/>
        </w:rPr>
        <w:t>,</w:t>
      </w:r>
      <w:r w:rsidR="003B30DA">
        <w:rPr>
          <w:rFonts w:ascii="Times New Roman" w:eastAsia="Times New Roman" w:hAnsi="Times New Roman" w:cs="Times New Roman"/>
          <w:sz w:val="24"/>
          <w:highlight w:val="white"/>
        </w:rPr>
        <w:t xml:space="preserve"> </w:t>
      </w:r>
      <w:r w:rsidR="00C66EE6">
        <w:rPr>
          <w:rFonts w:ascii="Times New Roman" w:eastAsia="Times New Roman" w:hAnsi="Times New Roman" w:cs="Times New Roman"/>
          <w:sz w:val="24"/>
          <w:highlight w:val="white"/>
        </w:rPr>
        <w:t>and moving</w:t>
      </w:r>
      <w:r w:rsidR="001A4DB4">
        <w:rPr>
          <w:rFonts w:ascii="Times New Roman" w:eastAsia="Times New Roman" w:hAnsi="Times New Roman" w:cs="Times New Roman"/>
          <w:sz w:val="24"/>
          <w:highlight w:val="white"/>
        </w:rPr>
        <w:t xml:space="preserve"> on</w:t>
      </w:r>
      <w:r w:rsidR="00E176F2">
        <w:rPr>
          <w:rFonts w:ascii="Times New Roman" w:eastAsia="Times New Roman" w:hAnsi="Times New Roman" w:cs="Times New Roman"/>
          <w:sz w:val="24"/>
          <w:highlight w:val="white"/>
        </w:rPr>
        <w:t xml:space="preserve">, </w:t>
      </w:r>
      <w:r w:rsidR="00615800">
        <w:rPr>
          <w:rFonts w:ascii="Times New Roman" w:eastAsia="Times New Roman" w:hAnsi="Times New Roman" w:cs="Times New Roman"/>
          <w:sz w:val="24"/>
          <w:highlight w:val="white"/>
        </w:rPr>
        <w:t xml:space="preserve">we can instead ask how many </w:t>
      </w:r>
      <w:r w:rsidR="00773918">
        <w:rPr>
          <w:rFonts w:ascii="Times New Roman" w:eastAsia="Times New Roman" w:hAnsi="Times New Roman" w:cs="Times New Roman"/>
          <w:sz w:val="24"/>
          <w:highlight w:val="white"/>
        </w:rPr>
        <w:t xml:space="preserve">times must </w:t>
      </w:r>
      <w:r w:rsidR="00773918" w:rsidRPr="00773918">
        <w:rPr>
          <w:rFonts w:ascii="Times New Roman" w:eastAsia="Times New Roman" w:hAnsi="Times New Roman" w:cs="Times New Roman"/>
          <w:i/>
          <w:sz w:val="24"/>
          <w:highlight w:val="white"/>
        </w:rPr>
        <w:t>k</w:t>
      </w:r>
      <w:r w:rsidR="00773918">
        <w:rPr>
          <w:rFonts w:ascii="Times New Roman" w:eastAsia="Times New Roman" w:hAnsi="Times New Roman" w:cs="Times New Roman"/>
          <w:sz w:val="24"/>
          <w:highlight w:val="white"/>
        </w:rPr>
        <w:t xml:space="preserve"> occur, i.e. the </w:t>
      </w:r>
      <w:r w:rsidR="001A4DB4">
        <w:rPr>
          <w:rFonts w:ascii="Times New Roman" w:eastAsia="Times New Roman" w:hAnsi="Times New Roman" w:cs="Times New Roman"/>
          <w:sz w:val="24"/>
          <w:highlight w:val="white"/>
        </w:rPr>
        <w:t xml:space="preserve">partitions </w:t>
      </w:r>
      <w:r w:rsidR="008E3E7C">
        <w:rPr>
          <w:rFonts w:ascii="Times New Roman" w:eastAsia="Times New Roman" w:hAnsi="Times New Roman" w:cs="Times New Roman"/>
          <w:sz w:val="24"/>
          <w:highlight w:val="white"/>
        </w:rPr>
        <w:t xml:space="preserve">of </w:t>
      </w:r>
      <w:r w:rsidR="008E3E7C" w:rsidRPr="008E3E7C">
        <w:rPr>
          <w:rFonts w:ascii="Times New Roman" w:eastAsia="Times New Roman" w:hAnsi="Times New Roman" w:cs="Times New Roman"/>
          <w:i/>
          <w:sz w:val="24"/>
          <w:highlight w:val="white"/>
        </w:rPr>
        <w:t>q</w:t>
      </w:r>
      <w:r w:rsidR="008E3E7C">
        <w:rPr>
          <w:rFonts w:ascii="Times New Roman" w:eastAsia="Times New Roman" w:hAnsi="Times New Roman" w:cs="Times New Roman"/>
          <w:sz w:val="24"/>
          <w:highlight w:val="white"/>
        </w:rPr>
        <w:t xml:space="preserve"> </w:t>
      </w:r>
      <w:r w:rsidR="001A4DB4">
        <w:rPr>
          <w:rFonts w:ascii="Times New Roman" w:eastAsia="Times New Roman" w:hAnsi="Times New Roman" w:cs="Times New Roman"/>
          <w:sz w:val="24"/>
          <w:highlight w:val="white"/>
        </w:rPr>
        <w:t>hav</w:t>
      </w:r>
      <w:r w:rsidR="00773918">
        <w:rPr>
          <w:rFonts w:ascii="Times New Roman" w:eastAsia="Times New Roman" w:hAnsi="Times New Roman" w:cs="Times New Roman"/>
          <w:sz w:val="24"/>
          <w:highlight w:val="white"/>
        </w:rPr>
        <w:t>ing</w:t>
      </w:r>
      <w:r w:rsidR="001A4DB4">
        <w:rPr>
          <w:rFonts w:ascii="Times New Roman" w:eastAsia="Times New Roman" w:hAnsi="Times New Roman" w:cs="Times New Roman"/>
          <w:sz w:val="24"/>
          <w:highlight w:val="white"/>
        </w:rPr>
        <w:t xml:space="preserve"> some multiple </w:t>
      </w:r>
      <w:r w:rsidR="00D3016D">
        <w:rPr>
          <w:rFonts w:ascii="Times New Roman" w:eastAsia="Times New Roman" w:hAnsi="Times New Roman" w:cs="Times New Roman"/>
          <w:i/>
          <w:sz w:val="24"/>
          <w:highlight w:val="white"/>
        </w:rPr>
        <w:t>m</w:t>
      </w:r>
      <w:r w:rsidR="001A4DB4">
        <w:rPr>
          <w:rFonts w:ascii="Times New Roman" w:eastAsia="Times New Roman" w:hAnsi="Times New Roman" w:cs="Times New Roman"/>
          <w:sz w:val="24"/>
          <w:highlight w:val="white"/>
        </w:rPr>
        <w:t xml:space="preserve"> of </w:t>
      </w:r>
      <w:r w:rsidR="001F0F58" w:rsidRPr="001F0F58">
        <w:rPr>
          <w:rFonts w:ascii="Times New Roman" w:eastAsia="Times New Roman" w:hAnsi="Times New Roman" w:cs="Times New Roman"/>
          <w:i/>
          <w:sz w:val="24"/>
          <w:highlight w:val="white"/>
        </w:rPr>
        <w:t>k</w:t>
      </w:r>
      <w:r w:rsidR="00615800">
        <w:rPr>
          <w:rFonts w:ascii="Times New Roman" w:eastAsia="Times New Roman" w:hAnsi="Times New Roman" w:cs="Times New Roman"/>
          <w:sz w:val="24"/>
          <w:highlight w:val="white"/>
        </w:rPr>
        <w:t>.</w:t>
      </w:r>
      <w:r w:rsidR="00657A3A">
        <w:rPr>
          <w:rFonts w:ascii="Times New Roman" w:eastAsia="Times New Roman" w:hAnsi="Times New Roman" w:cs="Times New Roman"/>
          <w:sz w:val="24"/>
          <w:highlight w:val="white"/>
        </w:rPr>
        <w:t xml:space="preserve"> </w:t>
      </w:r>
      <w:r w:rsidR="009D40DA">
        <w:rPr>
          <w:rFonts w:ascii="Times New Roman" w:eastAsia="Times New Roman" w:hAnsi="Times New Roman" w:cs="Times New Roman"/>
          <w:sz w:val="24"/>
          <w:highlight w:val="white"/>
        </w:rPr>
        <w:t>W</w:t>
      </w:r>
      <w:r w:rsidR="00615800">
        <w:rPr>
          <w:rFonts w:ascii="Times New Roman" w:eastAsia="Times New Roman" w:hAnsi="Times New Roman" w:cs="Times New Roman"/>
          <w:sz w:val="24"/>
          <w:highlight w:val="white"/>
        </w:rPr>
        <w:t xml:space="preserve">e can </w:t>
      </w:r>
      <w:r w:rsidR="00DE6DC6">
        <w:rPr>
          <w:rFonts w:ascii="Times New Roman" w:eastAsia="Times New Roman" w:hAnsi="Times New Roman" w:cs="Times New Roman"/>
          <w:sz w:val="24"/>
          <w:highlight w:val="white"/>
        </w:rPr>
        <w:t xml:space="preserve">start with the smallest possible multiple (i.e. </w:t>
      </w:r>
      <w:r w:rsidR="00D3016D">
        <w:rPr>
          <w:rFonts w:ascii="Times New Roman" w:eastAsia="Times New Roman" w:hAnsi="Times New Roman" w:cs="Times New Roman"/>
          <w:i/>
          <w:sz w:val="24"/>
          <w:highlight w:val="white"/>
        </w:rPr>
        <w:t>m</w:t>
      </w:r>
      <w:r w:rsidR="00DE6DC6">
        <w:rPr>
          <w:rFonts w:ascii="Times New Roman" w:eastAsia="Times New Roman" w:hAnsi="Times New Roman" w:cs="Times New Roman"/>
          <w:sz w:val="24"/>
          <w:highlight w:val="white"/>
        </w:rPr>
        <w:t xml:space="preserve"> = 1) and </w:t>
      </w:r>
      <w:r w:rsidR="00657A3A">
        <w:rPr>
          <w:rFonts w:ascii="Times New Roman" w:eastAsia="Times New Roman" w:hAnsi="Times New Roman" w:cs="Times New Roman"/>
          <w:sz w:val="24"/>
          <w:highlight w:val="white"/>
        </w:rPr>
        <w:t xml:space="preserve">ask whether </w:t>
      </w:r>
      <w:r w:rsidR="009E275A" w:rsidRPr="009E275A">
        <w:rPr>
          <w:rFonts w:ascii="Times New Roman" w:eastAsia="Times New Roman" w:hAnsi="Times New Roman" w:cs="Times New Roman"/>
          <w:i/>
          <w:sz w:val="24"/>
          <w:highlight w:val="white"/>
        </w:rPr>
        <w:t>x</w:t>
      </w:r>
      <w:r w:rsidR="009E275A">
        <w:rPr>
          <w:rFonts w:ascii="Times New Roman" w:eastAsia="Times New Roman" w:hAnsi="Times New Roman" w:cs="Times New Roman"/>
          <w:sz w:val="24"/>
          <w:highlight w:val="white"/>
        </w:rPr>
        <w:t xml:space="preserve"> </w:t>
      </w:r>
      <w:r w:rsidR="00657A3A">
        <w:rPr>
          <w:rFonts w:ascii="Times New Roman" w:eastAsia="Times New Roman" w:hAnsi="Times New Roman" w:cs="Times New Roman"/>
          <w:sz w:val="24"/>
          <w:highlight w:val="white"/>
        </w:rPr>
        <w:t xml:space="preserve">is less than </w:t>
      </w:r>
      <w:r w:rsidR="00B95474">
        <w:rPr>
          <w:rFonts w:ascii="Times New Roman" w:eastAsia="Times New Roman" w:hAnsi="Times New Roman" w:cs="Times New Roman"/>
          <w:sz w:val="24"/>
          <w:highlight w:val="white"/>
        </w:rPr>
        <w:t xml:space="preserve">or equal to </w:t>
      </w:r>
      <w:r w:rsidR="00615800">
        <w:rPr>
          <w:rFonts w:ascii="Times New Roman" w:eastAsia="Times New Roman" w:hAnsi="Times New Roman" w:cs="Times New Roman"/>
          <w:sz w:val="24"/>
          <w:highlight w:val="white"/>
        </w:rPr>
        <w:t>the number of partitions of</w:t>
      </w:r>
      <w:r w:rsidR="001F0F58" w:rsidRPr="001F0F58">
        <w:rPr>
          <w:rFonts w:ascii="Times New Roman" w:eastAsia="Times New Roman" w:hAnsi="Times New Roman" w:cs="Times New Roman"/>
          <w:i/>
          <w:sz w:val="24"/>
          <w:highlight w:val="white"/>
        </w:rPr>
        <w:t xml:space="preserve"> </w:t>
      </w:r>
      <w:r w:rsidR="00D3016D">
        <w:rPr>
          <w:rFonts w:ascii="Times New Roman" w:eastAsia="Times New Roman" w:hAnsi="Times New Roman" w:cs="Times New Roman"/>
          <w:i/>
          <w:sz w:val="24"/>
          <w:highlight w:val="white"/>
        </w:rPr>
        <w:t>q</w:t>
      </w:r>
      <w:r w:rsidR="001F0F58" w:rsidRPr="001F0F58">
        <w:rPr>
          <w:rFonts w:ascii="Times New Roman" w:eastAsia="Times New Roman" w:hAnsi="Times New Roman" w:cs="Times New Roman"/>
          <w:i/>
          <w:sz w:val="24"/>
          <w:highlight w:val="white"/>
        </w:rPr>
        <w:t xml:space="preserve"> </w:t>
      </w:r>
      <w:r w:rsidR="00DE6DC6">
        <w:rPr>
          <w:rFonts w:ascii="Times New Roman" w:eastAsia="Times New Roman" w:hAnsi="Times New Roman" w:cs="Times New Roman"/>
          <w:sz w:val="24"/>
          <w:highlight w:val="white"/>
        </w:rPr>
        <w:t>–</w:t>
      </w:r>
      <w:r w:rsidR="00615800">
        <w:rPr>
          <w:rFonts w:ascii="Times New Roman" w:eastAsia="Times New Roman" w:hAnsi="Times New Roman" w:cs="Times New Roman"/>
          <w:sz w:val="24"/>
          <w:highlight w:val="white"/>
        </w:rPr>
        <w:t xml:space="preserve"> </w:t>
      </w:r>
      <w:r w:rsidR="001F0F58" w:rsidRPr="001F0F58">
        <w:rPr>
          <w:rFonts w:ascii="Times New Roman" w:eastAsia="Times New Roman" w:hAnsi="Times New Roman" w:cs="Times New Roman"/>
          <w:i/>
          <w:sz w:val="24"/>
          <w:highlight w:val="white"/>
        </w:rPr>
        <w:t>k</w:t>
      </w:r>
      <w:r w:rsidR="00DE6DC6">
        <w:rPr>
          <w:rFonts w:ascii="Times New Roman" w:eastAsia="Times New Roman" w:hAnsi="Times New Roman" w:cs="Times New Roman"/>
          <w:sz w:val="24"/>
          <w:highlight w:val="white"/>
        </w:rPr>
        <w:t>*</w:t>
      </w:r>
      <w:r w:rsidR="00D3016D">
        <w:rPr>
          <w:rFonts w:ascii="Times New Roman" w:eastAsia="Times New Roman" w:hAnsi="Times New Roman" w:cs="Times New Roman"/>
          <w:i/>
          <w:sz w:val="24"/>
          <w:highlight w:val="white"/>
        </w:rPr>
        <w:t>m</w:t>
      </w:r>
      <w:r w:rsidR="00C04686">
        <w:rPr>
          <w:rFonts w:ascii="Times New Roman" w:eastAsia="Times New Roman" w:hAnsi="Times New Roman" w:cs="Times New Roman"/>
          <w:sz w:val="24"/>
          <w:highlight w:val="white"/>
        </w:rPr>
        <w:t xml:space="preserve"> </w:t>
      </w:r>
      <w:r w:rsidR="00615800">
        <w:rPr>
          <w:rFonts w:ascii="Times New Roman" w:eastAsia="Times New Roman" w:hAnsi="Times New Roman" w:cs="Times New Roman"/>
          <w:sz w:val="24"/>
          <w:highlight w:val="white"/>
        </w:rPr>
        <w:t xml:space="preserve"> having less than</w:t>
      </w:r>
      <w:r w:rsidR="001F0F58" w:rsidRPr="001F0F58">
        <w:rPr>
          <w:rFonts w:ascii="Times New Roman" w:eastAsia="Times New Roman" w:hAnsi="Times New Roman" w:cs="Times New Roman"/>
          <w:i/>
          <w:sz w:val="24"/>
          <w:highlight w:val="white"/>
        </w:rPr>
        <w:t xml:space="preserve"> k </w:t>
      </w:r>
      <w:r w:rsidR="00615800">
        <w:rPr>
          <w:rFonts w:ascii="Times New Roman" w:eastAsia="Times New Roman" w:hAnsi="Times New Roman" w:cs="Times New Roman"/>
          <w:sz w:val="24"/>
          <w:highlight w:val="white"/>
        </w:rPr>
        <w:t>as the first part</w:t>
      </w:r>
      <w:r w:rsidR="00657A3A">
        <w:rPr>
          <w:rFonts w:ascii="Times New Roman" w:eastAsia="Times New Roman" w:hAnsi="Times New Roman" w:cs="Times New Roman"/>
          <w:sz w:val="24"/>
          <w:highlight w:val="white"/>
        </w:rPr>
        <w:t xml:space="preserve">. </w:t>
      </w:r>
      <w:r w:rsidR="009E275A">
        <w:rPr>
          <w:rFonts w:ascii="Times New Roman" w:eastAsia="Times New Roman" w:hAnsi="Times New Roman" w:cs="Times New Roman"/>
          <w:sz w:val="24"/>
          <w:highlight w:val="white"/>
        </w:rPr>
        <w:t>This is b</w:t>
      </w:r>
      <w:r w:rsidR="00657A3A">
        <w:rPr>
          <w:rFonts w:ascii="Times New Roman" w:eastAsia="Times New Roman" w:hAnsi="Times New Roman" w:cs="Times New Roman"/>
          <w:sz w:val="24"/>
          <w:highlight w:val="white"/>
        </w:rPr>
        <w:t>ecause the set of partitions of</w:t>
      </w:r>
      <w:r w:rsidR="001F0F58" w:rsidRPr="001F0F58">
        <w:rPr>
          <w:rFonts w:ascii="Times New Roman" w:eastAsia="Times New Roman" w:hAnsi="Times New Roman" w:cs="Times New Roman"/>
          <w:i/>
          <w:sz w:val="24"/>
          <w:highlight w:val="white"/>
        </w:rPr>
        <w:t xml:space="preserve"> </w:t>
      </w:r>
      <w:r w:rsidR="00D3016D">
        <w:rPr>
          <w:rFonts w:ascii="Times New Roman" w:eastAsia="Times New Roman" w:hAnsi="Times New Roman" w:cs="Times New Roman"/>
          <w:i/>
          <w:sz w:val="24"/>
          <w:highlight w:val="white"/>
        </w:rPr>
        <w:t>q</w:t>
      </w:r>
      <w:r w:rsidR="001F0F58" w:rsidRPr="001F0F58">
        <w:rPr>
          <w:rFonts w:ascii="Times New Roman" w:eastAsia="Times New Roman" w:hAnsi="Times New Roman" w:cs="Times New Roman"/>
          <w:i/>
          <w:sz w:val="24"/>
          <w:highlight w:val="white"/>
        </w:rPr>
        <w:t xml:space="preserve"> </w:t>
      </w:r>
      <w:r w:rsidR="00657A3A">
        <w:rPr>
          <w:rFonts w:ascii="Times New Roman" w:eastAsia="Times New Roman" w:hAnsi="Times New Roman" w:cs="Times New Roman"/>
          <w:sz w:val="24"/>
          <w:highlight w:val="white"/>
        </w:rPr>
        <w:t xml:space="preserve">having a number of </w:t>
      </w:r>
      <w:r w:rsidR="001F0F58">
        <w:rPr>
          <w:rFonts w:ascii="Times New Roman" w:eastAsia="Times New Roman" w:hAnsi="Times New Roman" w:cs="Times New Roman"/>
          <w:i/>
          <w:sz w:val="24"/>
          <w:highlight w:val="white"/>
        </w:rPr>
        <w:t>k</w:t>
      </w:r>
      <w:r w:rsidR="00657A3A">
        <w:rPr>
          <w:rFonts w:ascii="Times New Roman" w:eastAsia="Times New Roman" w:hAnsi="Times New Roman" w:cs="Times New Roman"/>
          <w:sz w:val="24"/>
          <w:highlight w:val="white"/>
        </w:rPr>
        <w:t xml:space="preserve">’s equal to </w:t>
      </w:r>
      <w:r w:rsidR="00D3016D">
        <w:rPr>
          <w:rFonts w:ascii="Times New Roman" w:eastAsia="Times New Roman" w:hAnsi="Times New Roman" w:cs="Times New Roman"/>
          <w:i/>
          <w:sz w:val="24"/>
          <w:highlight w:val="white"/>
        </w:rPr>
        <w:t>m</w:t>
      </w:r>
      <w:r w:rsidR="00657A3A">
        <w:rPr>
          <w:rFonts w:ascii="Times New Roman" w:eastAsia="Times New Roman" w:hAnsi="Times New Roman" w:cs="Times New Roman"/>
          <w:sz w:val="24"/>
          <w:highlight w:val="white"/>
        </w:rPr>
        <w:t xml:space="preserve"> actually contains the set of partitions of</w:t>
      </w:r>
      <w:r w:rsidR="001F0F58" w:rsidRPr="001F0F58">
        <w:rPr>
          <w:rFonts w:ascii="Times New Roman" w:eastAsia="Times New Roman" w:hAnsi="Times New Roman" w:cs="Times New Roman"/>
          <w:i/>
          <w:sz w:val="24"/>
          <w:highlight w:val="white"/>
        </w:rPr>
        <w:t xml:space="preserve"> </w:t>
      </w:r>
      <w:r w:rsidR="00D3016D">
        <w:rPr>
          <w:rFonts w:ascii="Times New Roman" w:eastAsia="Times New Roman" w:hAnsi="Times New Roman" w:cs="Times New Roman"/>
          <w:i/>
          <w:sz w:val="24"/>
          <w:highlight w:val="white"/>
        </w:rPr>
        <w:t>q</w:t>
      </w:r>
      <w:r w:rsidR="001F0F58" w:rsidRPr="001F0F58">
        <w:rPr>
          <w:rFonts w:ascii="Times New Roman" w:eastAsia="Times New Roman" w:hAnsi="Times New Roman" w:cs="Times New Roman"/>
          <w:i/>
          <w:sz w:val="24"/>
          <w:highlight w:val="white"/>
        </w:rPr>
        <w:t xml:space="preserve"> </w:t>
      </w:r>
      <w:r w:rsidR="00657A3A">
        <w:rPr>
          <w:rFonts w:ascii="Times New Roman" w:eastAsia="Times New Roman" w:hAnsi="Times New Roman" w:cs="Times New Roman"/>
          <w:sz w:val="24"/>
          <w:highlight w:val="white"/>
        </w:rPr>
        <w:t xml:space="preserve">– </w:t>
      </w:r>
      <w:r w:rsidR="001F0F58">
        <w:rPr>
          <w:rFonts w:ascii="Times New Roman" w:eastAsia="Times New Roman" w:hAnsi="Times New Roman" w:cs="Times New Roman"/>
          <w:i/>
          <w:sz w:val="24"/>
          <w:highlight w:val="white"/>
        </w:rPr>
        <w:t>k</w:t>
      </w:r>
      <w:r w:rsidR="00657A3A">
        <w:rPr>
          <w:rFonts w:ascii="Times New Roman" w:eastAsia="Times New Roman" w:hAnsi="Times New Roman" w:cs="Times New Roman"/>
          <w:sz w:val="24"/>
          <w:highlight w:val="white"/>
        </w:rPr>
        <w:t>*</w:t>
      </w:r>
      <w:r w:rsidR="00D3016D">
        <w:rPr>
          <w:rFonts w:ascii="Times New Roman" w:eastAsia="Times New Roman" w:hAnsi="Times New Roman" w:cs="Times New Roman"/>
          <w:i/>
          <w:sz w:val="24"/>
          <w:highlight w:val="white"/>
        </w:rPr>
        <w:t>m</w:t>
      </w:r>
      <w:r w:rsidR="00657A3A">
        <w:rPr>
          <w:rFonts w:ascii="Times New Roman" w:eastAsia="Times New Roman" w:hAnsi="Times New Roman" w:cs="Times New Roman"/>
          <w:sz w:val="24"/>
          <w:highlight w:val="white"/>
        </w:rPr>
        <w:t xml:space="preserve"> </w:t>
      </w:r>
      <w:r w:rsidR="001A4DB4">
        <w:rPr>
          <w:rFonts w:ascii="Times New Roman" w:eastAsia="Times New Roman" w:hAnsi="Times New Roman" w:cs="Times New Roman"/>
          <w:sz w:val="24"/>
          <w:highlight w:val="white"/>
        </w:rPr>
        <w:t xml:space="preserve"> </w:t>
      </w:r>
      <w:r w:rsidR="00657A3A">
        <w:rPr>
          <w:rFonts w:ascii="Times New Roman" w:eastAsia="Times New Roman" w:hAnsi="Times New Roman" w:cs="Times New Roman"/>
          <w:sz w:val="24"/>
          <w:highlight w:val="white"/>
        </w:rPr>
        <w:t>having less than</w:t>
      </w:r>
      <w:r w:rsidR="001F0F58" w:rsidRPr="001F0F58">
        <w:rPr>
          <w:rFonts w:ascii="Times New Roman" w:eastAsia="Times New Roman" w:hAnsi="Times New Roman" w:cs="Times New Roman"/>
          <w:i/>
          <w:sz w:val="24"/>
          <w:highlight w:val="white"/>
        </w:rPr>
        <w:t xml:space="preserve"> k </w:t>
      </w:r>
      <w:r w:rsidR="00657A3A">
        <w:rPr>
          <w:rFonts w:ascii="Times New Roman" w:eastAsia="Times New Roman" w:hAnsi="Times New Roman" w:cs="Times New Roman"/>
          <w:sz w:val="24"/>
          <w:highlight w:val="white"/>
        </w:rPr>
        <w:t>as the first part</w:t>
      </w:r>
      <w:r w:rsidR="00E22821">
        <w:rPr>
          <w:rFonts w:ascii="Times New Roman" w:eastAsia="Times New Roman" w:hAnsi="Times New Roman" w:cs="Times New Roman"/>
          <w:sz w:val="24"/>
          <w:highlight w:val="white"/>
        </w:rPr>
        <w:t xml:space="preserve"> (Appendix 1)</w:t>
      </w:r>
      <w:r w:rsidR="009E275A">
        <w:rPr>
          <w:rFonts w:ascii="Times New Roman" w:eastAsia="Times New Roman" w:hAnsi="Times New Roman" w:cs="Times New Roman"/>
          <w:sz w:val="24"/>
          <w:highlight w:val="white"/>
        </w:rPr>
        <w:t xml:space="preserve">. </w:t>
      </w:r>
      <w:r w:rsidR="009D40DA">
        <w:rPr>
          <w:rFonts w:ascii="Times New Roman" w:eastAsia="Times New Roman" w:hAnsi="Times New Roman" w:cs="Times New Roman"/>
          <w:sz w:val="24"/>
          <w:highlight w:val="white"/>
        </w:rPr>
        <w:t xml:space="preserve"> </w:t>
      </w:r>
      <w:r w:rsidR="00385AF8">
        <w:rPr>
          <w:rFonts w:ascii="Times New Roman" w:eastAsia="Times New Roman" w:hAnsi="Times New Roman" w:cs="Times New Roman"/>
          <w:sz w:val="24"/>
          <w:highlight w:val="white"/>
        </w:rPr>
        <w:t>W</w:t>
      </w:r>
      <w:r w:rsidR="00E176F2">
        <w:rPr>
          <w:rFonts w:ascii="Times New Roman" w:eastAsia="Times New Roman" w:hAnsi="Times New Roman" w:cs="Times New Roman"/>
          <w:sz w:val="24"/>
          <w:highlight w:val="white"/>
        </w:rPr>
        <w:t xml:space="preserve">e can increase </w:t>
      </w:r>
      <w:r w:rsidR="00D3016D">
        <w:rPr>
          <w:rFonts w:ascii="Times New Roman" w:eastAsia="Times New Roman" w:hAnsi="Times New Roman" w:cs="Times New Roman"/>
          <w:i/>
          <w:sz w:val="24"/>
          <w:highlight w:val="white"/>
        </w:rPr>
        <w:t>m</w:t>
      </w:r>
      <w:r w:rsidR="00E176F2">
        <w:rPr>
          <w:rFonts w:ascii="Times New Roman" w:eastAsia="Times New Roman" w:hAnsi="Times New Roman" w:cs="Times New Roman"/>
          <w:sz w:val="24"/>
          <w:highlight w:val="white"/>
        </w:rPr>
        <w:t xml:space="preserve"> </w:t>
      </w:r>
      <w:r w:rsidR="00385AF8">
        <w:rPr>
          <w:rFonts w:ascii="Times New Roman" w:eastAsia="Times New Roman" w:hAnsi="Times New Roman" w:cs="Times New Roman"/>
          <w:sz w:val="24"/>
          <w:highlight w:val="white"/>
        </w:rPr>
        <w:t xml:space="preserve">by one </w:t>
      </w:r>
      <w:r w:rsidR="00E176F2">
        <w:rPr>
          <w:rFonts w:ascii="Times New Roman" w:eastAsia="Times New Roman" w:hAnsi="Times New Roman" w:cs="Times New Roman"/>
          <w:sz w:val="24"/>
          <w:highlight w:val="white"/>
        </w:rPr>
        <w:t xml:space="preserve">until </w:t>
      </w:r>
      <w:r w:rsidR="00E176F2" w:rsidRPr="00C04686">
        <w:rPr>
          <w:rFonts w:ascii="Times New Roman" w:eastAsia="Times New Roman" w:hAnsi="Times New Roman" w:cs="Times New Roman"/>
          <w:i/>
          <w:sz w:val="24"/>
          <w:highlight w:val="white"/>
        </w:rPr>
        <w:t>x</w:t>
      </w:r>
      <w:r w:rsidR="00E176F2">
        <w:rPr>
          <w:rFonts w:ascii="Times New Roman" w:eastAsia="Times New Roman" w:hAnsi="Times New Roman" w:cs="Times New Roman"/>
          <w:sz w:val="24"/>
          <w:highlight w:val="white"/>
        </w:rPr>
        <w:t xml:space="preserve"> </w:t>
      </w:r>
      <w:r w:rsidRPr="00231083">
        <w:rPr>
          <w:rFonts w:ascii="Times New Roman" w:eastAsia="Times New Roman" w:hAnsi="Times New Roman" w:cs="Times New Roman"/>
          <w:sz w:val="24"/>
          <w:highlight w:val="white"/>
        </w:rPr>
        <w:t>≤</w:t>
      </w:r>
      <w:r w:rsidR="00E176F2">
        <w:rPr>
          <w:rFonts w:ascii="Times New Roman" w:eastAsia="Times New Roman" w:hAnsi="Times New Roman" w:cs="Times New Roman"/>
          <w:sz w:val="24"/>
          <w:highlight w:val="white"/>
        </w:rPr>
        <w:t xml:space="preserve"> </w:t>
      </w:r>
      <w:r w:rsidR="00E176F2" w:rsidRPr="00C04686">
        <w:rPr>
          <w:rFonts w:ascii="Times New Roman" w:eastAsia="Times New Roman" w:hAnsi="Times New Roman" w:cs="Times New Roman"/>
          <w:i/>
          <w:sz w:val="24"/>
          <w:highlight w:val="white"/>
        </w:rPr>
        <w:t>p</w:t>
      </w:r>
      <w:r w:rsidR="00C04686" w:rsidRPr="00C04686">
        <w:rPr>
          <w:rFonts w:ascii="Times New Roman" w:eastAsia="Times New Roman" w:hAnsi="Times New Roman" w:cs="Times New Roman"/>
          <w:i/>
          <w:sz w:val="24"/>
          <w:highlight w:val="white"/>
          <w:vertAlign w:val="subscript"/>
        </w:rPr>
        <w:t>k</w:t>
      </w:r>
      <w:r w:rsidR="00E176F2">
        <w:rPr>
          <w:rFonts w:ascii="Times New Roman" w:eastAsia="Times New Roman" w:hAnsi="Times New Roman" w:cs="Times New Roman"/>
          <w:sz w:val="24"/>
          <w:highlight w:val="white"/>
        </w:rPr>
        <w:t>(</w:t>
      </w:r>
      <w:r w:rsidR="00D3016D">
        <w:rPr>
          <w:rFonts w:ascii="Times New Roman" w:eastAsia="Times New Roman" w:hAnsi="Times New Roman" w:cs="Times New Roman"/>
          <w:i/>
          <w:sz w:val="24"/>
          <w:highlight w:val="white"/>
        </w:rPr>
        <w:t>q</w:t>
      </w:r>
      <w:r w:rsidR="00E176F2">
        <w:rPr>
          <w:rFonts w:ascii="Times New Roman" w:eastAsia="Times New Roman" w:hAnsi="Times New Roman" w:cs="Times New Roman"/>
          <w:sz w:val="24"/>
          <w:highlight w:val="white"/>
        </w:rPr>
        <w:t xml:space="preserve"> – </w:t>
      </w:r>
      <w:r w:rsidR="001F0F58">
        <w:rPr>
          <w:rFonts w:ascii="Times New Roman" w:eastAsia="Times New Roman" w:hAnsi="Times New Roman" w:cs="Times New Roman"/>
          <w:i/>
          <w:sz w:val="24"/>
          <w:highlight w:val="white"/>
        </w:rPr>
        <w:t>k</w:t>
      </w:r>
      <w:r w:rsidR="00E176F2">
        <w:rPr>
          <w:rFonts w:ascii="Times New Roman" w:eastAsia="Times New Roman" w:hAnsi="Times New Roman" w:cs="Times New Roman"/>
          <w:sz w:val="24"/>
          <w:highlight w:val="white"/>
        </w:rPr>
        <w:t>*</w:t>
      </w:r>
      <w:r w:rsidR="00D3016D">
        <w:rPr>
          <w:rFonts w:ascii="Times New Roman" w:eastAsia="Times New Roman" w:hAnsi="Times New Roman" w:cs="Times New Roman"/>
          <w:i/>
          <w:sz w:val="24"/>
          <w:highlight w:val="white"/>
        </w:rPr>
        <w:t>m</w:t>
      </w:r>
      <w:r w:rsidR="00E176F2">
        <w:rPr>
          <w:rFonts w:ascii="Times New Roman" w:eastAsia="Times New Roman" w:hAnsi="Times New Roman" w:cs="Times New Roman"/>
          <w:sz w:val="24"/>
          <w:highlight w:val="white"/>
        </w:rPr>
        <w:t xml:space="preserve">), at which point we will have found the </w:t>
      </w:r>
      <w:r w:rsidR="009D40DA">
        <w:rPr>
          <w:rFonts w:ascii="Times New Roman" w:eastAsia="Times New Roman" w:hAnsi="Times New Roman" w:cs="Times New Roman"/>
          <w:sz w:val="24"/>
          <w:highlight w:val="white"/>
        </w:rPr>
        <w:t xml:space="preserve">corresponding </w:t>
      </w:r>
      <w:r w:rsidR="00E176F2">
        <w:rPr>
          <w:rFonts w:ascii="Times New Roman" w:eastAsia="Times New Roman" w:hAnsi="Times New Roman" w:cs="Times New Roman"/>
          <w:sz w:val="24"/>
          <w:highlight w:val="white"/>
        </w:rPr>
        <w:t>multipl</w:t>
      </w:r>
      <w:r w:rsidR="00D863F0">
        <w:rPr>
          <w:rFonts w:ascii="Times New Roman" w:eastAsia="Times New Roman" w:hAnsi="Times New Roman" w:cs="Times New Roman"/>
          <w:sz w:val="24"/>
          <w:highlight w:val="white"/>
        </w:rPr>
        <w:t>e</w:t>
      </w:r>
      <w:r w:rsidR="00E176F2">
        <w:rPr>
          <w:rFonts w:ascii="Times New Roman" w:eastAsia="Times New Roman" w:hAnsi="Times New Roman" w:cs="Times New Roman"/>
          <w:sz w:val="24"/>
          <w:highlight w:val="white"/>
        </w:rPr>
        <w:t xml:space="preserve"> of</w:t>
      </w:r>
      <w:r w:rsidR="001F0F58" w:rsidRPr="001F0F58">
        <w:rPr>
          <w:rFonts w:ascii="Times New Roman" w:eastAsia="Times New Roman" w:hAnsi="Times New Roman" w:cs="Times New Roman"/>
          <w:i/>
          <w:sz w:val="24"/>
          <w:highlight w:val="white"/>
        </w:rPr>
        <w:t xml:space="preserve"> k.</w:t>
      </w:r>
      <w:r w:rsidR="00C04686">
        <w:rPr>
          <w:rFonts w:ascii="Times New Roman" w:eastAsia="Times New Roman" w:hAnsi="Times New Roman" w:cs="Times New Roman"/>
          <w:i/>
          <w:sz w:val="24"/>
        </w:rPr>
        <w:t xml:space="preserve"> </w:t>
      </w:r>
      <w:r w:rsidR="00773918">
        <w:rPr>
          <w:rFonts w:ascii="Times New Roman" w:eastAsia="Times New Roman" w:hAnsi="Times New Roman" w:cs="Times New Roman"/>
          <w:sz w:val="24"/>
        </w:rPr>
        <w:t>One</w:t>
      </w:r>
      <w:r w:rsidR="00C04686">
        <w:rPr>
          <w:rFonts w:ascii="Times New Roman" w:eastAsia="Times New Roman" w:hAnsi="Times New Roman" w:cs="Times New Roman"/>
          <w:sz w:val="24"/>
        </w:rPr>
        <w:t xml:space="preserve"> drawback to this method is the </w:t>
      </w:r>
      <w:r w:rsidR="008E3E7C">
        <w:rPr>
          <w:rFonts w:ascii="Times New Roman" w:eastAsia="Times New Roman" w:hAnsi="Times New Roman" w:cs="Times New Roman"/>
          <w:sz w:val="24"/>
        </w:rPr>
        <w:t xml:space="preserve">time taken for </w:t>
      </w:r>
      <w:r w:rsidR="00C04686">
        <w:rPr>
          <w:rFonts w:ascii="Times New Roman" w:eastAsia="Times New Roman" w:hAnsi="Times New Roman" w:cs="Times New Roman"/>
          <w:sz w:val="24"/>
        </w:rPr>
        <w:t xml:space="preserve">the extra computation. </w:t>
      </w:r>
    </w:p>
    <w:p w14:paraId="1389E3AE" w14:textId="77777777" w:rsidR="00344AA6" w:rsidRDefault="00344AA6" w:rsidP="00E176F2">
      <w:pPr>
        <w:pStyle w:val="Normal1"/>
        <w:spacing w:after="0" w:line="480" w:lineRule="auto"/>
        <w:ind w:firstLine="540"/>
        <w:rPr>
          <w:rFonts w:ascii="Times New Roman" w:eastAsia="Times New Roman" w:hAnsi="Times New Roman" w:cs="Times New Roman"/>
          <w:sz w:val="24"/>
        </w:rPr>
      </w:pPr>
    </w:p>
    <w:p w14:paraId="2BF03BBD" w14:textId="77777777" w:rsidR="003032F4" w:rsidRPr="00E176F2" w:rsidRDefault="00615800" w:rsidP="00E176F2">
      <w:pPr>
        <w:pStyle w:val="Normal1"/>
        <w:spacing w:after="0" w:line="480" w:lineRule="auto"/>
        <w:jc w:val="center"/>
        <w:rPr>
          <w:rFonts w:ascii="Times New Roman" w:eastAsia="Times New Roman" w:hAnsi="Times New Roman" w:cs="Times New Roman"/>
          <w:sz w:val="24"/>
          <w:highlight w:val="white"/>
        </w:rPr>
      </w:pPr>
      <w:r>
        <w:rPr>
          <w:rFonts w:ascii="Times New Roman" w:eastAsia="Times New Roman" w:hAnsi="Times New Roman" w:cs="Times New Roman"/>
          <w:i/>
          <w:sz w:val="24"/>
        </w:rPr>
        <w:t>Random partitions for</w:t>
      </w:r>
      <w:r w:rsidR="001F0F58" w:rsidRPr="001F0F58">
        <w:rPr>
          <w:rFonts w:ascii="Times New Roman" w:eastAsia="Times New Roman" w:hAnsi="Times New Roman" w:cs="Times New Roman"/>
          <w:i/>
          <w:sz w:val="24"/>
        </w:rPr>
        <w:t xml:space="preserve"> </w:t>
      </w:r>
      <w:r w:rsidR="00773918">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 xml:space="preserve">and </w:t>
      </w:r>
      <w:r w:rsidR="00773918">
        <w:rPr>
          <w:rFonts w:ascii="Times New Roman" w:eastAsia="Times New Roman" w:hAnsi="Times New Roman" w:cs="Times New Roman"/>
          <w:i/>
          <w:sz w:val="24"/>
        </w:rPr>
        <w:t>n</w:t>
      </w:r>
      <w:r>
        <w:rPr>
          <w:rFonts w:ascii="Times New Roman" w:eastAsia="Times New Roman" w:hAnsi="Times New Roman" w:cs="Times New Roman"/>
          <w:i/>
          <w:sz w:val="24"/>
        </w:rPr>
        <w:t>, with some parts having zero values</w:t>
      </w:r>
    </w:p>
    <w:p w14:paraId="3A309DF9" w14:textId="77777777" w:rsidR="006F6688" w:rsidRDefault="00615800">
      <w:pPr>
        <w:pStyle w:val="Normal1"/>
        <w:spacing w:after="0" w:line="480" w:lineRule="auto"/>
        <w:ind w:firstLine="540"/>
        <w:rPr>
          <w:rFonts w:ascii="Times New Roman" w:eastAsia="Times New Roman" w:hAnsi="Times New Roman" w:cs="Times New Roman"/>
          <w:sz w:val="24"/>
        </w:rPr>
      </w:pPr>
      <w:r>
        <w:rPr>
          <w:rFonts w:ascii="Times New Roman" w:eastAsia="Times New Roman" w:hAnsi="Times New Roman" w:cs="Times New Roman"/>
          <w:sz w:val="24"/>
          <w:highlight w:val="white"/>
        </w:rPr>
        <w:t xml:space="preserve">The above algorithms </w:t>
      </w:r>
      <w:r>
        <w:rPr>
          <w:rFonts w:ascii="Times New Roman" w:eastAsia="Times New Roman" w:hAnsi="Times New Roman" w:cs="Times New Roman"/>
          <w:sz w:val="24"/>
        </w:rPr>
        <w:t xml:space="preserve">address </w:t>
      </w:r>
      <w:r w:rsidR="008E3E7C">
        <w:rPr>
          <w:rFonts w:ascii="Times New Roman" w:eastAsia="Times New Roman" w:hAnsi="Times New Roman" w:cs="Times New Roman"/>
          <w:sz w:val="24"/>
        </w:rPr>
        <w:t xml:space="preserve">distributions </w:t>
      </w:r>
      <w:r>
        <w:rPr>
          <w:rFonts w:ascii="Times New Roman" w:eastAsia="Times New Roman" w:hAnsi="Times New Roman" w:cs="Times New Roman"/>
          <w:sz w:val="24"/>
        </w:rPr>
        <w:t xml:space="preserve">having positive values, </w:t>
      </w:r>
      <w:r w:rsidR="008E3E7C">
        <w:rPr>
          <w:rFonts w:ascii="Times New Roman" w:eastAsia="Times New Roman" w:hAnsi="Times New Roman" w:cs="Times New Roman"/>
          <w:sz w:val="24"/>
        </w:rPr>
        <w:t>such as the distribution of abundance among species (</w:t>
      </w:r>
      <w:r>
        <w:rPr>
          <w:rFonts w:ascii="Times New Roman" w:eastAsia="Times New Roman" w:hAnsi="Times New Roman" w:cs="Times New Roman"/>
          <w:sz w:val="24"/>
        </w:rPr>
        <w:t>SAD</w:t>
      </w:r>
      <w:r w:rsidR="008E3E7C">
        <w:rPr>
          <w:rFonts w:ascii="Times New Roman" w:eastAsia="Times New Roman" w:hAnsi="Times New Roman" w:cs="Times New Roman"/>
          <w:sz w:val="24"/>
        </w:rPr>
        <w:t>)</w:t>
      </w:r>
      <w:r>
        <w:rPr>
          <w:rFonts w:ascii="Times New Roman" w:eastAsia="Times New Roman" w:hAnsi="Times New Roman" w:cs="Times New Roman"/>
          <w:sz w:val="24"/>
        </w:rPr>
        <w:t xml:space="preserve">. In contrast, some </w:t>
      </w:r>
      <w:r w:rsidR="00E70702">
        <w:rPr>
          <w:rFonts w:ascii="Times New Roman" w:eastAsia="Times New Roman" w:hAnsi="Times New Roman" w:cs="Times New Roman"/>
          <w:sz w:val="24"/>
        </w:rPr>
        <w:t>ecological</w:t>
      </w:r>
      <w:r>
        <w:rPr>
          <w:rFonts w:ascii="Times New Roman" w:eastAsia="Times New Roman" w:hAnsi="Times New Roman" w:cs="Times New Roman"/>
          <w:sz w:val="24"/>
        </w:rPr>
        <w:t xml:space="preserve"> patterns include zero values (e.g. absences). </w:t>
      </w:r>
      <w:r w:rsidR="00D863F0">
        <w:rPr>
          <w:rFonts w:ascii="Times New Roman" w:eastAsia="Times New Roman" w:hAnsi="Times New Roman" w:cs="Times New Roman"/>
          <w:sz w:val="24"/>
        </w:rPr>
        <w:t>One e</w:t>
      </w:r>
      <w:r>
        <w:rPr>
          <w:rFonts w:ascii="Times New Roman" w:eastAsia="Times New Roman" w:hAnsi="Times New Roman" w:cs="Times New Roman"/>
          <w:sz w:val="24"/>
        </w:rPr>
        <w:t>xample</w:t>
      </w:r>
      <w:r w:rsidR="00D863F0">
        <w:rPr>
          <w:rFonts w:ascii="Times New Roman" w:eastAsia="Times New Roman" w:hAnsi="Times New Roman" w:cs="Times New Roman"/>
          <w:sz w:val="24"/>
        </w:rPr>
        <w:t xml:space="preserve"> is </w:t>
      </w:r>
      <w:r>
        <w:rPr>
          <w:rFonts w:ascii="Times New Roman" w:eastAsia="Times New Roman" w:hAnsi="Times New Roman" w:cs="Times New Roman"/>
          <w:sz w:val="24"/>
        </w:rPr>
        <w:t xml:space="preserve">the species spatial abundance distribution (SSAD), a frequency distribution </w:t>
      </w:r>
      <w:r w:rsidR="004F5FC1">
        <w:rPr>
          <w:rFonts w:ascii="Times New Roman" w:eastAsia="Times New Roman" w:hAnsi="Times New Roman" w:cs="Times New Roman"/>
          <w:sz w:val="24"/>
        </w:rPr>
        <w:t xml:space="preserve">that </w:t>
      </w:r>
      <w:r w:rsidR="005D0E3F">
        <w:rPr>
          <w:rFonts w:ascii="Times New Roman" w:eastAsia="Times New Roman" w:hAnsi="Times New Roman" w:cs="Times New Roman"/>
          <w:sz w:val="24"/>
        </w:rPr>
        <w:t>characterizes</w:t>
      </w:r>
      <w:r w:rsidR="009859F0">
        <w:rPr>
          <w:rFonts w:ascii="Times New Roman" w:eastAsia="Times New Roman" w:hAnsi="Times New Roman" w:cs="Times New Roman"/>
          <w:sz w:val="24"/>
        </w:rPr>
        <w:t xml:space="preserve"> </w:t>
      </w:r>
      <w:r w:rsidR="00CF360A">
        <w:rPr>
          <w:rFonts w:ascii="Times New Roman" w:eastAsia="Times New Roman" w:hAnsi="Times New Roman" w:cs="Times New Roman"/>
          <w:sz w:val="24"/>
        </w:rPr>
        <w:t xml:space="preserve">the number of </w:t>
      </w:r>
      <w:r w:rsidR="009859F0">
        <w:rPr>
          <w:rFonts w:ascii="Times New Roman" w:eastAsia="Times New Roman" w:hAnsi="Times New Roman" w:cs="Times New Roman"/>
          <w:sz w:val="24"/>
        </w:rPr>
        <w:t>quadrats</w:t>
      </w:r>
      <w:r w:rsidR="00CF360A">
        <w:rPr>
          <w:rFonts w:ascii="Times New Roman" w:eastAsia="Times New Roman" w:hAnsi="Times New Roman" w:cs="Times New Roman"/>
          <w:sz w:val="24"/>
        </w:rPr>
        <w:t>, cells, or areas</w:t>
      </w:r>
      <w:r w:rsidR="009859F0">
        <w:rPr>
          <w:rFonts w:ascii="Times New Roman" w:eastAsia="Times New Roman" w:hAnsi="Times New Roman" w:cs="Times New Roman"/>
          <w:sz w:val="24"/>
        </w:rPr>
        <w:t xml:space="preserve"> contain</w:t>
      </w:r>
      <w:r w:rsidR="00CF360A">
        <w:rPr>
          <w:rFonts w:ascii="Times New Roman" w:eastAsia="Times New Roman" w:hAnsi="Times New Roman" w:cs="Times New Roman"/>
          <w:sz w:val="24"/>
        </w:rPr>
        <w:t>ing</w:t>
      </w:r>
      <w:r w:rsidR="009859F0">
        <w:rPr>
          <w:rFonts w:ascii="Times New Roman" w:eastAsia="Times New Roman" w:hAnsi="Times New Roman" w:cs="Times New Roman"/>
          <w:sz w:val="24"/>
        </w:rPr>
        <w:t xml:space="preserve"> a given abundance</w:t>
      </w:r>
      <w:r>
        <w:rPr>
          <w:rFonts w:ascii="Times New Roman" w:eastAsia="Times New Roman" w:hAnsi="Times New Roman" w:cs="Times New Roman"/>
          <w:sz w:val="24"/>
        </w:rPr>
        <w:t xml:space="preserve"> of a species (</w:t>
      </w:r>
      <w:r w:rsidR="00DB1D00">
        <w:rPr>
          <w:rFonts w:ascii="Times New Roman" w:eastAsia="Times New Roman" w:hAnsi="Times New Roman" w:cs="Times New Roman"/>
          <w:sz w:val="24"/>
        </w:rPr>
        <w:t xml:space="preserve">Brown </w:t>
      </w:r>
      <w:r w:rsidR="00DB1D00" w:rsidRPr="00647E2D">
        <w:rPr>
          <w:rFonts w:ascii="Times New Roman" w:eastAsia="Times New Roman" w:hAnsi="Times New Roman" w:cs="Times New Roman"/>
          <w:i/>
          <w:sz w:val="24"/>
        </w:rPr>
        <w:t>et al</w:t>
      </w:r>
      <w:r w:rsidR="00DB1D00">
        <w:rPr>
          <w:rFonts w:ascii="Times New Roman" w:eastAsia="Times New Roman" w:hAnsi="Times New Roman" w:cs="Times New Roman"/>
          <w:sz w:val="24"/>
        </w:rPr>
        <w:t>. 1995</w:t>
      </w:r>
      <w:r w:rsidR="00647E2D">
        <w:rPr>
          <w:rFonts w:ascii="Times New Roman" w:eastAsia="Times New Roman" w:hAnsi="Times New Roman" w:cs="Times New Roman"/>
          <w:sz w:val="24"/>
        </w:rPr>
        <w:t>;</w:t>
      </w:r>
      <w:r w:rsidR="008E3E7C">
        <w:rPr>
          <w:rFonts w:ascii="Times New Roman" w:eastAsia="Times New Roman" w:hAnsi="Times New Roman" w:cs="Times New Roman"/>
          <w:sz w:val="24"/>
        </w:rPr>
        <w:t xml:space="preserve"> Haegeman </w:t>
      </w:r>
      <w:r w:rsidR="00647E2D">
        <w:rPr>
          <w:rFonts w:ascii="Times New Roman" w:eastAsia="Times New Roman" w:hAnsi="Times New Roman" w:cs="Times New Roman"/>
          <w:sz w:val="24"/>
        </w:rPr>
        <w:t xml:space="preserve">&amp; </w:t>
      </w:r>
      <w:r w:rsidR="008E3E7C">
        <w:rPr>
          <w:rFonts w:ascii="Times New Roman" w:eastAsia="Times New Roman" w:hAnsi="Times New Roman" w:cs="Times New Roman"/>
          <w:sz w:val="24"/>
        </w:rPr>
        <w:t>Etienne 2010</w:t>
      </w:r>
      <w:r w:rsidR="00647E2D">
        <w:rPr>
          <w:rFonts w:ascii="Times New Roman" w:eastAsia="Times New Roman" w:hAnsi="Times New Roman" w:cs="Times New Roman"/>
          <w:sz w:val="24"/>
        </w:rPr>
        <w:t>;</w:t>
      </w:r>
      <w:r w:rsidR="008E3E7C">
        <w:rPr>
          <w:rFonts w:ascii="Times New Roman" w:eastAsia="Times New Roman" w:hAnsi="Times New Roman" w:cs="Times New Roman"/>
          <w:sz w:val="24"/>
        </w:rPr>
        <w:t xml:space="preserve"> Harte 2011</w:t>
      </w:r>
      <w:r>
        <w:rPr>
          <w:rFonts w:ascii="Times New Roman" w:eastAsia="Times New Roman" w:hAnsi="Times New Roman" w:cs="Times New Roman"/>
          <w:sz w:val="24"/>
        </w:rPr>
        <w:t>)</w:t>
      </w:r>
      <w:r w:rsidR="00D863F0">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CF360A">
        <w:rPr>
          <w:rFonts w:ascii="Times New Roman" w:eastAsia="Times New Roman" w:hAnsi="Times New Roman" w:cs="Times New Roman"/>
          <w:sz w:val="24"/>
        </w:rPr>
        <w:t>However, o</w:t>
      </w:r>
      <w:r>
        <w:rPr>
          <w:rFonts w:ascii="Times New Roman" w:eastAsia="Times New Roman" w:hAnsi="Times New Roman" w:cs="Times New Roman"/>
          <w:sz w:val="24"/>
        </w:rPr>
        <w:t xml:space="preserve">nly small changes are needed to adapt the above </w:t>
      </w:r>
      <w:r w:rsidR="009E275A">
        <w:rPr>
          <w:rFonts w:ascii="Times New Roman" w:eastAsia="Times New Roman" w:hAnsi="Times New Roman" w:cs="Times New Roman"/>
          <w:sz w:val="24"/>
        </w:rPr>
        <w:t>approach</w:t>
      </w:r>
      <w:r w:rsidR="00D863F0">
        <w:rPr>
          <w:rFonts w:ascii="Times New Roman" w:eastAsia="Times New Roman" w:hAnsi="Times New Roman" w:cs="Times New Roman"/>
          <w:sz w:val="24"/>
        </w:rPr>
        <w:t>es</w:t>
      </w:r>
      <w:r w:rsidR="009E275A">
        <w:rPr>
          <w:rFonts w:ascii="Times New Roman" w:eastAsia="Times New Roman" w:hAnsi="Times New Roman" w:cs="Times New Roman"/>
          <w:sz w:val="24"/>
        </w:rPr>
        <w:t xml:space="preserve"> </w:t>
      </w:r>
      <w:r>
        <w:rPr>
          <w:rFonts w:ascii="Times New Roman" w:eastAsia="Times New Roman" w:hAnsi="Times New Roman" w:cs="Times New Roman"/>
          <w:sz w:val="24"/>
        </w:rPr>
        <w:t>to cases allowing zero-valued parts</w:t>
      </w:r>
      <w:r w:rsidR="009E275A">
        <w:rPr>
          <w:rFonts w:ascii="Times New Roman" w:eastAsia="Times New Roman" w:hAnsi="Times New Roman" w:cs="Times New Roman"/>
          <w:sz w:val="24"/>
        </w:rPr>
        <w:t>.</w:t>
      </w:r>
      <w:r w:rsidR="0090583F">
        <w:rPr>
          <w:rFonts w:ascii="Times New Roman" w:eastAsia="Times New Roman" w:hAnsi="Times New Roman" w:cs="Times New Roman"/>
          <w:sz w:val="24"/>
        </w:rPr>
        <w:t xml:space="preserve"> For example, l</w:t>
      </w:r>
      <w:r>
        <w:rPr>
          <w:rFonts w:ascii="Times New Roman" w:eastAsia="Times New Roman" w:hAnsi="Times New Roman" w:cs="Times New Roman"/>
          <w:sz w:val="24"/>
        </w:rPr>
        <w:t xml:space="preserve">et 10 unlabeled individuals occupy a landscape sectioned into quarters. The most aggregated distribution would be for all </w:t>
      </w:r>
      <w:r w:rsidR="006F6688">
        <w:rPr>
          <w:rFonts w:ascii="Times New Roman" w:eastAsia="Times New Roman" w:hAnsi="Times New Roman" w:cs="Times New Roman"/>
          <w:sz w:val="24"/>
        </w:rPr>
        <w:t xml:space="preserve">10 </w:t>
      </w:r>
      <w:r>
        <w:rPr>
          <w:rFonts w:ascii="Times New Roman" w:eastAsia="Times New Roman" w:hAnsi="Times New Roman" w:cs="Times New Roman"/>
          <w:sz w:val="24"/>
        </w:rPr>
        <w:t xml:space="preserve">to occupy the same quarter, [10, 0, 0, 0]. The least aggregated would be for </w:t>
      </w:r>
      <w:r w:rsidR="006F6688">
        <w:rPr>
          <w:rFonts w:ascii="Times New Roman" w:eastAsia="Times New Roman" w:hAnsi="Times New Roman" w:cs="Times New Roman"/>
          <w:sz w:val="24"/>
        </w:rPr>
        <w:t>3</w:t>
      </w:r>
      <w:r>
        <w:rPr>
          <w:rFonts w:ascii="Times New Roman" w:eastAsia="Times New Roman" w:hAnsi="Times New Roman" w:cs="Times New Roman"/>
          <w:sz w:val="24"/>
        </w:rPr>
        <w:t xml:space="preserve"> to occupy two quarters while 2 occupy the </w:t>
      </w:r>
      <w:r w:rsidR="006F6688">
        <w:rPr>
          <w:rFonts w:ascii="Times New Roman" w:eastAsia="Times New Roman" w:hAnsi="Times New Roman" w:cs="Times New Roman"/>
          <w:sz w:val="24"/>
        </w:rPr>
        <w:t xml:space="preserve">other </w:t>
      </w:r>
      <w:r>
        <w:rPr>
          <w:rFonts w:ascii="Times New Roman" w:eastAsia="Times New Roman" w:hAnsi="Times New Roman" w:cs="Times New Roman"/>
          <w:sz w:val="24"/>
        </w:rPr>
        <w:t>two</w:t>
      </w:r>
      <w:r w:rsidR="006F6688">
        <w:rPr>
          <w:rFonts w:ascii="Times New Roman" w:eastAsia="Times New Roman" w:hAnsi="Times New Roman" w:cs="Times New Roman"/>
          <w:sz w:val="24"/>
        </w:rPr>
        <w:t xml:space="preserve"> quarters</w:t>
      </w:r>
      <w:r>
        <w:rPr>
          <w:rFonts w:ascii="Times New Roman" w:eastAsia="Times New Roman" w:hAnsi="Times New Roman" w:cs="Times New Roman"/>
          <w:sz w:val="24"/>
        </w:rPr>
        <w:t xml:space="preserve">, [3, 3, 2, 2]. In fact, the number of configurations for 10 unlabeled individuals distributed across 4 unlabeled sections equals the number of partitions of 10 having </w:t>
      </w:r>
      <w:r w:rsidR="000D349A">
        <w:rPr>
          <w:rFonts w:ascii="Times New Roman" w:eastAsia="Times New Roman" w:hAnsi="Times New Roman" w:cs="Times New Roman"/>
          <w:sz w:val="24"/>
        </w:rPr>
        <w:t>4</w:t>
      </w:r>
      <w:r>
        <w:rPr>
          <w:rFonts w:ascii="Times New Roman" w:eastAsia="Times New Roman" w:hAnsi="Times New Roman" w:cs="Times New Roman"/>
          <w:sz w:val="24"/>
        </w:rPr>
        <w:t xml:space="preserve"> or less parts, i.e. </w:t>
      </w:r>
      <w:r>
        <w:rPr>
          <w:rFonts w:ascii="Times New Roman" w:eastAsia="Times New Roman" w:hAnsi="Times New Roman" w:cs="Times New Roman"/>
          <w:i/>
          <w:sz w:val="24"/>
        </w:rPr>
        <w:t>p</w:t>
      </w:r>
      <w:r w:rsidR="00D75A10" w:rsidRPr="00D75A10">
        <w:rPr>
          <w:rFonts w:ascii="Times New Roman" w:eastAsia="Times New Roman" w:hAnsi="Times New Roman" w:cs="Times New Roman"/>
          <w:sz w:val="24"/>
          <w:vertAlign w:val="subscript"/>
        </w:rPr>
        <w:t>4</w:t>
      </w:r>
      <w:r>
        <w:rPr>
          <w:rFonts w:ascii="Times New Roman" w:eastAsia="Times New Roman" w:hAnsi="Times New Roman" w:cs="Times New Roman"/>
          <w:sz w:val="24"/>
        </w:rPr>
        <w:t>(10 + 4</w:t>
      </w:r>
      <w:r w:rsidR="00602B1E">
        <w:rPr>
          <w:rFonts w:ascii="Times New Roman" w:eastAsia="Times New Roman" w:hAnsi="Times New Roman" w:cs="Times New Roman"/>
          <w:sz w:val="24"/>
        </w:rPr>
        <w:t xml:space="preserve">) = </w:t>
      </w:r>
      <w:r w:rsidR="00602B1E">
        <w:rPr>
          <w:rFonts w:ascii="Times New Roman" w:eastAsia="Times New Roman" w:hAnsi="Times New Roman" w:cs="Times New Roman"/>
          <w:sz w:val="24"/>
        </w:rPr>
        <w:lastRenderedPageBreak/>
        <w:t xml:space="preserve">23. </w:t>
      </w:r>
      <w:r>
        <w:rPr>
          <w:rFonts w:ascii="Times New Roman" w:eastAsia="Times New Roman" w:hAnsi="Times New Roman" w:cs="Times New Roman"/>
          <w:sz w:val="24"/>
        </w:rPr>
        <w:t>Consequently, if</w:t>
      </w:r>
      <w:r w:rsidR="001F0F58" w:rsidRPr="001F0F58">
        <w:rPr>
          <w:rFonts w:ascii="Times New Roman" w:eastAsia="Times New Roman" w:hAnsi="Times New Roman" w:cs="Times New Roman"/>
          <w:i/>
          <w:sz w:val="24"/>
        </w:rPr>
        <w:t xml:space="preserve"> </w:t>
      </w:r>
      <w:r w:rsidR="00773918">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r w:rsidR="008577E6">
        <w:rPr>
          <w:rFonts w:ascii="Times New Roman" w:eastAsia="Times New Roman" w:hAnsi="Times New Roman" w:cs="Times New Roman"/>
          <w:sz w:val="24"/>
        </w:rPr>
        <w:t xml:space="preserve"> </w:t>
      </w:r>
      <w:r w:rsidR="00773918">
        <w:rPr>
          <w:rFonts w:ascii="Times New Roman" w:eastAsia="Times New Roman" w:hAnsi="Times New Roman" w:cs="Times New Roman"/>
          <w:i/>
          <w:sz w:val="24"/>
        </w:rPr>
        <w:t>q</w:t>
      </w:r>
      <w:r>
        <w:rPr>
          <w:rFonts w:ascii="Times New Roman" w:eastAsia="Times New Roman" w:hAnsi="Times New Roman" w:cs="Times New Roman"/>
          <w:sz w:val="24"/>
        </w:rPr>
        <w:t>, a random partition for</w:t>
      </w:r>
      <w:r w:rsidR="001F0F58" w:rsidRPr="001F0F58">
        <w:rPr>
          <w:rFonts w:ascii="Times New Roman" w:eastAsia="Times New Roman" w:hAnsi="Times New Roman" w:cs="Times New Roman"/>
          <w:i/>
          <w:sz w:val="24"/>
        </w:rPr>
        <w:t xml:space="preserve"> </w:t>
      </w:r>
      <w:r w:rsidR="00773918">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sz w:val="24"/>
        </w:rPr>
        <w:t>and</w:t>
      </w:r>
      <w:r w:rsidR="001F0F58" w:rsidRPr="001F0F58">
        <w:rPr>
          <w:rFonts w:ascii="Times New Roman" w:eastAsia="Times New Roman" w:hAnsi="Times New Roman" w:cs="Times New Roman"/>
          <w:i/>
          <w:sz w:val="24"/>
        </w:rPr>
        <w:t xml:space="preserve"> </w:t>
      </w:r>
      <w:r w:rsidR="00773918">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sz w:val="24"/>
        </w:rPr>
        <w:t>allowing for zero-valued parts, is simply a random partition for</w:t>
      </w:r>
      <w:r w:rsidR="001F0F58" w:rsidRPr="001F0F58">
        <w:rPr>
          <w:rFonts w:ascii="Times New Roman" w:eastAsia="Times New Roman" w:hAnsi="Times New Roman" w:cs="Times New Roman"/>
          <w:i/>
          <w:sz w:val="24"/>
        </w:rPr>
        <w:t xml:space="preserve"> </w:t>
      </w:r>
      <w:r w:rsidR="00773918">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sidR="000D349A">
        <w:rPr>
          <w:rFonts w:ascii="Times New Roman" w:eastAsia="Times New Roman" w:hAnsi="Times New Roman" w:cs="Times New Roman"/>
          <w:sz w:val="24"/>
        </w:rPr>
        <w:t>having</w:t>
      </w:r>
      <w:r w:rsidR="001F0F58" w:rsidRPr="001F0F58">
        <w:rPr>
          <w:rFonts w:ascii="Times New Roman" w:eastAsia="Times New Roman" w:hAnsi="Times New Roman" w:cs="Times New Roman"/>
          <w:i/>
          <w:sz w:val="24"/>
        </w:rPr>
        <w:t xml:space="preserve"> </w:t>
      </w:r>
      <w:r w:rsidR="00773918">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sz w:val="24"/>
        </w:rPr>
        <w:t>or less parts</w:t>
      </w:r>
      <w:r w:rsidR="000D349A">
        <w:rPr>
          <w:rFonts w:ascii="Times New Roman" w:eastAsia="Times New Roman" w:hAnsi="Times New Roman" w:cs="Times New Roman"/>
          <w:sz w:val="24"/>
        </w:rPr>
        <w:t>,</w:t>
      </w:r>
      <w:r>
        <w:rPr>
          <w:rFonts w:ascii="Times New Roman" w:eastAsia="Times New Roman" w:hAnsi="Times New Roman" w:cs="Times New Roman"/>
          <w:sz w:val="24"/>
        </w:rPr>
        <w:t xml:space="preserve"> with zeros appended to ensure the </w:t>
      </w:r>
      <w:r w:rsidR="000D349A">
        <w:rPr>
          <w:rFonts w:ascii="Times New Roman" w:eastAsia="Times New Roman" w:hAnsi="Times New Roman" w:cs="Times New Roman"/>
          <w:sz w:val="24"/>
        </w:rPr>
        <w:t xml:space="preserve">final form of the </w:t>
      </w:r>
      <w:r>
        <w:rPr>
          <w:rFonts w:ascii="Times New Roman" w:eastAsia="Times New Roman" w:hAnsi="Times New Roman" w:cs="Times New Roman"/>
          <w:sz w:val="24"/>
        </w:rPr>
        <w:t>partition has</w:t>
      </w:r>
      <w:r w:rsidR="001F0F58" w:rsidRPr="001F0F58">
        <w:rPr>
          <w:rFonts w:ascii="Times New Roman" w:eastAsia="Times New Roman" w:hAnsi="Times New Roman" w:cs="Times New Roman"/>
          <w:i/>
          <w:sz w:val="24"/>
        </w:rPr>
        <w:t xml:space="preserve"> </w:t>
      </w:r>
      <w:r w:rsidR="004F5FC1">
        <w:rPr>
          <w:rFonts w:ascii="Times New Roman" w:eastAsia="Times New Roman" w:hAnsi="Times New Roman" w:cs="Times New Roman"/>
          <w:i/>
          <w:sz w:val="24"/>
        </w:rPr>
        <w:t>n</w:t>
      </w:r>
      <w:r w:rsidR="004F5FC1" w:rsidRPr="001F0F58">
        <w:rPr>
          <w:rFonts w:ascii="Times New Roman" w:eastAsia="Times New Roman" w:hAnsi="Times New Roman" w:cs="Times New Roman"/>
          <w:i/>
          <w:sz w:val="24"/>
        </w:rPr>
        <w:t xml:space="preserve"> </w:t>
      </w:r>
      <w:r>
        <w:rPr>
          <w:rFonts w:ascii="Times New Roman" w:eastAsia="Times New Roman" w:hAnsi="Times New Roman" w:cs="Times New Roman"/>
          <w:sz w:val="24"/>
        </w:rPr>
        <w:t>parts.</w:t>
      </w:r>
    </w:p>
    <w:p w14:paraId="76292AE7" w14:textId="77777777" w:rsidR="009E396F" w:rsidRDefault="00615800">
      <w:pPr>
        <w:pStyle w:val="Normal1"/>
        <w:spacing w:after="0" w:line="480" w:lineRule="auto"/>
        <w:ind w:firstLine="540"/>
        <w:rPr>
          <w:rFonts w:ascii="Times New Roman" w:eastAsia="Times New Roman" w:hAnsi="Times New Roman" w:cs="Times New Roman"/>
          <w:sz w:val="24"/>
        </w:rPr>
      </w:pPr>
      <w:r>
        <w:rPr>
          <w:rFonts w:ascii="Times New Roman" w:eastAsia="Times New Roman" w:hAnsi="Times New Roman" w:cs="Times New Roman"/>
          <w:sz w:val="24"/>
        </w:rPr>
        <w:t xml:space="preserve">On the other hand </w:t>
      </w:r>
      <w:r w:rsidR="00546A88">
        <w:rPr>
          <w:rFonts w:ascii="Times New Roman" w:eastAsia="Times New Roman" w:hAnsi="Times New Roman" w:cs="Times New Roman"/>
          <w:sz w:val="24"/>
        </w:rPr>
        <w:t>if</w:t>
      </w:r>
      <w:r w:rsidR="001F0F58" w:rsidRPr="001F0F58">
        <w:rPr>
          <w:rFonts w:ascii="Times New Roman" w:eastAsia="Times New Roman" w:hAnsi="Times New Roman" w:cs="Times New Roman"/>
          <w:i/>
          <w:sz w:val="24"/>
        </w:rPr>
        <w:t xml:space="preserve"> </w:t>
      </w:r>
      <w:r w:rsidR="00773918">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sidR="00546A88">
        <w:rPr>
          <w:rFonts w:ascii="Times New Roman" w:eastAsia="Times New Roman" w:hAnsi="Times New Roman" w:cs="Times New Roman"/>
          <w:sz w:val="24"/>
        </w:rPr>
        <w:t xml:space="preserve">&gt; </w:t>
      </w:r>
      <w:r w:rsidR="00773918">
        <w:rPr>
          <w:rFonts w:ascii="Times New Roman" w:eastAsia="Times New Roman" w:hAnsi="Times New Roman" w:cs="Times New Roman"/>
          <w:i/>
          <w:sz w:val="24"/>
        </w:rPr>
        <w:t>q</w:t>
      </w:r>
      <w:r w:rsidR="00E373FD">
        <w:rPr>
          <w:rFonts w:ascii="Times New Roman" w:eastAsia="Times New Roman" w:hAnsi="Times New Roman" w:cs="Times New Roman"/>
          <w:sz w:val="24"/>
        </w:rPr>
        <w:t xml:space="preserve"> </w:t>
      </w:r>
      <w:r w:rsidR="00546A88">
        <w:rPr>
          <w:rFonts w:ascii="Times New Roman" w:eastAsia="Times New Roman" w:hAnsi="Times New Roman" w:cs="Times New Roman"/>
          <w:sz w:val="24"/>
        </w:rPr>
        <w:t xml:space="preserve">a </w:t>
      </w:r>
      <w:r w:rsidR="005A75E5">
        <w:rPr>
          <w:rFonts w:ascii="Times New Roman" w:eastAsia="Times New Roman" w:hAnsi="Times New Roman" w:cs="Times New Roman"/>
          <w:sz w:val="24"/>
        </w:rPr>
        <w:t>different</w:t>
      </w:r>
      <w:r w:rsidR="00546A88">
        <w:rPr>
          <w:rFonts w:ascii="Times New Roman" w:eastAsia="Times New Roman" w:hAnsi="Times New Roman" w:cs="Times New Roman"/>
          <w:sz w:val="24"/>
        </w:rPr>
        <w:t xml:space="preserve"> approach is needed. To see this l</w:t>
      </w:r>
      <w:r>
        <w:rPr>
          <w:rFonts w:ascii="Times New Roman" w:eastAsia="Times New Roman" w:hAnsi="Times New Roman" w:cs="Times New Roman"/>
          <w:sz w:val="24"/>
        </w:rPr>
        <w:t xml:space="preserve">et 4 unlabeled individuals occupy a landscape sectioned into tenths. The most aggregated distribution would be for all 4 to occupy the same subsection, [4, 0, 0, 0, 0, 0, 0, 0, 0, 0] and the least aggregated configuration would be for 4 sections to have one individual and for 6 sections to have zero, i.e. [1, 1, 1, 1, 0, 0, 0, 0, 0, 0]. In this way, the number of possible configurations for 4 unlabeled individuals distributed across 10 unlabeled sections is </w:t>
      </w:r>
      <w:r w:rsidR="007335AB" w:rsidRPr="007335AB">
        <w:rPr>
          <w:rFonts w:ascii="Times New Roman" w:eastAsia="Times New Roman" w:hAnsi="Times New Roman" w:cs="Times New Roman"/>
          <w:i/>
          <w:sz w:val="24"/>
        </w:rPr>
        <w:t>p</w:t>
      </w:r>
      <w:r w:rsidR="005A75E5">
        <w:rPr>
          <w:rFonts w:ascii="Times New Roman" w:eastAsia="Times New Roman" w:hAnsi="Times New Roman" w:cs="Times New Roman"/>
          <w:sz w:val="24"/>
        </w:rPr>
        <w:t>(</w:t>
      </w:r>
      <w:r w:rsidR="00773918">
        <w:rPr>
          <w:rFonts w:ascii="Times New Roman" w:eastAsia="Times New Roman" w:hAnsi="Times New Roman" w:cs="Times New Roman"/>
          <w:i/>
          <w:sz w:val="24"/>
        </w:rPr>
        <w:t>q</w:t>
      </w:r>
      <w:r w:rsidR="005A75E5">
        <w:rPr>
          <w:rFonts w:ascii="Times New Roman" w:eastAsia="Times New Roman" w:hAnsi="Times New Roman" w:cs="Times New Roman"/>
          <w:sz w:val="24"/>
        </w:rPr>
        <w:t>)</w:t>
      </w:r>
      <w:r>
        <w:rPr>
          <w:rFonts w:ascii="Times New Roman" w:eastAsia="Times New Roman" w:hAnsi="Times New Roman" w:cs="Times New Roman"/>
          <w:sz w:val="24"/>
        </w:rPr>
        <w:t>. Consequently, if</w:t>
      </w:r>
      <w:r w:rsidR="001F0F58" w:rsidRPr="001F0F58">
        <w:rPr>
          <w:rFonts w:ascii="Times New Roman" w:eastAsia="Times New Roman" w:hAnsi="Times New Roman" w:cs="Times New Roman"/>
          <w:i/>
          <w:sz w:val="24"/>
        </w:rPr>
        <w:t xml:space="preserve"> </w:t>
      </w:r>
      <w:r w:rsidR="00773918">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&lt; </w:t>
      </w:r>
      <w:r w:rsidR="00773918">
        <w:rPr>
          <w:rFonts w:ascii="Times New Roman" w:eastAsia="Times New Roman" w:hAnsi="Times New Roman" w:cs="Times New Roman"/>
          <w:i/>
          <w:sz w:val="24"/>
        </w:rPr>
        <w:t>n</w:t>
      </w:r>
      <w:r>
        <w:rPr>
          <w:rFonts w:ascii="Times New Roman" w:eastAsia="Times New Roman" w:hAnsi="Times New Roman" w:cs="Times New Roman"/>
          <w:sz w:val="24"/>
        </w:rPr>
        <w:t>, a random partition for</w:t>
      </w:r>
      <w:r w:rsidR="001F0F58" w:rsidRPr="001F0F58">
        <w:rPr>
          <w:rFonts w:ascii="Times New Roman" w:eastAsia="Times New Roman" w:hAnsi="Times New Roman" w:cs="Times New Roman"/>
          <w:i/>
          <w:sz w:val="24"/>
        </w:rPr>
        <w:t xml:space="preserve"> </w:t>
      </w:r>
      <w:r w:rsidR="00773918">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sz w:val="24"/>
        </w:rPr>
        <w:t>and</w:t>
      </w:r>
      <w:r w:rsidR="001F0F58" w:rsidRPr="001F0F58">
        <w:rPr>
          <w:rFonts w:ascii="Times New Roman" w:eastAsia="Times New Roman" w:hAnsi="Times New Roman" w:cs="Times New Roman"/>
          <w:i/>
          <w:sz w:val="24"/>
        </w:rPr>
        <w:t xml:space="preserve"> </w:t>
      </w:r>
      <w:r w:rsidR="00773918">
        <w:rPr>
          <w:rFonts w:ascii="Times New Roman" w:eastAsia="Times New Roman" w:hAnsi="Times New Roman" w:cs="Times New Roman"/>
          <w:i/>
          <w:sz w:val="24"/>
        </w:rPr>
        <w:t>n</w:t>
      </w:r>
      <w:r w:rsidR="00602B1E">
        <w:rPr>
          <w:rFonts w:ascii="Times New Roman" w:eastAsia="Times New Roman" w:hAnsi="Times New Roman" w:cs="Times New Roman"/>
          <w:sz w:val="24"/>
        </w:rPr>
        <w:t xml:space="preserve">, </w:t>
      </w:r>
      <w:r>
        <w:rPr>
          <w:rFonts w:ascii="Times New Roman" w:eastAsia="Times New Roman" w:hAnsi="Times New Roman" w:cs="Times New Roman"/>
          <w:sz w:val="24"/>
        </w:rPr>
        <w:t>allowing for zero-valued parts, is simply a random partition for</w:t>
      </w:r>
      <w:r w:rsidR="001F0F58" w:rsidRPr="001F0F58">
        <w:rPr>
          <w:rFonts w:ascii="Times New Roman" w:eastAsia="Times New Roman" w:hAnsi="Times New Roman" w:cs="Times New Roman"/>
          <w:i/>
          <w:sz w:val="24"/>
        </w:rPr>
        <w:t xml:space="preserve"> </w:t>
      </w:r>
      <w:r w:rsidR="00773918">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sz w:val="24"/>
        </w:rPr>
        <w:t>having</w:t>
      </w:r>
      <w:r w:rsidR="001F0F58" w:rsidRPr="001F0F58">
        <w:rPr>
          <w:rFonts w:ascii="Times New Roman" w:eastAsia="Times New Roman" w:hAnsi="Times New Roman" w:cs="Times New Roman"/>
          <w:i/>
          <w:sz w:val="24"/>
        </w:rPr>
        <w:t xml:space="preserve"> </w:t>
      </w:r>
      <w:r w:rsidR="00773918">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sz w:val="24"/>
        </w:rPr>
        <w:t>or less parts, with zeros appended to ensure the partition has</w:t>
      </w:r>
      <w:r w:rsidR="001F0F58" w:rsidRPr="001F0F58">
        <w:rPr>
          <w:rFonts w:ascii="Times New Roman" w:eastAsia="Times New Roman" w:hAnsi="Times New Roman" w:cs="Times New Roman"/>
          <w:i/>
          <w:sz w:val="24"/>
        </w:rPr>
        <w:t xml:space="preserve"> </w:t>
      </w:r>
      <w:r w:rsidR="00773918">
        <w:rPr>
          <w:rFonts w:ascii="Times New Roman" w:eastAsia="Times New Roman" w:hAnsi="Times New Roman" w:cs="Times New Roman"/>
          <w:i/>
          <w:sz w:val="24"/>
        </w:rPr>
        <w:t>n</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sz w:val="24"/>
        </w:rPr>
        <w:t>parts.</w:t>
      </w:r>
    </w:p>
    <w:p w14:paraId="245FCAC5" w14:textId="77777777" w:rsidR="00E373FD" w:rsidRPr="002A1C02" w:rsidRDefault="00E373FD">
      <w:pPr>
        <w:pStyle w:val="Normal1"/>
        <w:spacing w:after="0" w:line="480" w:lineRule="auto"/>
        <w:ind w:firstLine="540"/>
        <w:rPr>
          <w:rFonts w:ascii="Times New Roman" w:eastAsia="Times New Roman" w:hAnsi="Times New Roman" w:cs="Times New Roman"/>
          <w:sz w:val="24"/>
        </w:rPr>
      </w:pPr>
    </w:p>
    <w:p w14:paraId="09F29BF2" w14:textId="77777777" w:rsidR="003032F4" w:rsidRDefault="00615800">
      <w:pPr>
        <w:pStyle w:val="Normal1"/>
        <w:spacing w:after="0" w:line="480" w:lineRule="auto"/>
        <w:jc w:val="center"/>
      </w:pPr>
      <w:r>
        <w:rPr>
          <w:rFonts w:ascii="Times New Roman" w:eastAsia="Times New Roman" w:hAnsi="Times New Roman" w:cs="Times New Roman"/>
          <w:i/>
          <w:sz w:val="24"/>
        </w:rPr>
        <w:t>Examining for bias and speed</w:t>
      </w:r>
    </w:p>
    <w:p w14:paraId="3B55451E" w14:textId="77777777" w:rsidR="00D5130D" w:rsidRDefault="00615800">
      <w:pPr>
        <w:pStyle w:val="Normal1"/>
        <w:spacing w:after="0" w:line="480" w:lineRule="auto"/>
        <w:ind w:firstLine="540"/>
        <w:rPr>
          <w:rFonts w:ascii="Times New Roman" w:eastAsia="Times New Roman" w:hAnsi="Times New Roman" w:cs="Times New Roman"/>
          <w:sz w:val="24"/>
        </w:rPr>
      </w:pPr>
      <w:r>
        <w:rPr>
          <w:rFonts w:ascii="Times New Roman" w:eastAsia="Times New Roman" w:hAnsi="Times New Roman" w:cs="Times New Roman"/>
          <w:sz w:val="24"/>
        </w:rPr>
        <w:t xml:space="preserve">We implemented the above algorithms in Python and R and made them freely available using a public Github repository </w:t>
      </w:r>
      <w:r>
        <w:rPr>
          <w:rFonts w:ascii="Times New Roman" w:eastAsia="Times New Roman" w:hAnsi="Times New Roman" w:cs="Times New Roman"/>
          <w:sz w:val="24"/>
          <w:highlight w:val="white"/>
        </w:rPr>
        <w:t xml:space="preserve">(https://github.com/klocey/partitions). </w:t>
      </w:r>
      <w:r w:rsidR="00DB1D00" w:rsidRPr="00FF5E8D">
        <w:rPr>
          <w:rFonts w:ascii="Times New Roman" w:eastAsia="Times New Roman" w:hAnsi="Times New Roman" w:cs="Times New Roman"/>
          <w:color w:val="auto"/>
          <w:sz w:val="24"/>
        </w:rPr>
        <w:t xml:space="preserve">We </w:t>
      </w:r>
      <w:r w:rsidR="008E3E7C" w:rsidRPr="00FF5E8D">
        <w:rPr>
          <w:rFonts w:ascii="Times New Roman" w:eastAsia="Times New Roman" w:hAnsi="Times New Roman" w:cs="Times New Roman"/>
          <w:color w:val="auto"/>
          <w:sz w:val="24"/>
        </w:rPr>
        <w:t xml:space="preserve">also </w:t>
      </w:r>
      <w:r w:rsidR="00DB1D00" w:rsidRPr="00FF5E8D">
        <w:rPr>
          <w:rFonts w:ascii="Times New Roman" w:eastAsia="Times New Roman" w:hAnsi="Times New Roman" w:cs="Times New Roman"/>
          <w:color w:val="auto"/>
          <w:sz w:val="24"/>
        </w:rPr>
        <w:t>develop</w:t>
      </w:r>
      <w:r w:rsidR="008E3E7C" w:rsidRPr="00FF5E8D">
        <w:rPr>
          <w:rFonts w:ascii="Times New Roman" w:eastAsia="Times New Roman" w:hAnsi="Times New Roman" w:cs="Times New Roman"/>
          <w:color w:val="auto"/>
          <w:sz w:val="24"/>
        </w:rPr>
        <w:t>ed</w:t>
      </w:r>
      <w:r w:rsidR="00DB1D00" w:rsidRPr="00FF5E8D">
        <w:rPr>
          <w:rFonts w:ascii="Times New Roman" w:eastAsia="Times New Roman" w:hAnsi="Times New Roman" w:cs="Times New Roman"/>
          <w:color w:val="auto"/>
          <w:sz w:val="24"/>
        </w:rPr>
        <w:t xml:space="preserve"> these algorithms into an R package</w:t>
      </w:r>
      <w:r w:rsidR="00AD595A" w:rsidRPr="00FF5E8D">
        <w:rPr>
          <w:rFonts w:ascii="Times New Roman" w:eastAsia="Times New Roman" w:hAnsi="Times New Roman" w:cs="Times New Roman"/>
          <w:color w:val="auto"/>
          <w:sz w:val="24"/>
        </w:rPr>
        <w:t xml:space="preserve"> (“rpartitions”)</w:t>
      </w:r>
      <w:r w:rsidR="00DB1D00" w:rsidRPr="00FF5E8D">
        <w:rPr>
          <w:rFonts w:ascii="Times New Roman" w:eastAsia="Times New Roman" w:hAnsi="Times New Roman" w:cs="Times New Roman"/>
          <w:color w:val="auto"/>
          <w:sz w:val="24"/>
        </w:rPr>
        <w:t xml:space="preserve"> to be distributed on </w:t>
      </w:r>
      <w:r w:rsidR="009D26CE" w:rsidRPr="00FF5E8D">
        <w:rPr>
          <w:rFonts w:ascii="Times New Roman" w:eastAsia="Times New Roman" w:hAnsi="Times New Roman" w:cs="Times New Roman"/>
          <w:color w:val="auto"/>
          <w:sz w:val="24"/>
        </w:rPr>
        <w:t>The Comprehensive R Archive Network (</w:t>
      </w:r>
      <w:r w:rsidR="00DB1D00" w:rsidRPr="00FF5E8D">
        <w:rPr>
          <w:rFonts w:ascii="Times New Roman" w:eastAsia="Times New Roman" w:hAnsi="Times New Roman" w:cs="Times New Roman"/>
          <w:color w:val="auto"/>
          <w:sz w:val="24"/>
        </w:rPr>
        <w:t>CRAN</w:t>
      </w:r>
      <w:r w:rsidR="009D26CE" w:rsidRPr="00FF5E8D">
        <w:rPr>
          <w:rFonts w:ascii="Times New Roman" w:eastAsia="Times New Roman" w:hAnsi="Times New Roman" w:cs="Times New Roman"/>
          <w:color w:val="auto"/>
          <w:sz w:val="24"/>
        </w:rPr>
        <w:t>; http://cran.us.r-project.org/)</w:t>
      </w:r>
      <w:r w:rsidR="00DB1D00" w:rsidRPr="00FF5E8D">
        <w:rPr>
          <w:rFonts w:ascii="Times New Roman" w:eastAsia="Times New Roman" w:hAnsi="Times New Roman" w:cs="Times New Roman"/>
          <w:color w:val="auto"/>
          <w:sz w:val="24"/>
        </w:rPr>
        <w:t xml:space="preserve">. </w:t>
      </w:r>
      <w:r w:rsidRPr="00FF5E8D">
        <w:rPr>
          <w:rFonts w:ascii="Times New Roman" w:eastAsia="Times New Roman" w:hAnsi="Times New Roman" w:cs="Times New Roman"/>
          <w:color w:val="auto"/>
          <w:sz w:val="24"/>
        </w:rPr>
        <w:t>We used kernel density</w:t>
      </w:r>
      <w:r>
        <w:rPr>
          <w:rFonts w:ascii="Times New Roman" w:eastAsia="Times New Roman" w:hAnsi="Times New Roman" w:cs="Times New Roman"/>
          <w:sz w:val="24"/>
        </w:rPr>
        <w:t xml:space="preserve"> curves </w:t>
      </w:r>
      <w:r w:rsidR="006645E8">
        <w:rPr>
          <w:rFonts w:ascii="Times New Roman" w:eastAsia="Times New Roman" w:hAnsi="Times New Roman" w:cs="Times New Roman"/>
          <w:sz w:val="24"/>
        </w:rPr>
        <w:t xml:space="preserve">to visually </w:t>
      </w:r>
      <w:r>
        <w:rPr>
          <w:rFonts w:ascii="Times New Roman" w:eastAsia="Times New Roman" w:hAnsi="Times New Roman" w:cs="Times New Roman"/>
          <w:sz w:val="24"/>
        </w:rPr>
        <w:t>compar</w:t>
      </w:r>
      <w:r w:rsidR="006645E8">
        <w:rPr>
          <w:rFonts w:ascii="Times New Roman" w:eastAsia="Times New Roman" w:hAnsi="Times New Roman" w:cs="Times New Roman"/>
          <w:sz w:val="24"/>
        </w:rPr>
        <w:t>e</w:t>
      </w:r>
      <w:r>
        <w:rPr>
          <w:rFonts w:ascii="Times New Roman" w:eastAsia="Times New Roman" w:hAnsi="Times New Roman" w:cs="Times New Roman"/>
          <w:sz w:val="24"/>
        </w:rPr>
        <w:t xml:space="preserve"> the </w:t>
      </w:r>
      <w:r w:rsidR="006645E8">
        <w:rPr>
          <w:rFonts w:ascii="Times New Roman" w:eastAsia="Times New Roman" w:hAnsi="Times New Roman" w:cs="Times New Roman"/>
          <w:sz w:val="24"/>
        </w:rPr>
        <w:t>results</w:t>
      </w:r>
      <w:r w:rsidR="00602B1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of the above algorithms to full feasible sets and random samples generated with the function implemented in </w:t>
      </w:r>
      <w:r w:rsidR="00D70CF1">
        <w:rPr>
          <w:rFonts w:ascii="Times New Roman" w:eastAsia="Times New Roman" w:hAnsi="Times New Roman" w:cs="Times New Roman"/>
          <w:sz w:val="24"/>
        </w:rPr>
        <w:t xml:space="preserve">the </w:t>
      </w:r>
      <w:r w:rsidR="00D5130D">
        <w:rPr>
          <w:rFonts w:ascii="Times New Roman" w:eastAsia="Times New Roman" w:hAnsi="Times New Roman" w:cs="Times New Roman"/>
          <w:sz w:val="24"/>
        </w:rPr>
        <w:t xml:space="preserve">Sage mathematical environment </w:t>
      </w:r>
      <w:r w:rsidR="00D70CF1">
        <w:rPr>
          <w:rFonts w:ascii="Times New Roman" w:eastAsia="Times New Roman" w:hAnsi="Times New Roman" w:cs="Times New Roman"/>
          <w:sz w:val="24"/>
        </w:rPr>
        <w:t>(</w:t>
      </w:r>
      <w:r w:rsidR="00D5130D" w:rsidRPr="00D5130D">
        <w:rPr>
          <w:rFonts w:ascii="Times New Roman" w:eastAsia="Times New Roman" w:hAnsi="Times New Roman" w:cs="Times New Roman"/>
          <w:sz w:val="24"/>
        </w:rPr>
        <w:t>www.sagemath.org</w:t>
      </w:r>
      <w:r w:rsidR="00D5130D">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5130D">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is based on the algorithm of Nijenhuis and Wilf (1978) and is the method used in </w:t>
      </w:r>
      <w:r w:rsidR="006C0F8E">
        <w:rPr>
          <w:rFonts w:ascii="Times New Roman" w:eastAsia="Times New Roman" w:hAnsi="Times New Roman" w:cs="Times New Roman"/>
          <w:sz w:val="24"/>
        </w:rPr>
        <w:t xml:space="preserve">Locey &amp; White </w:t>
      </w:r>
      <w:r>
        <w:rPr>
          <w:rFonts w:ascii="Times New Roman" w:eastAsia="Times New Roman" w:hAnsi="Times New Roman" w:cs="Times New Roman"/>
          <w:sz w:val="24"/>
        </w:rPr>
        <w:t xml:space="preserve">(2013). If </w:t>
      </w:r>
      <w:r w:rsidR="006645E8">
        <w:rPr>
          <w:rFonts w:ascii="Times New Roman" w:eastAsia="Times New Roman" w:hAnsi="Times New Roman" w:cs="Times New Roman"/>
          <w:sz w:val="24"/>
        </w:rPr>
        <w:t xml:space="preserve">our algorithms are </w:t>
      </w:r>
      <w:r>
        <w:rPr>
          <w:rFonts w:ascii="Times New Roman" w:eastAsia="Times New Roman" w:hAnsi="Times New Roman" w:cs="Times New Roman"/>
          <w:sz w:val="24"/>
        </w:rPr>
        <w:t>unbiased, the</w:t>
      </w:r>
      <w:r w:rsidR="006645E8">
        <w:rPr>
          <w:rFonts w:ascii="Times New Roman" w:eastAsia="Times New Roman" w:hAnsi="Times New Roman" w:cs="Times New Roman"/>
          <w:sz w:val="24"/>
        </w:rPr>
        <w:t>n their</w:t>
      </w:r>
      <w:r>
        <w:rPr>
          <w:rFonts w:ascii="Times New Roman" w:eastAsia="Times New Roman" w:hAnsi="Times New Roman" w:cs="Times New Roman"/>
          <w:sz w:val="24"/>
        </w:rPr>
        <w:t xml:space="preserve"> distribution</w:t>
      </w:r>
      <w:r w:rsidR="006645E8">
        <w:rPr>
          <w:rFonts w:ascii="Times New Roman" w:eastAsia="Times New Roman" w:hAnsi="Times New Roman" w:cs="Times New Roman"/>
          <w:sz w:val="24"/>
        </w:rPr>
        <w:t>s</w:t>
      </w:r>
      <w:r>
        <w:rPr>
          <w:rFonts w:ascii="Times New Roman" w:eastAsia="Times New Roman" w:hAnsi="Times New Roman" w:cs="Times New Roman"/>
          <w:sz w:val="24"/>
        </w:rPr>
        <w:t xml:space="preserve"> will not differ in any systematic way from full feasible sets and random samples generated using </w:t>
      </w:r>
      <w:r w:rsidR="00D5130D">
        <w:rPr>
          <w:rFonts w:ascii="Times New Roman" w:eastAsia="Times New Roman" w:hAnsi="Times New Roman" w:cs="Times New Roman"/>
          <w:sz w:val="24"/>
        </w:rPr>
        <w:t xml:space="preserve">the proven function implemented in </w:t>
      </w:r>
      <w:r>
        <w:rPr>
          <w:rFonts w:ascii="Times New Roman" w:eastAsia="Times New Roman" w:hAnsi="Times New Roman" w:cs="Times New Roman"/>
          <w:sz w:val="24"/>
        </w:rPr>
        <w:t>Sage.</w:t>
      </w:r>
      <w:r w:rsidR="00DB1D00">
        <w:rPr>
          <w:rFonts w:ascii="Times New Roman" w:eastAsia="Times New Roman" w:hAnsi="Times New Roman" w:cs="Times New Roman"/>
          <w:sz w:val="24"/>
        </w:rPr>
        <w:t xml:space="preserve"> </w:t>
      </w:r>
    </w:p>
    <w:p w14:paraId="51495E33" w14:textId="77777777" w:rsidR="00D5130D" w:rsidRDefault="00D5130D">
      <w:pPr>
        <w:pStyle w:val="Normal1"/>
        <w:spacing w:after="0" w:line="480" w:lineRule="auto"/>
        <w:ind w:firstLine="54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Additionally, </w:t>
      </w:r>
      <w:r w:rsidR="0056652C">
        <w:rPr>
          <w:rFonts w:ascii="Times New Roman" w:eastAsia="Times New Roman" w:hAnsi="Times New Roman" w:cs="Times New Roman"/>
          <w:sz w:val="24"/>
        </w:rPr>
        <w:t>our Python and R packages</w:t>
      </w:r>
      <w:r>
        <w:rPr>
          <w:rFonts w:ascii="Times New Roman" w:eastAsia="Times New Roman" w:hAnsi="Times New Roman" w:cs="Times New Roman"/>
          <w:sz w:val="24"/>
        </w:rPr>
        <w:t xml:space="preserve"> include</w:t>
      </w:r>
      <w:r w:rsidR="0056652C">
        <w:rPr>
          <w:rFonts w:ascii="Times New Roman" w:eastAsia="Times New Roman" w:hAnsi="Times New Roman" w:cs="Times New Roman"/>
          <w:sz w:val="24"/>
        </w:rPr>
        <w:t xml:space="preserve"> test file</w:t>
      </w:r>
      <w:r>
        <w:rPr>
          <w:rFonts w:ascii="Times New Roman" w:eastAsia="Times New Roman" w:hAnsi="Times New Roman" w:cs="Times New Roman"/>
          <w:sz w:val="24"/>
        </w:rPr>
        <w:t>s</w:t>
      </w:r>
      <w:r w:rsidR="0056652C">
        <w:rPr>
          <w:rFonts w:ascii="Times New Roman" w:eastAsia="Times New Roman" w:hAnsi="Times New Roman" w:cs="Times New Roman"/>
          <w:sz w:val="24"/>
        </w:rPr>
        <w:t xml:space="preserve"> that conduct, among several other tests o</w:t>
      </w:r>
      <w:r w:rsidR="003E15C7">
        <w:rPr>
          <w:rFonts w:ascii="Times New Roman" w:eastAsia="Times New Roman" w:hAnsi="Times New Roman" w:cs="Times New Roman"/>
          <w:sz w:val="24"/>
        </w:rPr>
        <w:t>f</w:t>
      </w:r>
      <w:r w:rsidR="0056652C">
        <w:rPr>
          <w:rFonts w:ascii="Times New Roman" w:eastAsia="Times New Roman" w:hAnsi="Times New Roman" w:cs="Times New Roman"/>
          <w:sz w:val="24"/>
        </w:rPr>
        <w:t xml:space="preserve"> our </w:t>
      </w:r>
      <w:r w:rsidR="003E15C7">
        <w:rPr>
          <w:rFonts w:ascii="Times New Roman" w:eastAsia="Times New Roman" w:hAnsi="Times New Roman" w:cs="Times New Roman"/>
          <w:sz w:val="24"/>
        </w:rPr>
        <w:t xml:space="preserve">source code and </w:t>
      </w:r>
      <w:r w:rsidR="0056652C">
        <w:rPr>
          <w:rFonts w:ascii="Times New Roman" w:eastAsia="Times New Roman" w:hAnsi="Times New Roman" w:cs="Times New Roman"/>
          <w:sz w:val="24"/>
        </w:rPr>
        <w:t xml:space="preserve">partitioning functions, 2-sample t-tests and </w:t>
      </w:r>
      <w:r>
        <w:rPr>
          <w:rFonts w:ascii="Times New Roman" w:eastAsia="Times New Roman" w:hAnsi="Times New Roman" w:cs="Times New Roman"/>
          <w:sz w:val="24"/>
        </w:rPr>
        <w:t xml:space="preserve">2-sample </w:t>
      </w:r>
      <w:r w:rsidR="0056652C">
        <w:rPr>
          <w:rFonts w:ascii="Times New Roman" w:eastAsia="Times New Roman" w:hAnsi="Times New Roman" w:cs="Times New Roman"/>
          <w:sz w:val="24"/>
        </w:rPr>
        <w:t xml:space="preserve">Kolmogorov Smirnov tests </w:t>
      </w:r>
      <w:r>
        <w:rPr>
          <w:rFonts w:ascii="Times New Roman" w:eastAsia="Times New Roman" w:hAnsi="Times New Roman" w:cs="Times New Roman"/>
          <w:sz w:val="24"/>
        </w:rPr>
        <w:t xml:space="preserve">on kernel density curves of the variance of logarithmically transformed abundances from random samples generated by the Sage software and random samples generated using the algorithms derived here. </w:t>
      </w:r>
      <w:r w:rsidR="0056652C">
        <w:rPr>
          <w:rFonts w:ascii="Times New Roman" w:eastAsia="Times New Roman" w:hAnsi="Times New Roman" w:cs="Times New Roman"/>
          <w:sz w:val="24"/>
        </w:rPr>
        <w:t xml:space="preserve">These tests are important </w:t>
      </w:r>
      <w:r>
        <w:rPr>
          <w:rFonts w:ascii="Times New Roman" w:eastAsia="Times New Roman" w:hAnsi="Times New Roman" w:cs="Times New Roman"/>
          <w:sz w:val="24"/>
        </w:rPr>
        <w:t xml:space="preserve">to regularly run </w:t>
      </w:r>
      <w:r w:rsidR="0056652C">
        <w:rPr>
          <w:rFonts w:ascii="Times New Roman" w:eastAsia="Times New Roman" w:hAnsi="Times New Roman" w:cs="Times New Roman"/>
          <w:sz w:val="24"/>
        </w:rPr>
        <w:t xml:space="preserve">because additional </w:t>
      </w:r>
      <w:r>
        <w:rPr>
          <w:rFonts w:ascii="Times New Roman" w:eastAsia="Times New Roman" w:hAnsi="Times New Roman" w:cs="Times New Roman"/>
          <w:sz w:val="24"/>
        </w:rPr>
        <w:t xml:space="preserve">code </w:t>
      </w:r>
      <w:r w:rsidR="0056652C">
        <w:rPr>
          <w:rFonts w:ascii="Times New Roman" w:eastAsia="Times New Roman" w:hAnsi="Times New Roman" w:cs="Times New Roman"/>
          <w:sz w:val="24"/>
        </w:rPr>
        <w:t xml:space="preserve">developments can corrupt source code. </w:t>
      </w:r>
    </w:p>
    <w:p w14:paraId="06AF9D41" w14:textId="77777777" w:rsidR="003032F4" w:rsidRPr="00DB1D00" w:rsidRDefault="00DB1D00">
      <w:pPr>
        <w:pStyle w:val="Normal1"/>
        <w:spacing w:after="0" w:line="480" w:lineRule="auto"/>
        <w:ind w:firstLine="540"/>
        <w:rPr>
          <w:rFonts w:ascii="Times New Roman" w:eastAsia="Times New Roman" w:hAnsi="Times New Roman" w:cs="Times New Roman"/>
          <w:sz w:val="24"/>
        </w:rPr>
      </w:pPr>
      <w:r>
        <w:rPr>
          <w:rFonts w:ascii="Times New Roman" w:eastAsia="Times New Roman" w:hAnsi="Times New Roman" w:cs="Times New Roman"/>
          <w:sz w:val="24"/>
        </w:rPr>
        <w:t xml:space="preserve">We compare the computational speed of our algorithms to that of the approach used in </w:t>
      </w:r>
      <w:r w:rsidR="006C0F8E">
        <w:rPr>
          <w:rFonts w:ascii="Times New Roman" w:eastAsia="Times New Roman" w:hAnsi="Times New Roman" w:cs="Times New Roman"/>
          <w:sz w:val="24"/>
        </w:rPr>
        <w:t xml:space="preserve">Locey &amp; White </w:t>
      </w:r>
      <w:r>
        <w:rPr>
          <w:rFonts w:ascii="Times New Roman" w:eastAsia="Times New Roman" w:hAnsi="Times New Roman" w:cs="Times New Roman"/>
          <w:sz w:val="24"/>
        </w:rPr>
        <w:t>(2013) (i.e.</w:t>
      </w:r>
      <w:r w:rsidR="00AD595A">
        <w:rPr>
          <w:rFonts w:ascii="Times New Roman" w:eastAsia="Times New Roman" w:hAnsi="Times New Roman" w:cs="Times New Roman"/>
          <w:sz w:val="24"/>
        </w:rPr>
        <w:t>,</w:t>
      </w:r>
      <w:r>
        <w:rPr>
          <w:rFonts w:ascii="Times New Roman" w:eastAsia="Times New Roman" w:hAnsi="Times New Roman" w:cs="Times New Roman"/>
          <w:sz w:val="24"/>
        </w:rPr>
        <w:t xml:space="preserve"> using Sage to generate random partitions for a given </w:t>
      </w:r>
      <w:r w:rsidRPr="00DB1D00">
        <w:rPr>
          <w:rFonts w:ascii="Times New Roman" w:eastAsia="Times New Roman" w:hAnsi="Times New Roman" w:cs="Times New Roman"/>
          <w:i/>
          <w:sz w:val="24"/>
        </w:rPr>
        <w:t>q</w:t>
      </w:r>
      <w:r>
        <w:rPr>
          <w:rFonts w:ascii="Times New Roman" w:eastAsia="Times New Roman" w:hAnsi="Times New Roman" w:cs="Times New Roman"/>
          <w:sz w:val="24"/>
        </w:rPr>
        <w:t xml:space="preserve"> and rejecting those not having </w:t>
      </w:r>
      <w:r w:rsidRPr="00DB1D00">
        <w:rPr>
          <w:rFonts w:ascii="Times New Roman" w:eastAsia="Times New Roman" w:hAnsi="Times New Roman" w:cs="Times New Roman"/>
          <w:i/>
          <w:sz w:val="24"/>
        </w:rPr>
        <w:t>n</w:t>
      </w:r>
      <w:r>
        <w:rPr>
          <w:rFonts w:ascii="Times New Roman" w:eastAsia="Times New Roman" w:hAnsi="Times New Roman" w:cs="Times New Roman"/>
          <w:sz w:val="24"/>
        </w:rPr>
        <w:t xml:space="preserve"> elements) across a </w:t>
      </w:r>
      <w:r w:rsidR="00E45A8B">
        <w:rPr>
          <w:rFonts w:ascii="Times New Roman" w:eastAsia="Times New Roman" w:hAnsi="Times New Roman" w:cs="Times New Roman"/>
          <w:sz w:val="24"/>
        </w:rPr>
        <w:t xml:space="preserve">range of values of </w:t>
      </w:r>
      <w:r w:rsidR="00E45A8B" w:rsidRPr="00E45A8B">
        <w:rPr>
          <w:rFonts w:ascii="Times New Roman" w:eastAsia="Times New Roman" w:hAnsi="Times New Roman" w:cs="Times New Roman"/>
          <w:i/>
          <w:sz w:val="24"/>
        </w:rPr>
        <w:t>q</w:t>
      </w:r>
      <w:r w:rsidR="00E45A8B">
        <w:rPr>
          <w:rFonts w:ascii="Times New Roman" w:eastAsia="Times New Roman" w:hAnsi="Times New Roman" w:cs="Times New Roman"/>
          <w:sz w:val="24"/>
        </w:rPr>
        <w:t xml:space="preserve">, </w:t>
      </w:r>
      <w:r w:rsidR="00E45A8B" w:rsidRPr="00E45A8B">
        <w:rPr>
          <w:rFonts w:ascii="Times New Roman" w:eastAsia="Times New Roman" w:hAnsi="Times New Roman" w:cs="Times New Roman"/>
          <w:i/>
          <w:sz w:val="24"/>
        </w:rPr>
        <w:t>n</w:t>
      </w:r>
      <w:r w:rsidR="00E45A8B">
        <w:rPr>
          <w:rFonts w:ascii="Times New Roman" w:eastAsia="Times New Roman" w:hAnsi="Times New Roman" w:cs="Times New Roman"/>
          <w:sz w:val="24"/>
        </w:rPr>
        <w:t xml:space="preserve">, and </w:t>
      </w:r>
      <w:r w:rsidR="00E45A8B" w:rsidRPr="00E45A8B">
        <w:rPr>
          <w:rFonts w:ascii="Times New Roman" w:eastAsia="Times New Roman" w:hAnsi="Times New Roman" w:cs="Times New Roman"/>
          <w:i/>
          <w:sz w:val="24"/>
        </w:rPr>
        <w:t>q</w:t>
      </w:r>
      <w:r w:rsidR="00E45A8B">
        <w:rPr>
          <w:rFonts w:ascii="Times New Roman" w:eastAsia="Times New Roman" w:hAnsi="Times New Roman" w:cs="Times New Roman"/>
          <w:sz w:val="24"/>
        </w:rPr>
        <w:t>-</w:t>
      </w:r>
      <w:r w:rsidR="00E45A8B" w:rsidRPr="00E45A8B">
        <w:rPr>
          <w:rFonts w:ascii="Times New Roman" w:eastAsia="Times New Roman" w:hAnsi="Times New Roman" w:cs="Times New Roman"/>
          <w:i/>
          <w:sz w:val="24"/>
        </w:rPr>
        <w:t>n</w:t>
      </w:r>
      <w:r w:rsidR="00E45A8B">
        <w:rPr>
          <w:rFonts w:ascii="Times New Roman" w:eastAsia="Times New Roman" w:hAnsi="Times New Roman" w:cs="Times New Roman"/>
          <w:sz w:val="24"/>
        </w:rPr>
        <w:t xml:space="preserve"> ratios for which the latter method was likely to return random samples within reasonable time (one hour)</w:t>
      </w:r>
      <w:r>
        <w:rPr>
          <w:rFonts w:ascii="Times New Roman" w:eastAsia="Times New Roman" w:hAnsi="Times New Roman" w:cs="Times New Roman"/>
          <w:sz w:val="24"/>
        </w:rPr>
        <w:t xml:space="preserve">. </w:t>
      </w:r>
      <w:r w:rsidR="00D5130D">
        <w:rPr>
          <w:rFonts w:ascii="Times New Roman" w:eastAsia="Times New Roman" w:hAnsi="Times New Roman" w:cs="Times New Roman"/>
          <w:sz w:val="24"/>
        </w:rPr>
        <w:t>Because Sage is coded in Python, our comparisons are made using the Python versions of our algorithms.</w:t>
      </w:r>
    </w:p>
    <w:p w14:paraId="1A30681C" w14:textId="77777777" w:rsidR="00E373FD" w:rsidRDefault="00E373FD">
      <w:pPr>
        <w:pStyle w:val="Normal1"/>
        <w:spacing w:after="0" w:line="480" w:lineRule="auto"/>
        <w:ind w:firstLine="540"/>
        <w:rPr>
          <w:rFonts w:ascii="Times New Roman" w:eastAsia="Times New Roman" w:hAnsi="Times New Roman" w:cs="Times New Roman"/>
          <w:sz w:val="24"/>
        </w:rPr>
      </w:pPr>
    </w:p>
    <w:p w14:paraId="4E16B511" w14:textId="77777777" w:rsidR="00A7049D" w:rsidRDefault="007335AB">
      <w:pPr>
        <w:pStyle w:val="Normal1"/>
        <w:spacing w:after="0" w:line="480" w:lineRule="auto"/>
        <w:ind w:firstLine="540"/>
        <w:jc w:val="center"/>
        <w:rPr>
          <w:rFonts w:ascii="Times New Roman" w:eastAsia="Times New Roman" w:hAnsi="Times New Roman" w:cs="Times New Roman"/>
          <w:i/>
          <w:sz w:val="24"/>
        </w:rPr>
      </w:pPr>
      <w:r w:rsidRPr="007335AB">
        <w:rPr>
          <w:rFonts w:ascii="Times New Roman" w:eastAsia="Times New Roman" w:hAnsi="Times New Roman" w:cs="Times New Roman"/>
          <w:i/>
          <w:sz w:val="24"/>
        </w:rPr>
        <w:t xml:space="preserve">Empirical Demonstration of </w:t>
      </w:r>
      <w:r w:rsidR="007F446F">
        <w:rPr>
          <w:rFonts w:ascii="Times New Roman" w:eastAsia="Times New Roman" w:hAnsi="Times New Roman" w:cs="Times New Roman"/>
          <w:i/>
          <w:sz w:val="24"/>
        </w:rPr>
        <w:t xml:space="preserve">the </w:t>
      </w:r>
      <w:r w:rsidR="009D26CE">
        <w:rPr>
          <w:rFonts w:ascii="Times New Roman" w:eastAsia="Times New Roman" w:hAnsi="Times New Roman" w:cs="Times New Roman"/>
          <w:i/>
          <w:sz w:val="24"/>
        </w:rPr>
        <w:t>New Algorithms</w:t>
      </w:r>
      <w:r w:rsidRPr="007335AB">
        <w:rPr>
          <w:rFonts w:ascii="Times New Roman" w:eastAsia="Times New Roman" w:hAnsi="Times New Roman" w:cs="Times New Roman"/>
          <w:i/>
          <w:sz w:val="24"/>
        </w:rPr>
        <w:t xml:space="preserve"> </w:t>
      </w:r>
    </w:p>
    <w:p w14:paraId="582D1E2C" w14:textId="77777777" w:rsidR="00581B43" w:rsidRDefault="006C0F8E">
      <w:pPr>
        <w:pStyle w:val="Normal1"/>
        <w:spacing w:after="0" w:line="480" w:lineRule="auto"/>
        <w:ind w:firstLine="540"/>
        <w:rPr>
          <w:rFonts w:ascii="Times New Roman" w:eastAsia="Times New Roman" w:hAnsi="Times New Roman" w:cs="Times New Roman"/>
          <w:sz w:val="24"/>
          <w:szCs w:val="24"/>
        </w:rPr>
      </w:pPr>
      <w:r>
        <w:rPr>
          <w:rFonts w:ascii="Times New Roman" w:eastAsia="Times New Roman" w:hAnsi="Times New Roman" w:cs="Times New Roman"/>
          <w:sz w:val="24"/>
        </w:rPr>
        <w:t xml:space="preserve">Locey &amp; White </w:t>
      </w:r>
      <w:r w:rsidR="0074074F">
        <w:rPr>
          <w:rFonts w:ascii="Times New Roman" w:eastAsia="Times New Roman" w:hAnsi="Times New Roman" w:cs="Times New Roman"/>
          <w:sz w:val="24"/>
        </w:rPr>
        <w:t xml:space="preserve">(2013) </w:t>
      </w:r>
      <w:r w:rsidR="00B1392A">
        <w:rPr>
          <w:rFonts w:ascii="Times New Roman" w:eastAsia="Times New Roman" w:hAnsi="Times New Roman" w:cs="Times New Roman"/>
          <w:sz w:val="24"/>
        </w:rPr>
        <w:t xml:space="preserve">analyzed </w:t>
      </w:r>
      <w:r w:rsidR="00F70CEE">
        <w:rPr>
          <w:rFonts w:ascii="Times New Roman" w:eastAsia="Times New Roman" w:hAnsi="Times New Roman" w:cs="Times New Roman"/>
          <w:sz w:val="24"/>
        </w:rPr>
        <w:t xml:space="preserve">the species abundance distributions (SADs) of </w:t>
      </w:r>
      <w:r w:rsidR="00C861AB">
        <w:rPr>
          <w:rFonts w:ascii="Times New Roman" w:eastAsia="Times New Roman" w:hAnsi="Times New Roman" w:cs="Times New Roman"/>
          <w:sz w:val="24"/>
        </w:rPr>
        <w:t>9562</w:t>
      </w:r>
      <w:r w:rsidR="00F70CEE">
        <w:rPr>
          <w:rFonts w:ascii="Times New Roman" w:eastAsia="Times New Roman" w:hAnsi="Times New Roman" w:cs="Times New Roman"/>
          <w:sz w:val="24"/>
        </w:rPr>
        <w:t xml:space="preserve"> sites of </w:t>
      </w:r>
      <w:r w:rsidR="00B1392A">
        <w:rPr>
          <w:rFonts w:ascii="Times New Roman" w:eastAsia="Times New Roman" w:hAnsi="Times New Roman" w:cs="Times New Roman"/>
          <w:sz w:val="24"/>
        </w:rPr>
        <w:t>trees, bird, mammal, fungi, and prokaryote</w:t>
      </w:r>
      <w:r w:rsidR="00F70CEE">
        <w:rPr>
          <w:rFonts w:ascii="Times New Roman" w:eastAsia="Times New Roman" w:hAnsi="Times New Roman" w:cs="Times New Roman"/>
          <w:sz w:val="24"/>
        </w:rPr>
        <w:t xml:space="preserve"> communities</w:t>
      </w:r>
      <w:r w:rsidR="00B1392A">
        <w:rPr>
          <w:rFonts w:ascii="Times New Roman" w:eastAsia="Times New Roman" w:hAnsi="Times New Roman" w:cs="Times New Roman"/>
          <w:sz w:val="24"/>
        </w:rPr>
        <w:t xml:space="preserve"> using a partitioning algorithm that sampled the feasible set according to total abundance</w:t>
      </w:r>
      <w:r w:rsidR="00C861AB">
        <w:rPr>
          <w:rFonts w:ascii="Times New Roman" w:eastAsia="Times New Roman" w:hAnsi="Times New Roman" w:cs="Times New Roman"/>
          <w:sz w:val="24"/>
        </w:rPr>
        <w:t xml:space="preserve"> </w:t>
      </w:r>
      <w:r w:rsidR="00C861AB" w:rsidRPr="00AC28CF">
        <w:rPr>
          <w:rFonts w:ascii="Times New Roman" w:eastAsia="Times New Roman" w:hAnsi="Times New Roman" w:cs="Times New Roman"/>
          <w:i/>
          <w:sz w:val="24"/>
        </w:rPr>
        <w:t>N</w:t>
      </w:r>
      <w:r w:rsidR="00494C75">
        <w:rPr>
          <w:rFonts w:ascii="Times New Roman" w:eastAsia="Times New Roman" w:hAnsi="Times New Roman" w:cs="Times New Roman"/>
          <w:sz w:val="24"/>
        </w:rPr>
        <w:t xml:space="preserve"> but not with respect to species richness </w:t>
      </w:r>
      <w:r w:rsidR="00494C75" w:rsidRPr="00494C75">
        <w:rPr>
          <w:rFonts w:ascii="Times New Roman" w:eastAsia="Times New Roman" w:hAnsi="Times New Roman" w:cs="Times New Roman"/>
          <w:i/>
          <w:sz w:val="24"/>
        </w:rPr>
        <w:t>S</w:t>
      </w:r>
      <w:r w:rsidR="00494C75">
        <w:rPr>
          <w:rFonts w:ascii="Times New Roman" w:eastAsia="Times New Roman" w:hAnsi="Times New Roman" w:cs="Times New Roman"/>
          <w:sz w:val="24"/>
        </w:rPr>
        <w:t xml:space="preserve"> (i.e. the number of elements).</w:t>
      </w:r>
      <w:r w:rsidR="00B1392A">
        <w:rPr>
          <w:rFonts w:ascii="Times New Roman" w:eastAsia="Times New Roman" w:hAnsi="Times New Roman" w:cs="Times New Roman"/>
          <w:sz w:val="24"/>
        </w:rPr>
        <w:t xml:space="preserve"> </w:t>
      </w:r>
      <w:r w:rsidR="00494C75">
        <w:rPr>
          <w:rFonts w:ascii="Times New Roman" w:eastAsia="Times New Roman" w:hAnsi="Times New Roman" w:cs="Times New Roman"/>
          <w:sz w:val="24"/>
        </w:rPr>
        <w:t>Those data consisted, in part, of a</w:t>
      </w:r>
      <w:r w:rsidR="00494C75">
        <w:rPr>
          <w:rFonts w:ascii="Times New Roman" w:eastAsia="Times New Roman" w:hAnsi="Times New Roman" w:cs="Times New Roman"/>
          <w:sz w:val="24"/>
          <w:szCs w:val="24"/>
        </w:rPr>
        <w:t xml:space="preserve"> subset of previously compiled datasets of site-specific species abundance data (see White </w:t>
      </w:r>
      <w:r w:rsidR="00494C75" w:rsidRPr="00647E2D">
        <w:rPr>
          <w:rFonts w:ascii="Times New Roman" w:eastAsia="Times New Roman" w:hAnsi="Times New Roman" w:cs="Times New Roman"/>
          <w:i/>
          <w:sz w:val="24"/>
          <w:szCs w:val="24"/>
        </w:rPr>
        <w:t>et al</w:t>
      </w:r>
      <w:r w:rsidR="00494C75">
        <w:rPr>
          <w:rFonts w:ascii="Times New Roman" w:eastAsia="Times New Roman" w:hAnsi="Times New Roman" w:cs="Times New Roman"/>
          <w:sz w:val="24"/>
          <w:szCs w:val="24"/>
        </w:rPr>
        <w:t>. 2012)</w:t>
      </w:r>
      <w:r w:rsidR="00581B43">
        <w:rPr>
          <w:rFonts w:ascii="Times New Roman" w:eastAsia="Times New Roman" w:hAnsi="Times New Roman" w:cs="Times New Roman"/>
          <w:sz w:val="24"/>
          <w:szCs w:val="24"/>
        </w:rPr>
        <w:t xml:space="preserve">, and included </w:t>
      </w:r>
      <w:r w:rsidR="00494C75">
        <w:rPr>
          <w:rFonts w:ascii="Times New Roman" w:eastAsia="Times New Roman" w:hAnsi="Times New Roman" w:cs="Times New Roman"/>
          <w:sz w:val="24"/>
          <w:szCs w:val="24"/>
        </w:rPr>
        <w:t xml:space="preserve">four continental-to-global scale surveys, including the Christmas Bird Count (129 sites) (National Audubon Society 2002),  North American Breeding Bird Survey (1,586 sites) (Sauer </w:t>
      </w:r>
      <w:r w:rsidR="00494C75" w:rsidRPr="00647E2D">
        <w:rPr>
          <w:rFonts w:ascii="Times New Roman" w:eastAsia="Times New Roman" w:hAnsi="Times New Roman" w:cs="Times New Roman"/>
          <w:i/>
          <w:sz w:val="24"/>
          <w:szCs w:val="24"/>
        </w:rPr>
        <w:t>et al</w:t>
      </w:r>
      <w:r w:rsidR="00494C75">
        <w:rPr>
          <w:rFonts w:ascii="Times New Roman" w:eastAsia="Times New Roman" w:hAnsi="Times New Roman" w:cs="Times New Roman"/>
          <w:sz w:val="24"/>
          <w:szCs w:val="24"/>
        </w:rPr>
        <w:t xml:space="preserve">. 2011), Gentry’s Forest Transect Data Set (182 sites) (Phillips </w:t>
      </w:r>
      <w:r w:rsidR="00647E2D">
        <w:rPr>
          <w:rFonts w:ascii="Times New Roman" w:eastAsia="Times New Roman" w:hAnsi="Times New Roman" w:cs="Times New Roman"/>
          <w:sz w:val="24"/>
          <w:szCs w:val="24"/>
        </w:rPr>
        <w:t>&amp;</w:t>
      </w:r>
      <w:r w:rsidR="00494C75">
        <w:rPr>
          <w:rFonts w:ascii="Times New Roman" w:eastAsia="Times New Roman" w:hAnsi="Times New Roman" w:cs="Times New Roman"/>
          <w:sz w:val="24"/>
          <w:szCs w:val="24"/>
        </w:rPr>
        <w:t xml:space="preserve"> Miller 2002), Forest Inventory Analysis (7,359 sites) (U.S. Department of Agriculture 2010), and one global-scale data compilation, the Mammal Community Database (42 sites) </w:t>
      </w:r>
      <w:r w:rsidR="009F466F">
        <w:rPr>
          <w:rFonts w:ascii="Times New Roman" w:eastAsia="Times New Roman" w:hAnsi="Times New Roman" w:cs="Times New Roman"/>
          <w:sz w:val="24"/>
          <w:szCs w:val="24"/>
        </w:rPr>
        <w:t>(</w:t>
      </w:r>
      <w:r w:rsidR="00494C75">
        <w:rPr>
          <w:rFonts w:ascii="Times New Roman" w:eastAsia="Times New Roman" w:hAnsi="Times New Roman" w:cs="Times New Roman"/>
          <w:sz w:val="24"/>
          <w:szCs w:val="24"/>
        </w:rPr>
        <w:t xml:space="preserve">Thibault </w:t>
      </w:r>
      <w:r w:rsidR="00494C75" w:rsidRPr="00647E2D">
        <w:rPr>
          <w:rFonts w:ascii="Times New Roman" w:eastAsia="Times New Roman" w:hAnsi="Times New Roman" w:cs="Times New Roman"/>
          <w:i/>
          <w:sz w:val="24"/>
          <w:szCs w:val="24"/>
        </w:rPr>
        <w:t>et al</w:t>
      </w:r>
      <w:r w:rsidR="00494C75">
        <w:rPr>
          <w:rFonts w:ascii="Times New Roman" w:eastAsia="Times New Roman" w:hAnsi="Times New Roman" w:cs="Times New Roman"/>
          <w:sz w:val="24"/>
          <w:szCs w:val="24"/>
        </w:rPr>
        <w:t xml:space="preserve">. 2011). </w:t>
      </w:r>
      <w:r>
        <w:rPr>
          <w:rFonts w:ascii="Times New Roman" w:eastAsia="Times New Roman" w:hAnsi="Times New Roman" w:cs="Times New Roman"/>
          <w:sz w:val="24"/>
          <w:szCs w:val="24"/>
        </w:rPr>
        <w:t xml:space="preserve">Locey &amp; White </w:t>
      </w:r>
      <w:r w:rsidR="009B0542">
        <w:rPr>
          <w:rFonts w:ascii="Times New Roman" w:eastAsia="Times New Roman" w:hAnsi="Times New Roman" w:cs="Times New Roman"/>
          <w:sz w:val="24"/>
          <w:szCs w:val="24"/>
        </w:rPr>
        <w:t>(2013)</w:t>
      </w:r>
      <w:r w:rsidR="00494C75">
        <w:rPr>
          <w:rFonts w:ascii="Times New Roman" w:eastAsia="Times New Roman" w:hAnsi="Times New Roman" w:cs="Times New Roman"/>
          <w:sz w:val="24"/>
          <w:szCs w:val="24"/>
        </w:rPr>
        <w:t xml:space="preserve"> also </w:t>
      </w:r>
      <w:r w:rsidR="00494C75">
        <w:rPr>
          <w:rFonts w:ascii="Times New Roman" w:eastAsia="Times New Roman" w:hAnsi="Times New Roman" w:cs="Times New Roman"/>
          <w:sz w:val="24"/>
          <w:szCs w:val="24"/>
        </w:rPr>
        <w:lastRenderedPageBreak/>
        <w:t xml:space="preserve">compiled abundance data at the species level from five microbial metagenome projects for a total of </w:t>
      </w:r>
      <w:r w:rsidR="00494C75" w:rsidRPr="00A47394">
        <w:rPr>
          <w:rFonts w:ascii="Times New Roman" w:eastAsia="Times New Roman" w:hAnsi="Times New Roman" w:cs="Times New Roman"/>
          <w:color w:val="auto"/>
          <w:sz w:val="24"/>
          <w:szCs w:val="24"/>
        </w:rPr>
        <w:t>264</w:t>
      </w:r>
      <w:r w:rsidR="00494C75">
        <w:rPr>
          <w:rFonts w:ascii="Times New Roman" w:eastAsia="Times New Roman" w:hAnsi="Times New Roman" w:cs="Times New Roman"/>
          <w:sz w:val="24"/>
          <w:szCs w:val="24"/>
        </w:rPr>
        <w:t xml:space="preserve"> </w:t>
      </w:r>
      <w:r w:rsidR="00581B43">
        <w:rPr>
          <w:rFonts w:ascii="Times New Roman" w:eastAsia="Times New Roman" w:hAnsi="Times New Roman" w:cs="Times New Roman"/>
          <w:sz w:val="24"/>
          <w:szCs w:val="24"/>
        </w:rPr>
        <w:t>SADs</w:t>
      </w:r>
      <w:r w:rsidR="009B0542">
        <w:rPr>
          <w:rFonts w:ascii="Times New Roman" w:eastAsia="Times New Roman" w:hAnsi="Times New Roman" w:cs="Times New Roman"/>
          <w:sz w:val="24"/>
          <w:szCs w:val="24"/>
        </w:rPr>
        <w:t xml:space="preserve">. Those data were obtained from </w:t>
      </w:r>
      <w:r w:rsidR="00494C75">
        <w:rPr>
          <w:rFonts w:ascii="Times New Roman" w:eastAsia="Times New Roman" w:hAnsi="Times New Roman" w:cs="Times New Roman"/>
          <w:sz w:val="24"/>
          <w:szCs w:val="24"/>
        </w:rPr>
        <w:t xml:space="preserve">the metagenomics server MG-RAST (Meyer et al. 2008). </w:t>
      </w:r>
      <w:r w:rsidR="009B0542">
        <w:rPr>
          <w:rFonts w:ascii="Times New Roman" w:eastAsia="Times New Roman" w:hAnsi="Times New Roman" w:cs="Times New Roman"/>
          <w:sz w:val="24"/>
          <w:szCs w:val="24"/>
        </w:rPr>
        <w:t>M</w:t>
      </w:r>
      <w:r w:rsidR="00494C75">
        <w:rPr>
          <w:rFonts w:ascii="Times New Roman" w:eastAsia="Times New Roman" w:hAnsi="Times New Roman" w:cs="Times New Roman"/>
          <w:sz w:val="24"/>
          <w:szCs w:val="24"/>
        </w:rPr>
        <w:t xml:space="preserve">etagenomic data </w:t>
      </w:r>
      <w:r w:rsidR="009B0542">
        <w:rPr>
          <w:rFonts w:ascii="Times New Roman" w:eastAsia="Times New Roman" w:hAnsi="Times New Roman" w:cs="Times New Roman"/>
          <w:sz w:val="24"/>
          <w:szCs w:val="24"/>
        </w:rPr>
        <w:t xml:space="preserve">were compiled </w:t>
      </w:r>
      <w:r w:rsidR="00494C75">
        <w:rPr>
          <w:rFonts w:ascii="Times New Roman" w:eastAsia="Times New Roman" w:hAnsi="Times New Roman" w:cs="Times New Roman"/>
          <w:sz w:val="24"/>
          <w:szCs w:val="24"/>
        </w:rPr>
        <w:t>into datasets representing aquatic prokaryotic communities (</w:t>
      </w:r>
      <w:r w:rsidR="00494C75" w:rsidRPr="00A47394">
        <w:rPr>
          <w:rFonts w:ascii="Times New Roman" w:eastAsia="Times New Roman" w:hAnsi="Times New Roman" w:cs="Times New Roman"/>
          <w:color w:val="auto"/>
          <w:sz w:val="24"/>
          <w:szCs w:val="24"/>
        </w:rPr>
        <w:t>48 metagenomes)</w:t>
      </w:r>
      <w:r w:rsidR="009F466F" w:rsidRPr="009F466F">
        <w:rPr>
          <w:rFonts w:ascii="Times New Roman" w:eastAsia="Times New Roman" w:hAnsi="Times New Roman" w:cs="Times New Roman"/>
          <w:sz w:val="24"/>
          <w:szCs w:val="24"/>
        </w:rPr>
        <w:t xml:space="preserve"> </w:t>
      </w:r>
      <w:r w:rsidR="009F466F">
        <w:rPr>
          <w:rFonts w:ascii="Times New Roman" w:eastAsia="Times New Roman" w:hAnsi="Times New Roman" w:cs="Times New Roman"/>
          <w:sz w:val="24"/>
          <w:szCs w:val="24"/>
        </w:rPr>
        <w:t xml:space="preserve">(Flores </w:t>
      </w:r>
      <w:r w:rsidR="009F466F" w:rsidRPr="00647E2D">
        <w:rPr>
          <w:rFonts w:ascii="Times New Roman" w:eastAsia="Times New Roman" w:hAnsi="Times New Roman" w:cs="Times New Roman"/>
          <w:i/>
          <w:sz w:val="24"/>
          <w:szCs w:val="24"/>
        </w:rPr>
        <w:t>et al</w:t>
      </w:r>
      <w:r w:rsidR="009F466F">
        <w:rPr>
          <w:rFonts w:ascii="Times New Roman" w:eastAsia="Times New Roman" w:hAnsi="Times New Roman" w:cs="Times New Roman"/>
          <w:sz w:val="24"/>
          <w:szCs w:val="24"/>
        </w:rPr>
        <w:t>. 2011</w:t>
      </w:r>
      <w:r w:rsidR="00CB5A09">
        <w:rPr>
          <w:rFonts w:ascii="Times New Roman" w:eastAsia="Times New Roman" w:hAnsi="Times New Roman" w:cs="Times New Roman"/>
          <w:sz w:val="24"/>
          <w:szCs w:val="24"/>
        </w:rPr>
        <w:t xml:space="preserve">, </w:t>
      </w:r>
      <w:hyperlink r:id="rId9" w:history="1">
        <w:r w:rsidR="00CB5A09">
          <w:rPr>
            <w:rFonts w:ascii="Times New Roman" w:eastAsia="Times New Roman" w:hAnsi="Times New Roman" w:cs="Times New Roman"/>
            <w:sz w:val="24"/>
            <w:szCs w:val="24"/>
          </w:rPr>
          <w:t>www</w:t>
        </w:r>
      </w:hyperlink>
      <w:hyperlink r:id="rId10" w:history="1">
        <w:r w:rsidR="00CB5A09">
          <w:rPr>
            <w:rFonts w:ascii="Times New Roman" w:eastAsia="Times New Roman" w:hAnsi="Times New Roman" w:cs="Times New Roman"/>
            <w:sz w:val="24"/>
            <w:szCs w:val="24"/>
          </w:rPr>
          <w:t>.</w:t>
        </w:r>
      </w:hyperlink>
      <w:hyperlink r:id="rId11" w:history="1">
        <w:r w:rsidR="00CB5A09">
          <w:rPr>
            <w:rFonts w:ascii="Times New Roman" w:eastAsia="Times New Roman" w:hAnsi="Times New Roman" w:cs="Times New Roman"/>
            <w:sz w:val="24"/>
            <w:szCs w:val="24"/>
          </w:rPr>
          <w:t>catlin</w:t>
        </w:r>
      </w:hyperlink>
      <w:hyperlink r:id="rId12" w:history="1">
        <w:r w:rsidR="00CB5A09">
          <w:rPr>
            <w:rFonts w:ascii="Times New Roman" w:eastAsia="Times New Roman" w:hAnsi="Times New Roman" w:cs="Times New Roman"/>
            <w:sz w:val="24"/>
            <w:szCs w:val="24"/>
          </w:rPr>
          <w:t>.</w:t>
        </w:r>
      </w:hyperlink>
      <w:hyperlink r:id="rId13" w:history="1">
        <w:r w:rsidR="00CB5A09">
          <w:rPr>
            <w:rFonts w:ascii="Times New Roman" w:eastAsia="Times New Roman" w:hAnsi="Times New Roman" w:cs="Times New Roman"/>
            <w:sz w:val="24"/>
            <w:szCs w:val="24"/>
          </w:rPr>
          <w:t>com</w:t>
        </w:r>
      </w:hyperlink>
      <w:hyperlink r:id="rId14" w:history="1">
        <w:r w:rsidR="00CB5A09">
          <w:rPr>
            <w:rFonts w:ascii="Times New Roman" w:eastAsia="Times New Roman" w:hAnsi="Times New Roman" w:cs="Times New Roman"/>
            <w:sz w:val="24"/>
            <w:szCs w:val="24"/>
          </w:rPr>
          <w:t>/</w:t>
        </w:r>
      </w:hyperlink>
      <w:hyperlink r:id="rId15" w:history="1">
        <w:r w:rsidR="00CB5A09">
          <w:rPr>
            <w:rFonts w:ascii="Times New Roman" w:eastAsia="Times New Roman" w:hAnsi="Times New Roman" w:cs="Times New Roman"/>
            <w:sz w:val="24"/>
            <w:szCs w:val="24"/>
          </w:rPr>
          <w:t>en</w:t>
        </w:r>
      </w:hyperlink>
      <w:hyperlink r:id="rId16" w:history="1">
        <w:r w:rsidR="00CB5A09">
          <w:rPr>
            <w:rFonts w:ascii="Times New Roman" w:eastAsia="Times New Roman" w:hAnsi="Times New Roman" w:cs="Times New Roman"/>
            <w:sz w:val="24"/>
            <w:szCs w:val="24"/>
          </w:rPr>
          <w:t>/</w:t>
        </w:r>
      </w:hyperlink>
      <w:hyperlink r:id="rId17" w:history="1">
        <w:r w:rsidR="00CB5A09">
          <w:rPr>
            <w:rFonts w:ascii="Times New Roman" w:eastAsia="Times New Roman" w:hAnsi="Times New Roman" w:cs="Times New Roman"/>
            <w:sz w:val="24"/>
            <w:szCs w:val="24"/>
          </w:rPr>
          <w:t>Responsibility</w:t>
        </w:r>
      </w:hyperlink>
      <w:hyperlink r:id="rId18" w:history="1">
        <w:r w:rsidR="00CB5A09">
          <w:rPr>
            <w:rFonts w:ascii="Times New Roman" w:eastAsia="Times New Roman" w:hAnsi="Times New Roman" w:cs="Times New Roman"/>
            <w:sz w:val="24"/>
            <w:szCs w:val="24"/>
          </w:rPr>
          <w:t>/</w:t>
        </w:r>
      </w:hyperlink>
      <w:hyperlink r:id="rId19" w:history="1">
        <w:r w:rsidR="00CB5A09">
          <w:rPr>
            <w:rFonts w:ascii="Times New Roman" w:eastAsia="Times New Roman" w:hAnsi="Times New Roman" w:cs="Times New Roman"/>
            <w:sz w:val="24"/>
            <w:szCs w:val="24"/>
          </w:rPr>
          <w:t>CatlinArcticSurvey</w:t>
        </w:r>
      </w:hyperlink>
      <w:r w:rsidR="009F466F">
        <w:rPr>
          <w:rFonts w:ascii="Times New Roman" w:eastAsia="Times New Roman" w:hAnsi="Times New Roman" w:cs="Times New Roman"/>
          <w:sz w:val="24"/>
          <w:szCs w:val="24"/>
        </w:rPr>
        <w:t>)</w:t>
      </w:r>
      <w:r w:rsidR="00494C75" w:rsidRPr="00A47394">
        <w:rPr>
          <w:rFonts w:ascii="Times New Roman" w:eastAsia="Times New Roman" w:hAnsi="Times New Roman" w:cs="Times New Roman"/>
          <w:color w:val="auto"/>
          <w:sz w:val="24"/>
          <w:szCs w:val="24"/>
        </w:rPr>
        <w:t>, terrestrial prokaryotic communities (92 metagenomes)</w:t>
      </w:r>
      <w:r w:rsidR="00CB5A09" w:rsidRPr="00CB5A09">
        <w:rPr>
          <w:rFonts w:ascii="Times New Roman" w:eastAsia="Times New Roman" w:hAnsi="Times New Roman" w:cs="Times New Roman"/>
          <w:sz w:val="24"/>
          <w:szCs w:val="24"/>
        </w:rPr>
        <w:t xml:space="preserve"> </w:t>
      </w:r>
      <w:r w:rsidR="00CB5A09">
        <w:rPr>
          <w:rFonts w:ascii="Times New Roman" w:eastAsia="Times New Roman" w:hAnsi="Times New Roman" w:cs="Times New Roman"/>
          <w:sz w:val="24"/>
          <w:szCs w:val="24"/>
        </w:rPr>
        <w:t>(Chu et al. 2010</w:t>
      </w:r>
      <w:r w:rsidR="00647E2D">
        <w:rPr>
          <w:rFonts w:ascii="Times New Roman" w:eastAsia="Times New Roman" w:hAnsi="Times New Roman" w:cs="Times New Roman"/>
          <w:sz w:val="24"/>
          <w:szCs w:val="24"/>
        </w:rPr>
        <w:t>;</w:t>
      </w:r>
      <w:r w:rsidR="00CB5A09">
        <w:rPr>
          <w:rFonts w:ascii="Times New Roman" w:eastAsia="Times New Roman" w:hAnsi="Times New Roman" w:cs="Times New Roman"/>
          <w:sz w:val="24"/>
          <w:szCs w:val="24"/>
        </w:rPr>
        <w:t xml:space="preserve"> </w:t>
      </w:r>
      <w:proofErr w:type="spellStart"/>
      <w:r w:rsidR="00CB5A09">
        <w:rPr>
          <w:rFonts w:ascii="Times New Roman" w:eastAsia="Times New Roman" w:hAnsi="Times New Roman" w:cs="Times New Roman"/>
          <w:sz w:val="24"/>
          <w:szCs w:val="24"/>
        </w:rPr>
        <w:t>Fierer</w:t>
      </w:r>
      <w:proofErr w:type="spellEnd"/>
      <w:r w:rsidR="00CB5A09">
        <w:rPr>
          <w:rFonts w:ascii="Times New Roman" w:eastAsia="Times New Roman" w:hAnsi="Times New Roman" w:cs="Times New Roman"/>
          <w:sz w:val="24"/>
          <w:szCs w:val="24"/>
        </w:rPr>
        <w:t xml:space="preserve"> </w:t>
      </w:r>
      <w:r w:rsidR="00CB5A09" w:rsidRPr="00647E2D">
        <w:rPr>
          <w:rFonts w:ascii="Times New Roman" w:eastAsia="Times New Roman" w:hAnsi="Times New Roman" w:cs="Times New Roman"/>
          <w:i/>
          <w:sz w:val="24"/>
          <w:szCs w:val="24"/>
        </w:rPr>
        <w:t>et al</w:t>
      </w:r>
      <w:r w:rsidR="00CB5A09">
        <w:rPr>
          <w:rFonts w:ascii="Times New Roman" w:eastAsia="Times New Roman" w:hAnsi="Times New Roman" w:cs="Times New Roman"/>
          <w:sz w:val="24"/>
          <w:szCs w:val="24"/>
        </w:rPr>
        <w:t>. 2012)</w:t>
      </w:r>
      <w:r w:rsidR="00494C75" w:rsidRPr="00A47394">
        <w:rPr>
          <w:rFonts w:ascii="Times New Roman" w:eastAsia="Times New Roman" w:hAnsi="Times New Roman" w:cs="Times New Roman"/>
          <w:color w:val="auto"/>
          <w:sz w:val="24"/>
          <w:szCs w:val="24"/>
        </w:rPr>
        <w:t>, and terrestrial fungal communities (124</w:t>
      </w:r>
      <w:r w:rsidR="00494C75">
        <w:rPr>
          <w:rFonts w:ascii="Times New Roman" w:eastAsia="Times New Roman" w:hAnsi="Times New Roman" w:cs="Times New Roman"/>
          <w:sz w:val="24"/>
          <w:szCs w:val="24"/>
        </w:rPr>
        <w:t xml:space="preserve"> metagenomes)</w:t>
      </w:r>
      <w:r w:rsidR="00CB5A09" w:rsidRPr="00CB5A09">
        <w:rPr>
          <w:rFonts w:ascii="Times New Roman" w:eastAsia="Times New Roman" w:hAnsi="Times New Roman" w:cs="Times New Roman"/>
          <w:sz w:val="24"/>
          <w:szCs w:val="24"/>
        </w:rPr>
        <w:t xml:space="preserve"> </w:t>
      </w:r>
      <w:r w:rsidR="00CB5A09">
        <w:rPr>
          <w:rFonts w:ascii="Times New Roman" w:eastAsia="Times New Roman" w:hAnsi="Times New Roman" w:cs="Times New Roman"/>
          <w:sz w:val="24"/>
          <w:szCs w:val="24"/>
        </w:rPr>
        <w:t xml:space="preserve">(Amend </w:t>
      </w:r>
      <w:r w:rsidR="00CB5A09" w:rsidRPr="00647E2D">
        <w:rPr>
          <w:rFonts w:ascii="Times New Roman" w:eastAsia="Times New Roman" w:hAnsi="Times New Roman" w:cs="Times New Roman"/>
          <w:i/>
          <w:sz w:val="24"/>
          <w:szCs w:val="24"/>
        </w:rPr>
        <w:t>et al</w:t>
      </w:r>
      <w:r w:rsidR="00CB5A09">
        <w:rPr>
          <w:rFonts w:ascii="Times New Roman" w:eastAsia="Times New Roman" w:hAnsi="Times New Roman" w:cs="Times New Roman"/>
          <w:sz w:val="24"/>
          <w:szCs w:val="24"/>
        </w:rPr>
        <w:t>. 2010)</w:t>
      </w:r>
      <w:r w:rsidR="00494C75">
        <w:rPr>
          <w:rFonts w:ascii="Times New Roman" w:eastAsia="Times New Roman" w:hAnsi="Times New Roman" w:cs="Times New Roman"/>
          <w:sz w:val="24"/>
          <w:szCs w:val="24"/>
        </w:rPr>
        <w:t>.</w:t>
      </w:r>
      <w:r w:rsidR="009B0542">
        <w:rPr>
          <w:rFonts w:ascii="Times New Roman" w:eastAsia="Times New Roman" w:hAnsi="Times New Roman" w:cs="Times New Roman"/>
          <w:sz w:val="24"/>
          <w:szCs w:val="24"/>
        </w:rPr>
        <w:t xml:space="preserve"> </w:t>
      </w:r>
      <w:r w:rsidR="00D5130D">
        <w:rPr>
          <w:rFonts w:ascii="Times New Roman" w:eastAsia="Times New Roman" w:hAnsi="Times New Roman" w:cs="Times New Roman"/>
          <w:sz w:val="24"/>
          <w:szCs w:val="24"/>
        </w:rPr>
        <w:t xml:space="preserve">We refer the reader to </w:t>
      </w:r>
      <w:r>
        <w:rPr>
          <w:rFonts w:ascii="Times New Roman" w:eastAsia="Times New Roman" w:hAnsi="Times New Roman" w:cs="Times New Roman"/>
          <w:sz w:val="24"/>
          <w:szCs w:val="24"/>
        </w:rPr>
        <w:t xml:space="preserve">Locey &amp; White </w:t>
      </w:r>
      <w:r w:rsidR="00D5130D">
        <w:rPr>
          <w:rFonts w:ascii="Times New Roman" w:eastAsia="Times New Roman" w:hAnsi="Times New Roman" w:cs="Times New Roman"/>
          <w:sz w:val="24"/>
          <w:szCs w:val="24"/>
        </w:rPr>
        <w:t xml:space="preserve">(2013) and White </w:t>
      </w:r>
      <w:r w:rsidR="00D5130D" w:rsidRPr="00647E2D">
        <w:rPr>
          <w:rFonts w:ascii="Times New Roman" w:eastAsia="Times New Roman" w:hAnsi="Times New Roman" w:cs="Times New Roman"/>
          <w:i/>
          <w:sz w:val="24"/>
          <w:szCs w:val="24"/>
        </w:rPr>
        <w:t>et al</w:t>
      </w:r>
      <w:r w:rsidR="00D5130D">
        <w:rPr>
          <w:rFonts w:ascii="Times New Roman" w:eastAsia="Times New Roman" w:hAnsi="Times New Roman" w:cs="Times New Roman"/>
          <w:sz w:val="24"/>
          <w:szCs w:val="24"/>
        </w:rPr>
        <w:t>. (2012) for more thorough descriptions of those datasets.</w:t>
      </w:r>
    </w:p>
    <w:p w14:paraId="55EB6562" w14:textId="77777777" w:rsidR="00F057BC" w:rsidRDefault="00B1392A">
      <w:pPr>
        <w:pStyle w:val="Normal1"/>
        <w:spacing w:after="0" w:line="480" w:lineRule="auto"/>
        <w:ind w:firstLine="540"/>
        <w:rPr>
          <w:rFonts w:ascii="Times New Roman" w:eastAsia="Times New Roman" w:hAnsi="Times New Roman" w:cs="Times New Roman"/>
          <w:sz w:val="24"/>
        </w:rPr>
      </w:pPr>
      <w:r>
        <w:rPr>
          <w:rFonts w:ascii="Times New Roman" w:eastAsia="Times New Roman" w:hAnsi="Times New Roman" w:cs="Times New Roman"/>
          <w:sz w:val="24"/>
        </w:rPr>
        <w:t>The inefficiency of th</w:t>
      </w:r>
      <w:r w:rsidR="00AA1732">
        <w:rPr>
          <w:rFonts w:ascii="Times New Roman" w:eastAsia="Times New Roman" w:hAnsi="Times New Roman" w:cs="Times New Roman"/>
          <w:sz w:val="24"/>
        </w:rPr>
        <w:t>e</w:t>
      </w:r>
      <w:r>
        <w:rPr>
          <w:rFonts w:ascii="Times New Roman" w:eastAsia="Times New Roman" w:hAnsi="Times New Roman" w:cs="Times New Roman"/>
          <w:sz w:val="24"/>
        </w:rPr>
        <w:t xml:space="preserve"> </w:t>
      </w:r>
      <w:r w:rsidR="00AA1732">
        <w:rPr>
          <w:rFonts w:ascii="Times New Roman" w:eastAsia="Times New Roman" w:hAnsi="Times New Roman" w:cs="Times New Roman"/>
          <w:sz w:val="24"/>
        </w:rPr>
        <w:t xml:space="preserve">partitioning method used </w:t>
      </w:r>
      <w:r w:rsidR="00AD595A">
        <w:rPr>
          <w:rFonts w:ascii="Times New Roman" w:eastAsia="Times New Roman" w:hAnsi="Times New Roman" w:cs="Times New Roman"/>
          <w:sz w:val="24"/>
        </w:rPr>
        <w:t xml:space="preserve">by </w:t>
      </w:r>
      <w:r w:rsidR="006C0F8E">
        <w:rPr>
          <w:rFonts w:ascii="Times New Roman" w:eastAsia="Times New Roman" w:hAnsi="Times New Roman" w:cs="Times New Roman"/>
          <w:sz w:val="24"/>
        </w:rPr>
        <w:t xml:space="preserve">Locey &amp; White </w:t>
      </w:r>
      <w:r w:rsidR="009B0542">
        <w:rPr>
          <w:rFonts w:ascii="Times New Roman" w:eastAsia="Times New Roman" w:hAnsi="Times New Roman" w:cs="Times New Roman"/>
          <w:sz w:val="24"/>
        </w:rPr>
        <w:t xml:space="preserve">(2013) </w:t>
      </w:r>
      <w:r>
        <w:rPr>
          <w:rFonts w:ascii="Times New Roman" w:eastAsia="Times New Roman" w:hAnsi="Times New Roman" w:cs="Times New Roman"/>
          <w:sz w:val="24"/>
        </w:rPr>
        <w:t>restrict</w:t>
      </w:r>
      <w:r w:rsidR="00AA1732">
        <w:rPr>
          <w:rFonts w:ascii="Times New Roman" w:eastAsia="Times New Roman" w:hAnsi="Times New Roman" w:cs="Times New Roman"/>
          <w:sz w:val="24"/>
        </w:rPr>
        <w:t>ed</w:t>
      </w:r>
      <w:r w:rsidR="009B0542">
        <w:rPr>
          <w:rFonts w:ascii="Times New Roman" w:eastAsia="Times New Roman" w:hAnsi="Times New Roman" w:cs="Times New Roman"/>
          <w:sz w:val="24"/>
        </w:rPr>
        <w:t xml:space="preserve"> their</w:t>
      </w:r>
      <w:r>
        <w:rPr>
          <w:rFonts w:ascii="Times New Roman" w:eastAsia="Times New Roman" w:hAnsi="Times New Roman" w:cs="Times New Roman"/>
          <w:sz w:val="24"/>
        </w:rPr>
        <w:t xml:space="preserve"> analyses to combinations of </w:t>
      </w:r>
      <w:r w:rsidR="00AD595A">
        <w:rPr>
          <w:rFonts w:ascii="Times New Roman" w:eastAsia="Times New Roman" w:hAnsi="Times New Roman" w:cs="Times New Roman"/>
          <w:sz w:val="24"/>
        </w:rPr>
        <w:t xml:space="preserve">abundance </w:t>
      </w:r>
      <w:r w:rsidR="00AC28CF" w:rsidRPr="00AC28CF">
        <w:rPr>
          <w:rFonts w:ascii="Times New Roman" w:eastAsia="Times New Roman" w:hAnsi="Times New Roman" w:cs="Times New Roman"/>
          <w:i/>
          <w:sz w:val="24"/>
        </w:rPr>
        <w:t>N</w:t>
      </w:r>
      <w:r>
        <w:rPr>
          <w:rFonts w:ascii="Times New Roman" w:eastAsia="Times New Roman" w:hAnsi="Times New Roman" w:cs="Times New Roman"/>
          <w:sz w:val="24"/>
        </w:rPr>
        <w:t xml:space="preserve"> and species richness</w:t>
      </w:r>
      <w:r w:rsidR="00C861AB">
        <w:rPr>
          <w:rFonts w:ascii="Times New Roman" w:eastAsia="Times New Roman" w:hAnsi="Times New Roman" w:cs="Times New Roman"/>
          <w:sz w:val="24"/>
        </w:rPr>
        <w:t xml:space="preserve"> </w:t>
      </w:r>
      <w:r w:rsidR="00C861AB" w:rsidRPr="00AC28CF">
        <w:rPr>
          <w:rFonts w:ascii="Times New Roman" w:eastAsia="Times New Roman" w:hAnsi="Times New Roman" w:cs="Times New Roman"/>
          <w:i/>
          <w:sz w:val="24"/>
        </w:rPr>
        <w:t>S</w:t>
      </w:r>
      <w:r>
        <w:rPr>
          <w:rFonts w:ascii="Times New Roman" w:eastAsia="Times New Roman" w:hAnsi="Times New Roman" w:cs="Times New Roman"/>
          <w:sz w:val="24"/>
        </w:rPr>
        <w:t>, for which, there was a reasonable probability of generating a random integer partition</w:t>
      </w:r>
      <w:r w:rsidR="00773918">
        <w:rPr>
          <w:rFonts w:ascii="Times New Roman" w:eastAsia="Times New Roman" w:hAnsi="Times New Roman" w:cs="Times New Roman"/>
          <w:sz w:val="24"/>
        </w:rPr>
        <w:t xml:space="preserve"> </w:t>
      </w:r>
      <w:r w:rsidR="00CF360A">
        <w:rPr>
          <w:rFonts w:ascii="Times New Roman" w:eastAsia="Times New Roman" w:hAnsi="Times New Roman" w:cs="Times New Roman"/>
          <w:sz w:val="24"/>
        </w:rPr>
        <w:t xml:space="preserve">of </w:t>
      </w:r>
      <w:r w:rsidR="00F70CEE" w:rsidRPr="00F70CEE">
        <w:rPr>
          <w:rFonts w:ascii="Times New Roman" w:eastAsia="Times New Roman" w:hAnsi="Times New Roman" w:cs="Times New Roman"/>
          <w:i/>
          <w:sz w:val="24"/>
        </w:rPr>
        <w:t>N</w:t>
      </w:r>
      <w:r w:rsidR="00F70CEE">
        <w:rPr>
          <w:rFonts w:ascii="Times New Roman" w:eastAsia="Times New Roman" w:hAnsi="Times New Roman" w:cs="Times New Roman"/>
          <w:sz w:val="24"/>
        </w:rPr>
        <w:t xml:space="preserve"> </w:t>
      </w:r>
      <w:r w:rsidR="00CF360A">
        <w:rPr>
          <w:rFonts w:ascii="Times New Roman" w:eastAsia="Times New Roman" w:hAnsi="Times New Roman" w:cs="Times New Roman"/>
          <w:sz w:val="24"/>
        </w:rPr>
        <w:t xml:space="preserve">with exactly </w:t>
      </w:r>
      <w:r w:rsidR="00F70CEE" w:rsidRPr="00F70CEE">
        <w:rPr>
          <w:rFonts w:ascii="Times New Roman" w:eastAsia="Times New Roman" w:hAnsi="Times New Roman" w:cs="Times New Roman"/>
          <w:i/>
          <w:sz w:val="24"/>
        </w:rPr>
        <w:t>S</w:t>
      </w:r>
      <w:r w:rsidR="00CF360A">
        <w:rPr>
          <w:rFonts w:ascii="Times New Roman" w:eastAsia="Times New Roman" w:hAnsi="Times New Roman" w:cs="Times New Roman"/>
          <w:sz w:val="24"/>
        </w:rPr>
        <w:t xml:space="preserve"> elements</w:t>
      </w:r>
      <w:r>
        <w:rPr>
          <w:rFonts w:ascii="Times New Roman" w:eastAsia="Times New Roman" w:hAnsi="Times New Roman" w:cs="Times New Roman"/>
          <w:sz w:val="24"/>
        </w:rPr>
        <w:t xml:space="preserve">. </w:t>
      </w:r>
      <w:r w:rsidR="00AA1732">
        <w:rPr>
          <w:rFonts w:ascii="Times New Roman" w:eastAsia="Times New Roman" w:hAnsi="Times New Roman" w:cs="Times New Roman"/>
          <w:sz w:val="24"/>
        </w:rPr>
        <w:t xml:space="preserve">This </w:t>
      </w:r>
      <w:r w:rsidR="00DD483D">
        <w:rPr>
          <w:rFonts w:ascii="Times New Roman" w:eastAsia="Times New Roman" w:hAnsi="Times New Roman" w:cs="Times New Roman"/>
          <w:sz w:val="24"/>
        </w:rPr>
        <w:t xml:space="preserve">restriction allowed for only 60% of the available </w:t>
      </w:r>
      <w:r w:rsidR="00AC28CF">
        <w:rPr>
          <w:rFonts w:ascii="Times New Roman" w:eastAsia="Times New Roman" w:hAnsi="Times New Roman" w:cs="Times New Roman"/>
          <w:sz w:val="24"/>
        </w:rPr>
        <w:t xml:space="preserve">data </w:t>
      </w:r>
      <w:r w:rsidR="00DD483D">
        <w:rPr>
          <w:rFonts w:ascii="Times New Roman" w:eastAsia="Times New Roman" w:hAnsi="Times New Roman" w:cs="Times New Roman"/>
          <w:sz w:val="24"/>
        </w:rPr>
        <w:t xml:space="preserve">to be examined </w:t>
      </w:r>
      <w:r w:rsidR="008D6077">
        <w:rPr>
          <w:rFonts w:ascii="Times New Roman" w:eastAsia="Times New Roman" w:hAnsi="Times New Roman" w:cs="Times New Roman"/>
          <w:sz w:val="24"/>
        </w:rPr>
        <w:t>despite more than 10000 compute hours worth of effort</w:t>
      </w:r>
      <w:r w:rsidR="00773918">
        <w:rPr>
          <w:rFonts w:ascii="Times New Roman" w:eastAsia="Times New Roman" w:hAnsi="Times New Roman" w:cs="Times New Roman"/>
          <w:sz w:val="24"/>
        </w:rPr>
        <w:t>.</w:t>
      </w:r>
      <w:r w:rsidR="008D6077">
        <w:rPr>
          <w:rFonts w:ascii="Times New Roman" w:eastAsia="Times New Roman" w:hAnsi="Times New Roman" w:cs="Times New Roman"/>
          <w:sz w:val="24"/>
        </w:rPr>
        <w:t xml:space="preserve"> W</w:t>
      </w:r>
      <w:r>
        <w:rPr>
          <w:rFonts w:ascii="Times New Roman" w:eastAsia="Times New Roman" w:hAnsi="Times New Roman" w:cs="Times New Roman"/>
          <w:sz w:val="24"/>
        </w:rPr>
        <w:t>e reanaly</w:t>
      </w:r>
      <w:r w:rsidR="00773918">
        <w:rPr>
          <w:rFonts w:ascii="Times New Roman" w:eastAsia="Times New Roman" w:hAnsi="Times New Roman" w:cs="Times New Roman"/>
          <w:sz w:val="24"/>
        </w:rPr>
        <w:t xml:space="preserve">ze those datasets using the </w:t>
      </w:r>
      <w:r>
        <w:rPr>
          <w:rFonts w:ascii="Times New Roman" w:eastAsia="Times New Roman" w:hAnsi="Times New Roman" w:cs="Times New Roman"/>
          <w:sz w:val="24"/>
        </w:rPr>
        <w:t xml:space="preserve">algorithms developed </w:t>
      </w:r>
      <w:r w:rsidR="008D6077">
        <w:rPr>
          <w:rFonts w:ascii="Times New Roman" w:eastAsia="Times New Roman" w:hAnsi="Times New Roman" w:cs="Times New Roman"/>
          <w:sz w:val="24"/>
        </w:rPr>
        <w:t>here</w:t>
      </w:r>
      <w:r w:rsidR="009D26CE">
        <w:rPr>
          <w:rFonts w:ascii="Times New Roman" w:eastAsia="Times New Roman" w:hAnsi="Times New Roman" w:cs="Times New Roman"/>
          <w:sz w:val="24"/>
        </w:rPr>
        <w:t>, which should allow for random samples of a greater number of SADs to be produced in less time</w:t>
      </w:r>
      <w:r w:rsidR="00494C75">
        <w:rPr>
          <w:rFonts w:ascii="Times New Roman" w:eastAsia="Times New Roman" w:hAnsi="Times New Roman" w:cs="Times New Roman"/>
          <w:sz w:val="24"/>
        </w:rPr>
        <w:t>.</w:t>
      </w:r>
    </w:p>
    <w:p w14:paraId="429D53EB" w14:textId="77777777" w:rsidR="00E32EDE" w:rsidRDefault="00E32EDE" w:rsidP="00F237BC">
      <w:pPr>
        <w:pStyle w:val="Normal1"/>
        <w:spacing w:after="0" w:line="480" w:lineRule="auto"/>
        <w:ind w:firstLine="540"/>
        <w:jc w:val="center"/>
        <w:rPr>
          <w:rFonts w:ascii="Times New Roman" w:eastAsia="Times New Roman" w:hAnsi="Times New Roman" w:cs="Times New Roman"/>
          <w:i/>
          <w:sz w:val="24"/>
        </w:rPr>
      </w:pPr>
    </w:p>
    <w:p w14:paraId="28A926C1" w14:textId="77777777" w:rsidR="00F237BC" w:rsidRDefault="00F237BC" w:rsidP="00F237BC">
      <w:pPr>
        <w:pStyle w:val="Normal1"/>
        <w:spacing w:after="0" w:line="480" w:lineRule="auto"/>
        <w:ind w:firstLine="540"/>
        <w:jc w:val="center"/>
        <w:rPr>
          <w:rFonts w:ascii="Times New Roman" w:eastAsia="Times New Roman" w:hAnsi="Times New Roman" w:cs="Times New Roman"/>
          <w:i/>
          <w:sz w:val="24"/>
        </w:rPr>
      </w:pPr>
      <w:r>
        <w:rPr>
          <w:rFonts w:ascii="Times New Roman" w:eastAsia="Times New Roman" w:hAnsi="Times New Roman" w:cs="Times New Roman"/>
          <w:i/>
          <w:sz w:val="24"/>
        </w:rPr>
        <w:t>General c</w:t>
      </w:r>
      <w:r w:rsidRPr="00F237BC">
        <w:rPr>
          <w:rFonts w:ascii="Times New Roman" w:eastAsia="Times New Roman" w:hAnsi="Times New Roman" w:cs="Times New Roman"/>
          <w:i/>
          <w:sz w:val="24"/>
        </w:rPr>
        <w:t>haracteristics of the SSAD feasible set</w:t>
      </w:r>
    </w:p>
    <w:p w14:paraId="7C407F6B" w14:textId="77777777" w:rsidR="00E32EDE" w:rsidRDefault="00902241" w:rsidP="00E32EDE">
      <w:pPr>
        <w:pStyle w:val="Normal1"/>
        <w:spacing w:after="0" w:line="480" w:lineRule="auto"/>
        <w:ind w:firstLine="540"/>
        <w:rPr>
          <w:rFonts w:ascii="Times New Roman" w:eastAsia="Times New Roman" w:hAnsi="Times New Roman" w:cs="Times New Roman"/>
          <w:sz w:val="24"/>
        </w:rPr>
      </w:pPr>
      <w:r>
        <w:rPr>
          <w:rFonts w:ascii="Times New Roman" w:eastAsia="Times New Roman" w:hAnsi="Times New Roman" w:cs="Times New Roman"/>
          <w:sz w:val="24"/>
        </w:rPr>
        <w:t xml:space="preserve">Brown </w:t>
      </w:r>
      <w:r w:rsidRPr="00000B86">
        <w:rPr>
          <w:rFonts w:ascii="Times New Roman" w:eastAsia="Times New Roman" w:hAnsi="Times New Roman" w:cs="Times New Roman"/>
          <w:i/>
          <w:sz w:val="24"/>
        </w:rPr>
        <w:t>et al</w:t>
      </w:r>
      <w:r>
        <w:rPr>
          <w:rFonts w:ascii="Times New Roman" w:eastAsia="Times New Roman" w:hAnsi="Times New Roman" w:cs="Times New Roman"/>
          <w:sz w:val="24"/>
        </w:rPr>
        <w:t xml:space="preserve">. (1995) revealed evidence that the </w:t>
      </w:r>
      <w:r w:rsidR="009D26CE">
        <w:rPr>
          <w:rFonts w:ascii="Times New Roman" w:eastAsia="Times New Roman" w:hAnsi="Times New Roman" w:cs="Times New Roman"/>
          <w:sz w:val="24"/>
        </w:rPr>
        <w:t xml:space="preserve">general </w:t>
      </w:r>
      <w:r>
        <w:rPr>
          <w:rFonts w:ascii="Times New Roman" w:eastAsia="Times New Roman" w:hAnsi="Times New Roman" w:cs="Times New Roman"/>
          <w:sz w:val="24"/>
        </w:rPr>
        <w:t xml:space="preserve">form of the SSAD, like that of the SAD, </w:t>
      </w:r>
      <w:r w:rsidR="001914A8">
        <w:rPr>
          <w:rFonts w:ascii="Times New Roman" w:eastAsia="Times New Roman" w:hAnsi="Times New Roman" w:cs="Times New Roman"/>
          <w:sz w:val="24"/>
        </w:rPr>
        <w:t xml:space="preserve">is characterized </w:t>
      </w:r>
      <w:r w:rsidR="009D26CE">
        <w:rPr>
          <w:rFonts w:ascii="Times New Roman" w:eastAsia="Times New Roman" w:hAnsi="Times New Roman" w:cs="Times New Roman"/>
          <w:sz w:val="24"/>
        </w:rPr>
        <w:t>by</w:t>
      </w:r>
      <w:r w:rsidR="001914A8">
        <w:rPr>
          <w:rFonts w:ascii="Times New Roman" w:eastAsia="Times New Roman" w:hAnsi="Times New Roman" w:cs="Times New Roman"/>
          <w:sz w:val="24"/>
        </w:rPr>
        <w:t xml:space="preserve"> a hollow-curve. In the sense of the SSAD, a hollow-curve implies that many areas are occupied by few or no individuals and that relatively few areas are occupied by many individuals. </w:t>
      </w:r>
      <w:r w:rsidR="00217D32">
        <w:rPr>
          <w:rFonts w:ascii="Times New Roman" w:eastAsia="Times New Roman" w:hAnsi="Times New Roman" w:cs="Times New Roman"/>
          <w:sz w:val="24"/>
        </w:rPr>
        <w:t xml:space="preserve">Both Brown </w:t>
      </w:r>
      <w:r w:rsidR="00217D32" w:rsidRPr="00647E2D">
        <w:rPr>
          <w:rFonts w:ascii="Times New Roman" w:eastAsia="Times New Roman" w:hAnsi="Times New Roman" w:cs="Times New Roman"/>
          <w:i/>
          <w:sz w:val="24"/>
        </w:rPr>
        <w:t>et al</w:t>
      </w:r>
      <w:r w:rsidR="00217D32">
        <w:rPr>
          <w:rFonts w:ascii="Times New Roman" w:eastAsia="Times New Roman" w:hAnsi="Times New Roman" w:cs="Times New Roman"/>
          <w:sz w:val="24"/>
        </w:rPr>
        <w:t xml:space="preserve">. (1995) and Harte (2011) mechanistically couple the SSAD and SAD using arguments based on local niche differences and the constraint-based approach of </w:t>
      </w:r>
      <w:r w:rsidR="00217D32">
        <w:rPr>
          <w:rFonts w:ascii="Times New Roman" w:eastAsia="Times New Roman" w:hAnsi="Times New Roman" w:cs="Times New Roman"/>
          <w:sz w:val="24"/>
        </w:rPr>
        <w:lastRenderedPageBreak/>
        <w:t xml:space="preserve">entropy maximization, respectively. </w:t>
      </w:r>
      <w:r w:rsidR="00BB3C62">
        <w:rPr>
          <w:rFonts w:ascii="Times New Roman" w:eastAsia="Times New Roman" w:hAnsi="Times New Roman" w:cs="Times New Roman"/>
          <w:sz w:val="24"/>
        </w:rPr>
        <w:t xml:space="preserve">We generated </w:t>
      </w:r>
      <w:r>
        <w:rPr>
          <w:rFonts w:ascii="Times New Roman" w:eastAsia="Times New Roman" w:hAnsi="Times New Roman" w:cs="Times New Roman"/>
          <w:sz w:val="24"/>
        </w:rPr>
        <w:t xml:space="preserve">random samples of the </w:t>
      </w:r>
      <w:r w:rsidR="00BB3C62">
        <w:rPr>
          <w:rFonts w:ascii="Times New Roman" w:eastAsia="Times New Roman" w:hAnsi="Times New Roman" w:cs="Times New Roman"/>
          <w:sz w:val="24"/>
        </w:rPr>
        <w:t xml:space="preserve">feasible set of the SSAD for </w:t>
      </w:r>
      <w:r w:rsidR="009D26CE">
        <w:rPr>
          <w:rFonts w:ascii="Times New Roman" w:eastAsia="Times New Roman" w:hAnsi="Times New Roman" w:cs="Times New Roman"/>
          <w:sz w:val="24"/>
        </w:rPr>
        <w:t>ecologically realistic</w:t>
      </w:r>
      <w:r w:rsidR="00BB3C62">
        <w:rPr>
          <w:rFonts w:ascii="Times New Roman" w:eastAsia="Times New Roman" w:hAnsi="Times New Roman" w:cs="Times New Roman"/>
          <w:sz w:val="24"/>
        </w:rPr>
        <w:t xml:space="preserve"> </w:t>
      </w:r>
      <w:r w:rsidR="00581B43">
        <w:rPr>
          <w:rFonts w:ascii="Times New Roman" w:eastAsia="Times New Roman" w:hAnsi="Times New Roman" w:cs="Times New Roman"/>
          <w:sz w:val="24"/>
        </w:rPr>
        <w:t xml:space="preserve">combinations </w:t>
      </w:r>
      <w:r w:rsidR="00BB3C62">
        <w:rPr>
          <w:rFonts w:ascii="Times New Roman" w:eastAsia="Times New Roman" w:hAnsi="Times New Roman" w:cs="Times New Roman"/>
          <w:sz w:val="24"/>
        </w:rPr>
        <w:t xml:space="preserve">of </w:t>
      </w:r>
      <w:r w:rsidR="00BB3C62" w:rsidRPr="00BB3C62">
        <w:rPr>
          <w:rFonts w:ascii="Times New Roman" w:eastAsia="Times New Roman" w:hAnsi="Times New Roman" w:cs="Times New Roman"/>
          <w:i/>
          <w:sz w:val="24"/>
        </w:rPr>
        <w:t>q</w:t>
      </w:r>
      <w:r w:rsidR="00BB3C62">
        <w:rPr>
          <w:rFonts w:ascii="Times New Roman" w:eastAsia="Times New Roman" w:hAnsi="Times New Roman" w:cs="Times New Roman"/>
          <w:sz w:val="24"/>
        </w:rPr>
        <w:t xml:space="preserve"> </w:t>
      </w:r>
      <w:r w:rsidR="00E32EDE">
        <w:rPr>
          <w:rFonts w:ascii="Times New Roman" w:eastAsia="Times New Roman" w:hAnsi="Times New Roman" w:cs="Times New Roman"/>
          <w:sz w:val="24"/>
        </w:rPr>
        <w:t>a</w:t>
      </w:r>
      <w:r w:rsidR="00BB3C62">
        <w:rPr>
          <w:rFonts w:ascii="Times New Roman" w:eastAsia="Times New Roman" w:hAnsi="Times New Roman" w:cs="Times New Roman"/>
          <w:sz w:val="24"/>
        </w:rPr>
        <w:t xml:space="preserve">nd </w:t>
      </w:r>
      <w:r w:rsidR="00BB3C62" w:rsidRPr="00BB3C62">
        <w:rPr>
          <w:rFonts w:ascii="Times New Roman" w:eastAsia="Times New Roman" w:hAnsi="Times New Roman" w:cs="Times New Roman"/>
          <w:i/>
          <w:sz w:val="24"/>
        </w:rPr>
        <w:t>n</w:t>
      </w:r>
      <w:r w:rsidR="00E32EDE">
        <w:rPr>
          <w:rFonts w:ascii="Times New Roman" w:eastAsia="Times New Roman" w:hAnsi="Times New Roman" w:cs="Times New Roman"/>
          <w:sz w:val="24"/>
        </w:rPr>
        <w:t>, and examined their general features.</w:t>
      </w:r>
    </w:p>
    <w:p w14:paraId="51652CBF" w14:textId="77777777" w:rsidR="00AE14C0" w:rsidRDefault="00AE14C0" w:rsidP="00AE14C0">
      <w:pPr>
        <w:jc w:val="center"/>
        <w:rPr>
          <w:rFonts w:ascii="Times New Roman" w:eastAsia="Times New Roman" w:hAnsi="Times New Roman" w:cs="Times New Roman"/>
          <w:sz w:val="24"/>
        </w:rPr>
      </w:pPr>
    </w:p>
    <w:p w14:paraId="31728569" w14:textId="77777777" w:rsidR="003032F4" w:rsidRDefault="00AE14C0" w:rsidP="00AE14C0">
      <w:pPr>
        <w:jc w:val="center"/>
      </w:pPr>
      <w:r>
        <w:rPr>
          <w:rFonts w:ascii="Times New Roman" w:eastAsia="Times New Roman" w:hAnsi="Times New Roman" w:cs="Times New Roman"/>
          <w:sz w:val="24"/>
        </w:rPr>
        <w:t>R</w:t>
      </w:r>
      <w:r w:rsidR="00615800">
        <w:rPr>
          <w:rFonts w:ascii="Times New Roman" w:eastAsia="Times New Roman" w:hAnsi="Times New Roman" w:cs="Times New Roman"/>
          <w:sz w:val="24"/>
        </w:rPr>
        <w:t>ESULTS</w:t>
      </w:r>
    </w:p>
    <w:p w14:paraId="1174E7D0" w14:textId="77777777" w:rsidR="003032F4" w:rsidRDefault="0064274E">
      <w:pPr>
        <w:pStyle w:val="Normal1"/>
        <w:spacing w:after="0" w:line="480" w:lineRule="auto"/>
        <w:ind w:firstLine="540"/>
        <w:rPr>
          <w:rFonts w:ascii="Times New Roman" w:eastAsia="Times New Roman" w:hAnsi="Times New Roman" w:cs="Times New Roman"/>
          <w:sz w:val="24"/>
        </w:rPr>
      </w:pPr>
      <w:r>
        <w:rPr>
          <w:rFonts w:ascii="Times New Roman" w:eastAsia="Times New Roman" w:hAnsi="Times New Roman" w:cs="Times New Roman"/>
          <w:sz w:val="24"/>
        </w:rPr>
        <w:t>S</w:t>
      </w:r>
      <w:r w:rsidR="002131EF">
        <w:rPr>
          <w:rFonts w:ascii="Times New Roman" w:eastAsia="Times New Roman" w:hAnsi="Times New Roman" w:cs="Times New Roman"/>
          <w:sz w:val="24"/>
        </w:rPr>
        <w:t xml:space="preserve">tatistical properties of </w:t>
      </w:r>
      <w:r>
        <w:rPr>
          <w:rFonts w:ascii="Times New Roman" w:eastAsia="Times New Roman" w:hAnsi="Times New Roman" w:cs="Times New Roman"/>
          <w:sz w:val="24"/>
        </w:rPr>
        <w:t>entire f</w:t>
      </w:r>
      <w:r w:rsidR="002131EF">
        <w:rPr>
          <w:rFonts w:ascii="Times New Roman" w:eastAsia="Times New Roman" w:hAnsi="Times New Roman" w:cs="Times New Roman"/>
          <w:sz w:val="24"/>
        </w:rPr>
        <w:t>easible set</w:t>
      </w:r>
      <w:r>
        <w:rPr>
          <w:rFonts w:ascii="Times New Roman" w:eastAsia="Times New Roman" w:hAnsi="Times New Roman" w:cs="Times New Roman"/>
          <w:sz w:val="24"/>
        </w:rPr>
        <w:t>s</w:t>
      </w:r>
      <w:r w:rsidR="002131E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are </w:t>
      </w:r>
      <w:r w:rsidR="002131EF">
        <w:rPr>
          <w:rFonts w:ascii="Times New Roman" w:eastAsia="Times New Roman" w:hAnsi="Times New Roman" w:cs="Times New Roman"/>
          <w:sz w:val="24"/>
        </w:rPr>
        <w:t xml:space="preserve">indistinguishable from random </w:t>
      </w:r>
      <w:r w:rsidR="00CE05DE">
        <w:rPr>
          <w:rFonts w:ascii="Times New Roman" w:eastAsia="Times New Roman" w:hAnsi="Times New Roman" w:cs="Times New Roman"/>
          <w:sz w:val="24"/>
        </w:rPr>
        <w:t>samples</w:t>
      </w:r>
      <w:r w:rsidR="002131EF">
        <w:rPr>
          <w:rFonts w:ascii="Times New Roman" w:eastAsia="Times New Roman" w:hAnsi="Times New Roman" w:cs="Times New Roman"/>
          <w:sz w:val="24"/>
        </w:rPr>
        <w:t xml:space="preserve"> generated with </w:t>
      </w:r>
      <w:r>
        <w:rPr>
          <w:rFonts w:ascii="Times New Roman" w:eastAsia="Times New Roman" w:hAnsi="Times New Roman" w:cs="Times New Roman"/>
          <w:sz w:val="24"/>
        </w:rPr>
        <w:t xml:space="preserve">our </w:t>
      </w:r>
      <w:r w:rsidR="002131EF">
        <w:rPr>
          <w:rFonts w:ascii="Times New Roman" w:eastAsia="Times New Roman" w:hAnsi="Times New Roman" w:cs="Times New Roman"/>
          <w:sz w:val="24"/>
        </w:rPr>
        <w:t>sampling algorithms</w:t>
      </w:r>
      <w:r>
        <w:rPr>
          <w:rFonts w:ascii="Times New Roman" w:eastAsia="Times New Roman" w:hAnsi="Times New Roman" w:cs="Times New Roman"/>
          <w:sz w:val="24"/>
        </w:rPr>
        <w:t>,</w:t>
      </w:r>
      <w:r w:rsidR="002131EF">
        <w:rPr>
          <w:rFonts w:ascii="Times New Roman" w:eastAsia="Times New Roman" w:hAnsi="Times New Roman" w:cs="Times New Roman"/>
          <w:sz w:val="24"/>
        </w:rPr>
        <w:t xml:space="preserve"> demonstrat</w:t>
      </w:r>
      <w:r>
        <w:rPr>
          <w:rFonts w:ascii="Times New Roman" w:eastAsia="Times New Roman" w:hAnsi="Times New Roman" w:cs="Times New Roman"/>
          <w:sz w:val="24"/>
        </w:rPr>
        <w:t>ing</w:t>
      </w:r>
      <w:r w:rsidR="002131EF">
        <w:rPr>
          <w:rFonts w:ascii="Times New Roman" w:eastAsia="Times New Roman" w:hAnsi="Times New Roman" w:cs="Times New Roman"/>
          <w:sz w:val="24"/>
        </w:rPr>
        <w:t xml:space="preserve"> that th</w:t>
      </w:r>
      <w:r w:rsidR="00AA1732">
        <w:rPr>
          <w:rFonts w:ascii="Times New Roman" w:eastAsia="Times New Roman" w:hAnsi="Times New Roman" w:cs="Times New Roman"/>
          <w:sz w:val="24"/>
        </w:rPr>
        <w:t>e implementation</w:t>
      </w:r>
      <w:r w:rsidR="00CE05DE">
        <w:rPr>
          <w:rFonts w:ascii="Times New Roman" w:eastAsia="Times New Roman" w:hAnsi="Times New Roman" w:cs="Times New Roman"/>
          <w:sz w:val="24"/>
        </w:rPr>
        <w:t>s</w:t>
      </w:r>
      <w:r w:rsidR="00AA1732">
        <w:rPr>
          <w:rFonts w:ascii="Times New Roman" w:eastAsia="Times New Roman" w:hAnsi="Times New Roman" w:cs="Times New Roman"/>
          <w:sz w:val="24"/>
        </w:rPr>
        <w:t xml:space="preserve"> of </w:t>
      </w:r>
      <w:r w:rsidR="00E32EDE">
        <w:rPr>
          <w:rFonts w:ascii="Times New Roman" w:eastAsia="Times New Roman" w:hAnsi="Times New Roman" w:cs="Times New Roman"/>
          <w:sz w:val="24"/>
        </w:rPr>
        <w:t xml:space="preserve">our </w:t>
      </w:r>
      <w:r>
        <w:rPr>
          <w:rFonts w:ascii="Times New Roman" w:eastAsia="Times New Roman" w:hAnsi="Times New Roman" w:cs="Times New Roman"/>
          <w:sz w:val="24"/>
        </w:rPr>
        <w:t xml:space="preserve">algorithms </w:t>
      </w:r>
      <w:r w:rsidR="00AA1732">
        <w:rPr>
          <w:rFonts w:ascii="Times New Roman" w:eastAsia="Times New Roman" w:hAnsi="Times New Roman" w:cs="Times New Roman"/>
          <w:sz w:val="24"/>
        </w:rPr>
        <w:t>w</w:t>
      </w:r>
      <w:r w:rsidR="00CE05DE">
        <w:rPr>
          <w:rFonts w:ascii="Times New Roman" w:eastAsia="Times New Roman" w:hAnsi="Times New Roman" w:cs="Times New Roman"/>
          <w:sz w:val="24"/>
        </w:rPr>
        <w:t>ere</w:t>
      </w:r>
      <w:r>
        <w:rPr>
          <w:rFonts w:ascii="Times New Roman" w:eastAsia="Times New Roman" w:hAnsi="Times New Roman" w:cs="Times New Roman"/>
          <w:sz w:val="24"/>
        </w:rPr>
        <w:t xml:space="preserve"> </w:t>
      </w:r>
      <w:r w:rsidR="002131EF">
        <w:rPr>
          <w:rFonts w:ascii="Times New Roman" w:eastAsia="Times New Roman" w:hAnsi="Times New Roman" w:cs="Times New Roman"/>
          <w:sz w:val="24"/>
        </w:rPr>
        <w:t>unbiased</w:t>
      </w:r>
      <w:r>
        <w:rPr>
          <w:rFonts w:ascii="Times New Roman" w:eastAsia="Times New Roman" w:hAnsi="Times New Roman" w:cs="Times New Roman"/>
          <w:sz w:val="24"/>
        </w:rPr>
        <w:t xml:space="preserve"> (</w:t>
      </w:r>
      <w:r w:rsidR="0034570E">
        <w:rPr>
          <w:rFonts w:ascii="Times New Roman" w:eastAsia="Times New Roman" w:hAnsi="Times New Roman" w:cs="Times New Roman"/>
          <w:sz w:val="24"/>
        </w:rPr>
        <w:t>Fig</w:t>
      </w:r>
      <w:r w:rsidR="00757370">
        <w:rPr>
          <w:rFonts w:ascii="Times New Roman" w:eastAsia="Times New Roman" w:hAnsi="Times New Roman" w:cs="Times New Roman"/>
          <w:sz w:val="24"/>
        </w:rPr>
        <w:t xml:space="preserve"> </w:t>
      </w:r>
      <w:r w:rsidR="00E23747">
        <w:rPr>
          <w:rFonts w:ascii="Times New Roman" w:eastAsia="Times New Roman" w:hAnsi="Times New Roman" w:cs="Times New Roman"/>
          <w:sz w:val="24"/>
        </w:rPr>
        <w:t>2</w:t>
      </w:r>
      <w:r w:rsidR="00D72C42">
        <w:rPr>
          <w:rFonts w:ascii="Times New Roman" w:eastAsia="Times New Roman" w:hAnsi="Times New Roman" w:cs="Times New Roman"/>
          <w:sz w:val="24"/>
        </w:rPr>
        <w:t xml:space="preserve"> and Figs 1-2 of Appendix</w:t>
      </w:r>
      <w:r>
        <w:rPr>
          <w:rFonts w:ascii="Times New Roman" w:eastAsia="Times New Roman" w:hAnsi="Times New Roman" w:cs="Times New Roman"/>
          <w:sz w:val="24"/>
        </w:rPr>
        <w:t>)</w:t>
      </w:r>
      <w:r w:rsidR="00BD4E42">
        <w:rPr>
          <w:rFonts w:ascii="Times New Roman" w:eastAsia="Times New Roman" w:hAnsi="Times New Roman" w:cs="Times New Roman"/>
          <w:sz w:val="24"/>
        </w:rPr>
        <w:t xml:space="preserve">. </w:t>
      </w:r>
      <w:r w:rsidR="002131EF">
        <w:rPr>
          <w:rFonts w:ascii="Times New Roman" w:eastAsia="Times New Roman" w:hAnsi="Times New Roman" w:cs="Times New Roman"/>
          <w:sz w:val="24"/>
        </w:rPr>
        <w:t xml:space="preserve">When </w:t>
      </w:r>
      <w:r w:rsidR="00615800">
        <w:rPr>
          <w:rFonts w:ascii="Times New Roman" w:eastAsia="Times New Roman" w:hAnsi="Times New Roman" w:cs="Times New Roman"/>
          <w:sz w:val="24"/>
        </w:rPr>
        <w:t>generating 300 random partitions, i.e. enough to safely characterize the feasible space (</w:t>
      </w:r>
      <w:r w:rsidR="006C0F8E">
        <w:rPr>
          <w:rFonts w:ascii="Times New Roman" w:eastAsia="Times New Roman" w:hAnsi="Times New Roman" w:cs="Times New Roman"/>
          <w:sz w:val="24"/>
        </w:rPr>
        <w:t xml:space="preserve">Locey &amp; White </w:t>
      </w:r>
      <w:r w:rsidR="00615800">
        <w:rPr>
          <w:rFonts w:ascii="Times New Roman" w:eastAsia="Times New Roman" w:hAnsi="Times New Roman" w:cs="Times New Roman"/>
          <w:sz w:val="24"/>
        </w:rPr>
        <w:t xml:space="preserve">2013), these implementations </w:t>
      </w:r>
      <w:r w:rsidR="00F01632">
        <w:rPr>
          <w:rFonts w:ascii="Times New Roman" w:eastAsia="Times New Roman" w:hAnsi="Times New Roman" w:cs="Times New Roman"/>
          <w:sz w:val="24"/>
        </w:rPr>
        <w:t>we</w:t>
      </w:r>
      <w:r w:rsidR="00615800">
        <w:rPr>
          <w:rFonts w:ascii="Times New Roman" w:eastAsia="Times New Roman" w:hAnsi="Times New Roman" w:cs="Times New Roman"/>
          <w:sz w:val="24"/>
        </w:rPr>
        <w:t xml:space="preserve">re, at worst, </w:t>
      </w:r>
      <w:r w:rsidR="00CE05DE">
        <w:rPr>
          <w:rFonts w:ascii="Times New Roman" w:eastAsia="Times New Roman" w:hAnsi="Times New Roman" w:cs="Times New Roman"/>
          <w:sz w:val="24"/>
        </w:rPr>
        <w:t xml:space="preserve">10 to 100 times </w:t>
      </w:r>
      <w:r w:rsidR="00615800">
        <w:rPr>
          <w:rFonts w:ascii="Times New Roman" w:eastAsia="Times New Roman" w:hAnsi="Times New Roman" w:cs="Times New Roman"/>
          <w:sz w:val="24"/>
        </w:rPr>
        <w:t xml:space="preserve">faster than the method used by </w:t>
      </w:r>
      <w:r w:rsidR="006C0F8E">
        <w:rPr>
          <w:rFonts w:ascii="Times New Roman" w:eastAsia="Times New Roman" w:hAnsi="Times New Roman" w:cs="Times New Roman"/>
          <w:sz w:val="24"/>
        </w:rPr>
        <w:t xml:space="preserve">Locey &amp; White </w:t>
      </w:r>
      <w:r w:rsidR="00615800">
        <w:rPr>
          <w:rFonts w:ascii="Times New Roman" w:eastAsia="Times New Roman" w:hAnsi="Times New Roman" w:cs="Times New Roman"/>
          <w:sz w:val="24"/>
        </w:rPr>
        <w:t xml:space="preserve">(2013) </w:t>
      </w:r>
      <w:r w:rsidR="00AA0BFC">
        <w:rPr>
          <w:rFonts w:ascii="Times New Roman" w:eastAsia="Times New Roman" w:hAnsi="Times New Roman" w:cs="Times New Roman"/>
          <w:sz w:val="24"/>
        </w:rPr>
        <w:t>and</w:t>
      </w:r>
      <w:r w:rsidR="00E23747">
        <w:rPr>
          <w:rFonts w:ascii="Times New Roman" w:eastAsia="Times New Roman" w:hAnsi="Times New Roman" w:cs="Times New Roman"/>
          <w:sz w:val="24"/>
        </w:rPr>
        <w:t xml:space="preserve"> were,</w:t>
      </w:r>
      <w:r w:rsidR="00AA0BFC">
        <w:rPr>
          <w:rFonts w:ascii="Times New Roman" w:eastAsia="Times New Roman" w:hAnsi="Times New Roman" w:cs="Times New Roman"/>
          <w:sz w:val="24"/>
        </w:rPr>
        <w:t xml:space="preserve"> at best</w:t>
      </w:r>
      <w:r w:rsidR="00E23747">
        <w:rPr>
          <w:rFonts w:ascii="Times New Roman" w:eastAsia="Times New Roman" w:hAnsi="Times New Roman" w:cs="Times New Roman"/>
          <w:sz w:val="24"/>
        </w:rPr>
        <w:t>,</w:t>
      </w:r>
      <w:r w:rsidR="00AA0BFC">
        <w:rPr>
          <w:rFonts w:ascii="Times New Roman" w:eastAsia="Times New Roman" w:hAnsi="Times New Roman" w:cs="Times New Roman"/>
          <w:sz w:val="24"/>
        </w:rPr>
        <w:t xml:space="preserve"> </w:t>
      </w:r>
      <w:r w:rsidR="00CE05DE">
        <w:rPr>
          <w:rFonts w:ascii="Times New Roman" w:eastAsia="Times New Roman" w:hAnsi="Times New Roman" w:cs="Times New Roman"/>
          <w:sz w:val="24"/>
        </w:rPr>
        <w:t xml:space="preserve">10000 to 100000 times </w:t>
      </w:r>
      <w:r w:rsidR="00AA0BFC">
        <w:rPr>
          <w:rFonts w:ascii="Times New Roman" w:eastAsia="Times New Roman" w:hAnsi="Times New Roman" w:cs="Times New Roman"/>
          <w:sz w:val="24"/>
        </w:rPr>
        <w:t xml:space="preserve">faster </w:t>
      </w:r>
      <w:r w:rsidR="00F01632">
        <w:rPr>
          <w:rFonts w:ascii="Times New Roman" w:eastAsia="Times New Roman" w:hAnsi="Times New Roman" w:cs="Times New Roman"/>
          <w:sz w:val="24"/>
        </w:rPr>
        <w:t xml:space="preserve">for the combinations of </w:t>
      </w:r>
      <w:r w:rsidR="00F01632" w:rsidRPr="00F01632">
        <w:rPr>
          <w:rFonts w:ascii="Times New Roman" w:eastAsia="Times New Roman" w:hAnsi="Times New Roman" w:cs="Times New Roman"/>
          <w:i/>
          <w:sz w:val="24"/>
        </w:rPr>
        <w:t>q</w:t>
      </w:r>
      <w:r w:rsidR="00F01632">
        <w:rPr>
          <w:rFonts w:ascii="Times New Roman" w:eastAsia="Times New Roman" w:hAnsi="Times New Roman" w:cs="Times New Roman"/>
          <w:sz w:val="24"/>
        </w:rPr>
        <w:t xml:space="preserve"> and </w:t>
      </w:r>
      <w:r w:rsidR="00F01632" w:rsidRPr="00F01632">
        <w:rPr>
          <w:rFonts w:ascii="Times New Roman" w:eastAsia="Times New Roman" w:hAnsi="Times New Roman" w:cs="Times New Roman"/>
          <w:i/>
          <w:sz w:val="24"/>
        </w:rPr>
        <w:t>n</w:t>
      </w:r>
      <w:r w:rsidR="00F01632">
        <w:rPr>
          <w:rFonts w:ascii="Times New Roman" w:eastAsia="Times New Roman" w:hAnsi="Times New Roman" w:cs="Times New Roman"/>
          <w:sz w:val="24"/>
        </w:rPr>
        <w:t xml:space="preserve"> we tested</w:t>
      </w:r>
      <w:r w:rsidR="00231083">
        <w:rPr>
          <w:rFonts w:ascii="Times New Roman" w:eastAsia="Times New Roman" w:hAnsi="Times New Roman" w:cs="Times New Roman"/>
          <w:sz w:val="24"/>
        </w:rPr>
        <w:t xml:space="preserve"> (Fig 3)</w:t>
      </w:r>
      <w:r w:rsidR="00E32EDE">
        <w:rPr>
          <w:rFonts w:ascii="Times New Roman" w:eastAsia="Times New Roman" w:hAnsi="Times New Roman" w:cs="Times New Roman"/>
          <w:sz w:val="24"/>
        </w:rPr>
        <w:t>.</w:t>
      </w:r>
      <w:r w:rsidR="00D72C42">
        <w:rPr>
          <w:rFonts w:ascii="Times New Roman" w:eastAsia="Times New Roman" w:hAnsi="Times New Roman" w:cs="Times New Roman"/>
          <w:sz w:val="24"/>
        </w:rPr>
        <w:t xml:space="preserve"> </w:t>
      </w:r>
      <w:r w:rsidR="00E32EDE">
        <w:rPr>
          <w:rFonts w:ascii="Times New Roman" w:eastAsia="Times New Roman" w:hAnsi="Times New Roman" w:cs="Times New Roman"/>
          <w:sz w:val="24"/>
        </w:rPr>
        <w:t xml:space="preserve">These </w:t>
      </w:r>
      <w:r w:rsidR="00D72C42">
        <w:rPr>
          <w:rFonts w:ascii="Times New Roman" w:eastAsia="Times New Roman" w:hAnsi="Times New Roman" w:cs="Times New Roman"/>
          <w:sz w:val="24"/>
        </w:rPr>
        <w:t xml:space="preserve">combinations </w:t>
      </w:r>
      <w:r w:rsidR="00E32EDE">
        <w:rPr>
          <w:rFonts w:ascii="Times New Roman" w:eastAsia="Times New Roman" w:hAnsi="Times New Roman" w:cs="Times New Roman"/>
          <w:sz w:val="24"/>
        </w:rPr>
        <w:t xml:space="preserve">were limited to values </w:t>
      </w:r>
      <w:r w:rsidR="00D72C42">
        <w:rPr>
          <w:rFonts w:ascii="Times New Roman" w:eastAsia="Times New Roman" w:hAnsi="Times New Roman" w:cs="Times New Roman"/>
          <w:sz w:val="24"/>
        </w:rPr>
        <w:t>for which the algorithm used in Sage could generate random samples in reasonable time</w:t>
      </w:r>
      <w:r w:rsidR="00615800">
        <w:rPr>
          <w:rFonts w:ascii="Times New Roman" w:eastAsia="Times New Roman" w:hAnsi="Times New Roman" w:cs="Times New Roman"/>
          <w:sz w:val="24"/>
        </w:rPr>
        <w:t xml:space="preserve">. </w:t>
      </w:r>
      <w:r w:rsidR="00F01632">
        <w:rPr>
          <w:rFonts w:ascii="Times New Roman" w:eastAsia="Times New Roman" w:hAnsi="Times New Roman" w:cs="Times New Roman"/>
          <w:sz w:val="24"/>
        </w:rPr>
        <w:t>Consequently, t</w:t>
      </w:r>
      <w:r w:rsidR="00615800">
        <w:rPr>
          <w:rFonts w:ascii="Times New Roman" w:eastAsia="Times New Roman" w:hAnsi="Times New Roman" w:cs="Times New Roman"/>
          <w:sz w:val="24"/>
        </w:rPr>
        <w:t xml:space="preserve">he algorithms </w:t>
      </w:r>
      <w:r w:rsidR="00E32EDE">
        <w:rPr>
          <w:rFonts w:ascii="Times New Roman" w:eastAsia="Times New Roman" w:hAnsi="Times New Roman" w:cs="Times New Roman"/>
          <w:sz w:val="24"/>
        </w:rPr>
        <w:t xml:space="preserve">we developed </w:t>
      </w:r>
      <w:r w:rsidR="00615800">
        <w:rPr>
          <w:rFonts w:ascii="Times New Roman" w:eastAsia="Times New Roman" w:hAnsi="Times New Roman" w:cs="Times New Roman"/>
          <w:sz w:val="24"/>
        </w:rPr>
        <w:t>quickly produc</w:t>
      </w:r>
      <w:r w:rsidR="00792354">
        <w:rPr>
          <w:rFonts w:ascii="Times New Roman" w:eastAsia="Times New Roman" w:hAnsi="Times New Roman" w:cs="Times New Roman"/>
          <w:sz w:val="24"/>
        </w:rPr>
        <w:t>e</w:t>
      </w:r>
      <w:r w:rsidR="00615800">
        <w:rPr>
          <w:rFonts w:ascii="Times New Roman" w:eastAsia="Times New Roman" w:hAnsi="Times New Roman" w:cs="Times New Roman"/>
          <w:sz w:val="24"/>
        </w:rPr>
        <w:t xml:space="preserve"> random samples for values of</w:t>
      </w:r>
      <w:r w:rsidR="001F0F58" w:rsidRPr="001F0F58">
        <w:rPr>
          <w:rFonts w:ascii="Times New Roman" w:eastAsia="Times New Roman" w:hAnsi="Times New Roman" w:cs="Times New Roman"/>
          <w:i/>
          <w:sz w:val="24"/>
        </w:rPr>
        <w:t xml:space="preserve"> </w:t>
      </w:r>
      <w:r w:rsidR="00773918">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sidR="00615800">
        <w:rPr>
          <w:rFonts w:ascii="Times New Roman" w:eastAsia="Times New Roman" w:hAnsi="Times New Roman" w:cs="Times New Roman"/>
          <w:sz w:val="24"/>
        </w:rPr>
        <w:t>and</w:t>
      </w:r>
      <w:r w:rsidR="001F0F58" w:rsidRPr="001F0F58">
        <w:rPr>
          <w:rFonts w:ascii="Times New Roman" w:eastAsia="Times New Roman" w:hAnsi="Times New Roman" w:cs="Times New Roman"/>
          <w:i/>
          <w:sz w:val="24"/>
        </w:rPr>
        <w:t xml:space="preserve"> </w:t>
      </w:r>
      <w:r w:rsidR="00AA0BFC">
        <w:rPr>
          <w:rFonts w:ascii="Times New Roman" w:eastAsia="Times New Roman" w:hAnsi="Times New Roman" w:cs="Times New Roman"/>
          <w:i/>
          <w:sz w:val="24"/>
        </w:rPr>
        <w:t>n</w:t>
      </w:r>
      <w:r w:rsidR="00AA0BFC" w:rsidRPr="001F0F58">
        <w:rPr>
          <w:rFonts w:ascii="Times New Roman" w:eastAsia="Times New Roman" w:hAnsi="Times New Roman" w:cs="Times New Roman"/>
          <w:i/>
          <w:sz w:val="24"/>
        </w:rPr>
        <w:t xml:space="preserve"> </w:t>
      </w:r>
      <w:r w:rsidR="00323882">
        <w:rPr>
          <w:rFonts w:ascii="Times New Roman" w:eastAsia="Times New Roman" w:hAnsi="Times New Roman" w:cs="Times New Roman"/>
          <w:sz w:val="24"/>
        </w:rPr>
        <w:t xml:space="preserve">that </w:t>
      </w:r>
      <w:r w:rsidR="00E23747">
        <w:rPr>
          <w:rFonts w:ascii="Times New Roman" w:eastAsia="Times New Roman" w:hAnsi="Times New Roman" w:cs="Times New Roman"/>
          <w:sz w:val="24"/>
        </w:rPr>
        <w:t>a</w:t>
      </w:r>
      <w:r w:rsidR="00323882">
        <w:rPr>
          <w:rFonts w:ascii="Times New Roman" w:eastAsia="Times New Roman" w:hAnsi="Times New Roman" w:cs="Times New Roman"/>
          <w:sz w:val="24"/>
        </w:rPr>
        <w:t xml:space="preserve">re </w:t>
      </w:r>
      <w:r w:rsidR="00E23747">
        <w:rPr>
          <w:rFonts w:ascii="Times New Roman" w:eastAsia="Times New Roman" w:hAnsi="Times New Roman" w:cs="Times New Roman"/>
          <w:sz w:val="24"/>
        </w:rPr>
        <w:t xml:space="preserve">impractical </w:t>
      </w:r>
      <w:r w:rsidR="00323882">
        <w:rPr>
          <w:rFonts w:ascii="Times New Roman" w:eastAsia="Times New Roman" w:hAnsi="Times New Roman" w:cs="Times New Roman"/>
          <w:sz w:val="24"/>
        </w:rPr>
        <w:t xml:space="preserve">with </w:t>
      </w:r>
      <w:r w:rsidR="00615800">
        <w:rPr>
          <w:rFonts w:ascii="Times New Roman" w:eastAsia="Times New Roman" w:hAnsi="Times New Roman" w:cs="Times New Roman"/>
          <w:sz w:val="24"/>
        </w:rPr>
        <w:t>algorithm</w:t>
      </w:r>
      <w:r>
        <w:rPr>
          <w:rFonts w:ascii="Times New Roman" w:eastAsia="Times New Roman" w:hAnsi="Times New Roman" w:cs="Times New Roman"/>
          <w:sz w:val="24"/>
        </w:rPr>
        <w:t>s</w:t>
      </w:r>
      <w:r w:rsidR="00615800">
        <w:rPr>
          <w:rFonts w:ascii="Times New Roman" w:eastAsia="Times New Roman" w:hAnsi="Times New Roman" w:cs="Times New Roman"/>
          <w:sz w:val="24"/>
        </w:rPr>
        <w:t xml:space="preserve"> that sample only according to</w:t>
      </w:r>
      <w:r w:rsidR="001F0F58" w:rsidRPr="001F0F58">
        <w:rPr>
          <w:rFonts w:ascii="Times New Roman" w:eastAsia="Times New Roman" w:hAnsi="Times New Roman" w:cs="Times New Roman"/>
          <w:i/>
          <w:sz w:val="24"/>
        </w:rPr>
        <w:t xml:space="preserve"> </w:t>
      </w:r>
      <w:r w:rsidR="00773918">
        <w:rPr>
          <w:rFonts w:ascii="Times New Roman" w:eastAsia="Times New Roman" w:hAnsi="Times New Roman" w:cs="Times New Roman"/>
          <w:i/>
          <w:sz w:val="24"/>
        </w:rPr>
        <w:t>q</w:t>
      </w:r>
      <w:r w:rsidR="00615800">
        <w:rPr>
          <w:rFonts w:ascii="Times New Roman" w:eastAsia="Times New Roman" w:hAnsi="Times New Roman" w:cs="Times New Roman"/>
          <w:sz w:val="24"/>
        </w:rPr>
        <w:t xml:space="preserve">. </w:t>
      </w:r>
      <w:r w:rsidR="00F01632">
        <w:rPr>
          <w:rFonts w:ascii="Times New Roman" w:eastAsia="Times New Roman" w:hAnsi="Times New Roman" w:cs="Times New Roman"/>
          <w:sz w:val="24"/>
        </w:rPr>
        <w:t>E</w:t>
      </w:r>
      <w:r w:rsidR="002D0EBC">
        <w:rPr>
          <w:rFonts w:ascii="Times New Roman" w:eastAsia="Times New Roman" w:hAnsi="Times New Roman" w:cs="Times New Roman"/>
          <w:sz w:val="24"/>
        </w:rPr>
        <w:t xml:space="preserve">ach algorithm </w:t>
      </w:r>
      <w:r w:rsidR="00615800">
        <w:rPr>
          <w:rFonts w:ascii="Times New Roman" w:eastAsia="Times New Roman" w:hAnsi="Times New Roman" w:cs="Times New Roman"/>
          <w:sz w:val="24"/>
        </w:rPr>
        <w:t xml:space="preserve">was best suited for particular values </w:t>
      </w:r>
      <w:r>
        <w:rPr>
          <w:rFonts w:ascii="Times New Roman" w:eastAsia="Times New Roman" w:hAnsi="Times New Roman" w:cs="Times New Roman"/>
          <w:sz w:val="24"/>
        </w:rPr>
        <w:t>of</w:t>
      </w:r>
      <w:r w:rsidR="001F0F58" w:rsidRPr="001F0F58">
        <w:rPr>
          <w:rFonts w:ascii="Times New Roman" w:eastAsia="Times New Roman" w:hAnsi="Times New Roman" w:cs="Times New Roman"/>
          <w:i/>
          <w:sz w:val="24"/>
        </w:rPr>
        <w:t xml:space="preserve"> </w:t>
      </w:r>
      <w:r w:rsidR="00773918">
        <w:rPr>
          <w:rFonts w:ascii="Times New Roman" w:eastAsia="Times New Roman" w:hAnsi="Times New Roman" w:cs="Times New Roman"/>
          <w:i/>
          <w:sz w:val="24"/>
        </w:rPr>
        <w:t>q</w:t>
      </w:r>
      <w:r w:rsidR="001F0F58" w:rsidRPr="001F0F58">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r w:rsidR="000608A9">
        <w:rPr>
          <w:rFonts w:ascii="Times New Roman" w:eastAsia="Times New Roman" w:hAnsi="Times New Roman" w:cs="Times New Roman"/>
          <w:i/>
          <w:sz w:val="24"/>
        </w:rPr>
        <w:t>n</w:t>
      </w:r>
      <w:r w:rsidR="00AC28CF">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(Fig </w:t>
      </w:r>
      <w:r w:rsidR="00D72C42">
        <w:rPr>
          <w:rFonts w:ascii="Times New Roman" w:eastAsia="Times New Roman" w:hAnsi="Times New Roman" w:cs="Times New Roman"/>
          <w:sz w:val="24"/>
        </w:rPr>
        <w:t>4</w:t>
      </w:r>
      <w:r>
        <w:rPr>
          <w:rFonts w:ascii="Times New Roman" w:eastAsia="Times New Roman" w:hAnsi="Times New Roman" w:cs="Times New Roman"/>
          <w:sz w:val="24"/>
        </w:rPr>
        <w:t xml:space="preserve">). </w:t>
      </w:r>
      <w:r w:rsidR="00615800">
        <w:rPr>
          <w:rFonts w:ascii="Times New Roman" w:eastAsia="Times New Roman" w:hAnsi="Times New Roman" w:cs="Times New Roman"/>
          <w:sz w:val="24"/>
        </w:rPr>
        <w:t>For cases where all parts have positive values, t</w:t>
      </w:r>
      <w:r w:rsidR="00615800">
        <w:rPr>
          <w:rFonts w:ascii="Times New Roman" w:eastAsia="Times New Roman" w:hAnsi="Times New Roman" w:cs="Times New Roman"/>
          <w:sz w:val="24"/>
          <w:highlight w:val="white"/>
        </w:rPr>
        <w:t>he multiplicity algorithm is the fastest for combinations where</w:t>
      </w:r>
      <w:r w:rsidR="001F0F58" w:rsidRPr="001F0F58">
        <w:rPr>
          <w:rFonts w:ascii="Times New Roman" w:eastAsia="Times New Roman" w:hAnsi="Times New Roman" w:cs="Times New Roman"/>
          <w:i/>
          <w:sz w:val="24"/>
          <w:highlight w:val="white"/>
        </w:rPr>
        <w:t xml:space="preserve"> </w:t>
      </w:r>
      <w:r w:rsidR="00773918">
        <w:rPr>
          <w:rFonts w:ascii="Times New Roman" w:eastAsia="Times New Roman" w:hAnsi="Times New Roman" w:cs="Times New Roman"/>
          <w:i/>
          <w:sz w:val="24"/>
          <w:highlight w:val="white"/>
        </w:rPr>
        <w:t>q</w:t>
      </w:r>
      <w:r w:rsidR="001F0F58" w:rsidRPr="001F0F58">
        <w:rPr>
          <w:rFonts w:ascii="Times New Roman" w:eastAsia="Times New Roman" w:hAnsi="Times New Roman" w:cs="Times New Roman"/>
          <w:i/>
          <w:sz w:val="24"/>
          <w:highlight w:val="white"/>
        </w:rPr>
        <w:t xml:space="preserve"> </w:t>
      </w:r>
      <w:r w:rsidR="00004C13">
        <w:rPr>
          <w:rFonts w:ascii="Times New Roman" w:eastAsia="Times New Roman" w:hAnsi="Times New Roman" w:cs="Times New Roman"/>
          <w:sz w:val="24"/>
          <w:highlight w:val="white"/>
        </w:rPr>
        <w:t xml:space="preserve">is </w:t>
      </w:r>
      <w:r w:rsidR="00615800">
        <w:rPr>
          <w:rFonts w:ascii="Times New Roman" w:eastAsia="Times New Roman" w:hAnsi="Times New Roman" w:cs="Times New Roman"/>
          <w:sz w:val="24"/>
          <w:highlight w:val="white"/>
        </w:rPr>
        <w:t xml:space="preserve">partitioned among a relatively small number of </w:t>
      </w:r>
      <w:r>
        <w:rPr>
          <w:rFonts w:ascii="Times New Roman" w:eastAsia="Times New Roman" w:hAnsi="Times New Roman" w:cs="Times New Roman"/>
          <w:sz w:val="24"/>
          <w:highlight w:val="white"/>
        </w:rPr>
        <w:t>elements</w:t>
      </w:r>
      <w:r w:rsidR="00757370">
        <w:rPr>
          <w:rFonts w:ascii="Times New Roman" w:eastAsia="Times New Roman" w:hAnsi="Times New Roman" w:cs="Times New Roman"/>
          <w:sz w:val="24"/>
          <w:highlight w:val="white"/>
        </w:rPr>
        <w:t xml:space="preserve"> (Fig </w:t>
      </w:r>
      <w:r w:rsidR="00D72C42">
        <w:rPr>
          <w:rFonts w:ascii="Times New Roman" w:eastAsia="Times New Roman" w:hAnsi="Times New Roman" w:cs="Times New Roman"/>
          <w:sz w:val="24"/>
          <w:highlight w:val="white"/>
        </w:rPr>
        <w:t>3</w:t>
      </w:r>
      <w:r w:rsidR="00757370">
        <w:rPr>
          <w:rFonts w:ascii="Times New Roman" w:eastAsia="Times New Roman" w:hAnsi="Times New Roman" w:cs="Times New Roman"/>
          <w:sz w:val="24"/>
          <w:highlight w:val="white"/>
        </w:rPr>
        <w:t xml:space="preserve"> Appendix)</w:t>
      </w:r>
      <w:r w:rsidR="00615800">
        <w:rPr>
          <w:rFonts w:ascii="Times New Roman" w:eastAsia="Times New Roman" w:hAnsi="Times New Roman" w:cs="Times New Roman"/>
          <w:sz w:val="24"/>
          <w:highlight w:val="white"/>
        </w:rPr>
        <w:t>.</w:t>
      </w:r>
    </w:p>
    <w:p w14:paraId="4CEDC1CC" w14:textId="77777777" w:rsidR="00F01632" w:rsidRDefault="00592485" w:rsidP="00093F97">
      <w:pPr>
        <w:pStyle w:val="Normal1"/>
        <w:spacing w:after="0" w:line="480" w:lineRule="auto"/>
        <w:ind w:firstLine="540"/>
        <w:rPr>
          <w:rFonts w:ascii="Times New Roman" w:eastAsia="Times New Roman" w:hAnsi="Times New Roman" w:cs="Times New Roman"/>
          <w:sz w:val="24"/>
        </w:rPr>
      </w:pPr>
      <w:r>
        <w:rPr>
          <w:rFonts w:ascii="Times New Roman" w:eastAsia="Times New Roman" w:hAnsi="Times New Roman" w:cs="Times New Roman"/>
          <w:sz w:val="24"/>
        </w:rPr>
        <w:t>T</w:t>
      </w:r>
      <w:r w:rsidR="00175E9B">
        <w:rPr>
          <w:rFonts w:ascii="Times New Roman" w:eastAsia="Times New Roman" w:hAnsi="Times New Roman" w:cs="Times New Roman"/>
          <w:sz w:val="24"/>
        </w:rPr>
        <w:t xml:space="preserve">he greater efficiency of the algorithms developed here </w:t>
      </w:r>
      <w:r>
        <w:rPr>
          <w:rFonts w:ascii="Times New Roman" w:eastAsia="Times New Roman" w:hAnsi="Times New Roman" w:cs="Times New Roman"/>
          <w:sz w:val="24"/>
        </w:rPr>
        <w:t xml:space="preserve">allowed us </w:t>
      </w:r>
      <w:r w:rsidR="00175E9B">
        <w:rPr>
          <w:rFonts w:ascii="Times New Roman" w:eastAsia="Times New Roman" w:hAnsi="Times New Roman" w:cs="Times New Roman"/>
          <w:sz w:val="24"/>
        </w:rPr>
        <w:t xml:space="preserve">to </w:t>
      </w:r>
      <w:r>
        <w:rPr>
          <w:rFonts w:ascii="Times New Roman" w:eastAsia="Times New Roman" w:hAnsi="Times New Roman" w:cs="Times New Roman"/>
          <w:sz w:val="24"/>
        </w:rPr>
        <w:t xml:space="preserve">generate between 300 and 500 random partitions for </w:t>
      </w:r>
      <w:r w:rsidR="00175E9B">
        <w:rPr>
          <w:rFonts w:ascii="Times New Roman" w:eastAsia="Times New Roman" w:hAnsi="Times New Roman" w:cs="Times New Roman"/>
          <w:sz w:val="24"/>
        </w:rPr>
        <w:t>9</w:t>
      </w:r>
      <w:r>
        <w:rPr>
          <w:rFonts w:ascii="Times New Roman" w:eastAsia="Times New Roman" w:hAnsi="Times New Roman" w:cs="Times New Roman"/>
          <w:sz w:val="24"/>
        </w:rPr>
        <w:t>2.7</w:t>
      </w:r>
      <w:r w:rsidR="00175E9B">
        <w:rPr>
          <w:rFonts w:ascii="Times New Roman" w:eastAsia="Times New Roman" w:hAnsi="Times New Roman" w:cs="Times New Roman"/>
          <w:sz w:val="24"/>
        </w:rPr>
        <w:t xml:space="preserve">% of the </w:t>
      </w:r>
      <w:r w:rsidR="001D57DE">
        <w:rPr>
          <w:rFonts w:ascii="Times New Roman" w:eastAsia="Times New Roman" w:hAnsi="Times New Roman" w:cs="Times New Roman"/>
          <w:sz w:val="24"/>
        </w:rPr>
        <w:t>SADs</w:t>
      </w:r>
      <w:r w:rsidR="00175E9B">
        <w:rPr>
          <w:rFonts w:ascii="Times New Roman" w:eastAsia="Times New Roman" w:hAnsi="Times New Roman" w:cs="Times New Roman"/>
          <w:sz w:val="24"/>
        </w:rPr>
        <w:t xml:space="preserve"> (</w:t>
      </w:r>
      <w:r w:rsidR="008577E6">
        <w:rPr>
          <w:rFonts w:ascii="Times New Roman" w:eastAsia="Times New Roman" w:hAnsi="Times New Roman" w:cs="Times New Roman"/>
          <w:sz w:val="24"/>
        </w:rPr>
        <w:t>147</w:t>
      </w:r>
      <w:r w:rsidR="00D72C42">
        <w:rPr>
          <w:rFonts w:ascii="Times New Roman" w:eastAsia="Times New Roman" w:hAnsi="Times New Roman" w:cs="Times New Roman"/>
          <w:sz w:val="24"/>
        </w:rPr>
        <w:t>86</w:t>
      </w:r>
      <w:r w:rsidR="008577E6">
        <w:rPr>
          <w:rFonts w:ascii="Times New Roman" w:eastAsia="Times New Roman" w:hAnsi="Times New Roman" w:cs="Times New Roman"/>
          <w:sz w:val="24"/>
        </w:rPr>
        <w:t>/15950</w:t>
      </w:r>
      <w:r w:rsidR="00175E9B">
        <w:rPr>
          <w:rFonts w:ascii="Times New Roman" w:eastAsia="Times New Roman" w:hAnsi="Times New Roman" w:cs="Times New Roman"/>
          <w:sz w:val="24"/>
        </w:rPr>
        <w:t xml:space="preserve">) </w:t>
      </w:r>
      <w:r w:rsidR="001D57DE">
        <w:rPr>
          <w:rFonts w:ascii="Times New Roman" w:eastAsia="Times New Roman" w:hAnsi="Times New Roman" w:cs="Times New Roman"/>
          <w:sz w:val="24"/>
        </w:rPr>
        <w:t xml:space="preserve">from the compilation of SAD data used by </w:t>
      </w:r>
      <w:r w:rsidR="006C0F8E">
        <w:rPr>
          <w:rFonts w:ascii="Times New Roman" w:eastAsia="Times New Roman" w:hAnsi="Times New Roman" w:cs="Times New Roman"/>
          <w:sz w:val="24"/>
        </w:rPr>
        <w:t xml:space="preserve">Locey &amp; White </w:t>
      </w:r>
      <w:r w:rsidR="001D57DE">
        <w:rPr>
          <w:rFonts w:ascii="Times New Roman" w:eastAsia="Times New Roman" w:hAnsi="Times New Roman" w:cs="Times New Roman"/>
          <w:sz w:val="24"/>
        </w:rPr>
        <w:t>(2013)</w:t>
      </w:r>
      <w:r>
        <w:rPr>
          <w:rFonts w:ascii="Times New Roman" w:eastAsia="Times New Roman" w:hAnsi="Times New Roman" w:cs="Times New Roman"/>
          <w:sz w:val="24"/>
        </w:rPr>
        <w:t>,</w:t>
      </w:r>
      <w:r w:rsidR="001D57DE">
        <w:rPr>
          <w:rFonts w:ascii="Times New Roman" w:eastAsia="Times New Roman" w:hAnsi="Times New Roman" w:cs="Times New Roman"/>
          <w:sz w:val="24"/>
        </w:rPr>
        <w:t xml:space="preserve"> </w:t>
      </w:r>
      <w:r w:rsidR="00175E9B">
        <w:rPr>
          <w:rFonts w:ascii="Times New Roman" w:eastAsia="Times New Roman" w:hAnsi="Times New Roman" w:cs="Times New Roman"/>
          <w:sz w:val="24"/>
        </w:rPr>
        <w:t xml:space="preserve">in </w:t>
      </w:r>
      <w:r w:rsidR="00E23747">
        <w:rPr>
          <w:rFonts w:ascii="Times New Roman" w:eastAsia="Times New Roman" w:hAnsi="Times New Roman" w:cs="Times New Roman"/>
          <w:sz w:val="24"/>
        </w:rPr>
        <w:t>less than</w:t>
      </w:r>
      <w:r w:rsidR="00175E9B">
        <w:rPr>
          <w:rFonts w:ascii="Times New Roman" w:eastAsia="Times New Roman" w:hAnsi="Times New Roman" w:cs="Times New Roman"/>
          <w:sz w:val="24"/>
        </w:rPr>
        <w:t xml:space="preserve"> </w:t>
      </w:r>
      <w:r w:rsidR="00FD7B71">
        <w:rPr>
          <w:rFonts w:ascii="Times New Roman" w:eastAsia="Times New Roman" w:hAnsi="Times New Roman" w:cs="Times New Roman"/>
          <w:sz w:val="24"/>
        </w:rPr>
        <w:t>10</w:t>
      </w:r>
      <w:r w:rsidR="00175E9B">
        <w:rPr>
          <w:rFonts w:ascii="Times New Roman" w:eastAsia="Times New Roman" w:hAnsi="Times New Roman" w:cs="Times New Roman"/>
          <w:sz w:val="24"/>
        </w:rPr>
        <w:t xml:space="preserve">00 compute hours. </w:t>
      </w:r>
      <w:r w:rsidR="00FD7B71">
        <w:rPr>
          <w:rFonts w:ascii="Times New Roman" w:eastAsia="Times New Roman" w:hAnsi="Times New Roman" w:cs="Times New Roman"/>
          <w:sz w:val="24"/>
        </w:rPr>
        <w:t xml:space="preserve">In contrast, the method used by </w:t>
      </w:r>
      <w:r w:rsidR="006C0F8E">
        <w:rPr>
          <w:rFonts w:ascii="Times New Roman" w:eastAsia="Times New Roman" w:hAnsi="Times New Roman" w:cs="Times New Roman"/>
          <w:sz w:val="24"/>
        </w:rPr>
        <w:t xml:space="preserve">Locey &amp; White </w:t>
      </w:r>
      <w:r w:rsidR="00FD7B71">
        <w:rPr>
          <w:rFonts w:ascii="Times New Roman" w:eastAsia="Times New Roman" w:hAnsi="Times New Roman" w:cs="Times New Roman"/>
          <w:sz w:val="24"/>
        </w:rPr>
        <w:t xml:space="preserve">(2013) required more than 10000 compute hours to </w:t>
      </w:r>
      <w:r>
        <w:rPr>
          <w:rFonts w:ascii="Times New Roman" w:eastAsia="Times New Roman" w:hAnsi="Times New Roman" w:cs="Times New Roman"/>
          <w:sz w:val="24"/>
        </w:rPr>
        <w:t>generate between 300 and 500 random partitions for</w:t>
      </w:r>
      <w:r w:rsidR="00FD7B71">
        <w:rPr>
          <w:rFonts w:ascii="Times New Roman" w:eastAsia="Times New Roman" w:hAnsi="Times New Roman" w:cs="Times New Roman"/>
          <w:sz w:val="24"/>
        </w:rPr>
        <w:t xml:space="preserve"> 60% of the available data (9562/</w:t>
      </w:r>
      <w:r w:rsidR="008577E6">
        <w:rPr>
          <w:rFonts w:ascii="Times New Roman" w:eastAsia="Times New Roman" w:hAnsi="Times New Roman" w:cs="Times New Roman"/>
          <w:sz w:val="24"/>
        </w:rPr>
        <w:t>15950</w:t>
      </w:r>
      <w:r w:rsidR="00FD7B71">
        <w:rPr>
          <w:rFonts w:ascii="Times New Roman" w:eastAsia="Times New Roman" w:hAnsi="Times New Roman" w:cs="Times New Roman"/>
          <w:sz w:val="24"/>
        </w:rPr>
        <w:t xml:space="preserve"> SADs).</w:t>
      </w:r>
    </w:p>
    <w:p w14:paraId="58308188" w14:textId="77777777" w:rsidR="00592485" w:rsidRDefault="00592485" w:rsidP="00C716CA">
      <w:pPr>
        <w:pStyle w:val="Normal1"/>
        <w:spacing w:after="0" w:line="480" w:lineRule="auto"/>
        <w:ind w:firstLine="540"/>
        <w:rPr>
          <w:rFonts w:ascii="Times New Roman" w:eastAsia="Times New Roman" w:hAnsi="Times New Roman" w:cs="Times New Roman"/>
          <w:sz w:val="24"/>
        </w:rPr>
      </w:pPr>
      <w:r>
        <w:rPr>
          <w:rFonts w:ascii="Times New Roman" w:eastAsia="Times New Roman" w:hAnsi="Times New Roman" w:cs="Times New Roman"/>
          <w:sz w:val="24"/>
        </w:rPr>
        <w:t xml:space="preserve">Our examination of the SSAD feasible set </w:t>
      </w:r>
      <w:r w:rsidR="00E32EDE">
        <w:rPr>
          <w:rFonts w:ascii="Times New Roman" w:eastAsia="Times New Roman" w:hAnsi="Times New Roman" w:cs="Times New Roman"/>
          <w:sz w:val="24"/>
        </w:rPr>
        <w:t xml:space="preserve">supports the observation of </w:t>
      </w:r>
      <w:r>
        <w:rPr>
          <w:rFonts w:ascii="Times New Roman" w:eastAsia="Times New Roman" w:hAnsi="Times New Roman" w:cs="Times New Roman"/>
          <w:sz w:val="24"/>
        </w:rPr>
        <w:t xml:space="preserve">Brown </w:t>
      </w:r>
      <w:r w:rsidRPr="00647E2D">
        <w:rPr>
          <w:rFonts w:ascii="Times New Roman" w:eastAsia="Times New Roman" w:hAnsi="Times New Roman" w:cs="Times New Roman"/>
          <w:i/>
          <w:sz w:val="24"/>
        </w:rPr>
        <w:t>et al</w:t>
      </w:r>
      <w:r>
        <w:rPr>
          <w:rFonts w:ascii="Times New Roman" w:eastAsia="Times New Roman" w:hAnsi="Times New Roman" w:cs="Times New Roman"/>
          <w:sz w:val="24"/>
        </w:rPr>
        <w:t>. (1995)</w:t>
      </w:r>
      <w:r w:rsidR="00E32EDE">
        <w:rPr>
          <w:rFonts w:ascii="Times New Roman" w:eastAsia="Times New Roman" w:hAnsi="Times New Roman" w:cs="Times New Roman"/>
          <w:sz w:val="24"/>
        </w:rPr>
        <w:t xml:space="preserve"> that</w:t>
      </w:r>
      <w:r>
        <w:rPr>
          <w:rFonts w:ascii="Times New Roman" w:eastAsia="Times New Roman" w:hAnsi="Times New Roman" w:cs="Times New Roman"/>
          <w:sz w:val="24"/>
        </w:rPr>
        <w:t xml:space="preserve"> SSADs are characterized by hollow-curves (few cells with many individuals and many cells </w:t>
      </w:r>
      <w:r>
        <w:rPr>
          <w:rFonts w:ascii="Times New Roman" w:eastAsia="Times New Roman" w:hAnsi="Times New Roman" w:cs="Times New Roman"/>
          <w:sz w:val="24"/>
        </w:rPr>
        <w:lastRenderedPageBreak/>
        <w:t xml:space="preserve">with few individuals) (Fig 5). The hollow-curve nature of the </w:t>
      </w:r>
      <w:r w:rsidR="009E3647">
        <w:rPr>
          <w:rFonts w:ascii="Times New Roman" w:eastAsia="Times New Roman" w:hAnsi="Times New Roman" w:cs="Times New Roman"/>
          <w:sz w:val="24"/>
        </w:rPr>
        <w:t xml:space="preserve">SSAD </w:t>
      </w:r>
      <w:r>
        <w:rPr>
          <w:rFonts w:ascii="Times New Roman" w:eastAsia="Times New Roman" w:hAnsi="Times New Roman" w:cs="Times New Roman"/>
          <w:sz w:val="24"/>
        </w:rPr>
        <w:t xml:space="preserve">feasible set increases as the total </w:t>
      </w:r>
      <w:r w:rsidRPr="00592485">
        <w:rPr>
          <w:rFonts w:ascii="Times New Roman" w:eastAsia="Times New Roman" w:hAnsi="Times New Roman" w:cs="Times New Roman"/>
          <w:i/>
          <w:sz w:val="24"/>
        </w:rPr>
        <w:t>q</w:t>
      </w:r>
      <w:r>
        <w:rPr>
          <w:rFonts w:ascii="Times New Roman" w:eastAsia="Times New Roman" w:hAnsi="Times New Roman" w:cs="Times New Roman"/>
          <w:sz w:val="24"/>
        </w:rPr>
        <w:t xml:space="preserve"> is distributed across a greater number of elements (e.</w:t>
      </w:r>
      <w:r w:rsidR="00C716CA">
        <w:rPr>
          <w:rFonts w:ascii="Times New Roman" w:eastAsia="Times New Roman" w:hAnsi="Times New Roman" w:cs="Times New Roman"/>
          <w:sz w:val="24"/>
        </w:rPr>
        <w:t>g.</w:t>
      </w:r>
      <w:r>
        <w:rPr>
          <w:rFonts w:ascii="Times New Roman" w:eastAsia="Times New Roman" w:hAnsi="Times New Roman" w:cs="Times New Roman"/>
          <w:sz w:val="24"/>
        </w:rPr>
        <w:t xml:space="preserve"> quadrats, </w:t>
      </w:r>
      <w:r w:rsidR="00D5130D">
        <w:rPr>
          <w:rFonts w:ascii="Times New Roman" w:eastAsia="Times New Roman" w:hAnsi="Times New Roman" w:cs="Times New Roman"/>
          <w:sz w:val="24"/>
        </w:rPr>
        <w:t>subplots, cells</w:t>
      </w:r>
      <w:r>
        <w:rPr>
          <w:rFonts w:ascii="Times New Roman" w:eastAsia="Times New Roman" w:hAnsi="Times New Roman" w:cs="Times New Roman"/>
          <w:sz w:val="24"/>
        </w:rPr>
        <w:t>)</w:t>
      </w:r>
      <w:r w:rsidR="00D5130D">
        <w:rPr>
          <w:rFonts w:ascii="Times New Roman" w:eastAsia="Times New Roman" w:hAnsi="Times New Roman" w:cs="Times New Roman"/>
          <w:sz w:val="24"/>
        </w:rPr>
        <w:t>. This</w:t>
      </w:r>
      <w:r w:rsidR="009E3647">
        <w:rPr>
          <w:rFonts w:ascii="Times New Roman" w:eastAsia="Times New Roman" w:hAnsi="Times New Roman" w:cs="Times New Roman"/>
          <w:sz w:val="24"/>
        </w:rPr>
        <w:t xml:space="preserve"> reveal</w:t>
      </w:r>
      <w:r w:rsidR="00D5130D">
        <w:rPr>
          <w:rFonts w:ascii="Times New Roman" w:eastAsia="Times New Roman" w:hAnsi="Times New Roman" w:cs="Times New Roman"/>
          <w:sz w:val="24"/>
        </w:rPr>
        <w:t>s</w:t>
      </w:r>
      <w:r w:rsidR="009E3647">
        <w:rPr>
          <w:rFonts w:ascii="Times New Roman" w:eastAsia="Times New Roman" w:hAnsi="Times New Roman" w:cs="Times New Roman"/>
          <w:sz w:val="24"/>
        </w:rPr>
        <w:t xml:space="preserve"> an expectation for </w:t>
      </w:r>
      <w:r w:rsidR="00A34AA4">
        <w:rPr>
          <w:rFonts w:ascii="Times New Roman" w:eastAsia="Times New Roman" w:hAnsi="Times New Roman" w:cs="Times New Roman"/>
          <w:sz w:val="24"/>
        </w:rPr>
        <w:t>de</w:t>
      </w:r>
      <w:r w:rsidR="00ED741F">
        <w:rPr>
          <w:rFonts w:ascii="Times New Roman" w:eastAsia="Times New Roman" w:hAnsi="Times New Roman" w:cs="Times New Roman"/>
          <w:sz w:val="24"/>
        </w:rPr>
        <w:t>creas</w:t>
      </w:r>
      <w:r w:rsidR="00A34AA4">
        <w:rPr>
          <w:rFonts w:ascii="Times New Roman" w:eastAsia="Times New Roman" w:hAnsi="Times New Roman" w:cs="Times New Roman"/>
          <w:sz w:val="24"/>
        </w:rPr>
        <w:t>ed</w:t>
      </w:r>
      <w:r w:rsidR="00ED741F">
        <w:rPr>
          <w:rFonts w:ascii="Times New Roman" w:eastAsia="Times New Roman" w:hAnsi="Times New Roman" w:cs="Times New Roman"/>
          <w:sz w:val="24"/>
        </w:rPr>
        <w:t xml:space="preserve"> variation </w:t>
      </w:r>
      <w:r w:rsidR="008D32AA">
        <w:rPr>
          <w:rFonts w:ascii="Times New Roman" w:eastAsia="Times New Roman" w:hAnsi="Times New Roman" w:cs="Times New Roman"/>
          <w:sz w:val="24"/>
        </w:rPr>
        <w:t xml:space="preserve">in </w:t>
      </w:r>
      <w:r w:rsidR="009E3647">
        <w:rPr>
          <w:rFonts w:ascii="Times New Roman" w:eastAsia="Times New Roman" w:hAnsi="Times New Roman" w:cs="Times New Roman"/>
          <w:sz w:val="24"/>
        </w:rPr>
        <w:t>the spatial</w:t>
      </w:r>
      <w:r w:rsidR="00ED741F">
        <w:rPr>
          <w:rFonts w:ascii="Times New Roman" w:eastAsia="Times New Roman" w:hAnsi="Times New Roman" w:cs="Times New Roman"/>
          <w:sz w:val="24"/>
        </w:rPr>
        <w:t>ly implicit</w:t>
      </w:r>
      <w:r w:rsidR="00A34AA4">
        <w:rPr>
          <w:rFonts w:ascii="Times New Roman" w:eastAsia="Times New Roman" w:hAnsi="Times New Roman" w:cs="Times New Roman"/>
          <w:sz w:val="24"/>
        </w:rPr>
        <w:t xml:space="preserve"> distribution of a species (i.e.</w:t>
      </w:r>
      <w:r w:rsidR="00AD595A">
        <w:rPr>
          <w:rFonts w:ascii="Times New Roman" w:eastAsia="Times New Roman" w:hAnsi="Times New Roman" w:cs="Times New Roman"/>
          <w:sz w:val="24"/>
        </w:rPr>
        <w:t>,</w:t>
      </w:r>
      <w:r w:rsidR="00A34AA4">
        <w:rPr>
          <w:rFonts w:ascii="Times New Roman" w:eastAsia="Times New Roman" w:hAnsi="Times New Roman" w:cs="Times New Roman"/>
          <w:sz w:val="24"/>
        </w:rPr>
        <w:t xml:space="preserve"> most samples are going to have few individuals and few samples will have many) </w:t>
      </w:r>
      <w:r w:rsidR="008D32AA">
        <w:rPr>
          <w:rFonts w:ascii="Times New Roman" w:eastAsia="Times New Roman" w:hAnsi="Times New Roman" w:cs="Times New Roman"/>
          <w:sz w:val="24"/>
        </w:rPr>
        <w:t xml:space="preserve">as </w:t>
      </w:r>
      <w:r w:rsidR="008D32AA" w:rsidRPr="008D6F4A">
        <w:rPr>
          <w:rFonts w:ascii="Times New Roman" w:eastAsia="Times New Roman" w:hAnsi="Times New Roman" w:cs="Times New Roman"/>
          <w:i/>
          <w:sz w:val="24"/>
        </w:rPr>
        <w:t>q</w:t>
      </w:r>
      <w:r w:rsidR="008D32AA">
        <w:rPr>
          <w:rFonts w:ascii="Times New Roman" w:eastAsia="Times New Roman" w:hAnsi="Times New Roman" w:cs="Times New Roman"/>
          <w:sz w:val="24"/>
        </w:rPr>
        <w:t xml:space="preserve"> is di</w:t>
      </w:r>
      <w:r w:rsidR="00ED741F">
        <w:rPr>
          <w:rFonts w:ascii="Times New Roman" w:eastAsia="Times New Roman" w:hAnsi="Times New Roman" w:cs="Times New Roman"/>
          <w:sz w:val="24"/>
        </w:rPr>
        <w:t>stributed across</w:t>
      </w:r>
      <w:r w:rsidR="008D32AA">
        <w:rPr>
          <w:rFonts w:ascii="Times New Roman" w:eastAsia="Times New Roman" w:hAnsi="Times New Roman" w:cs="Times New Roman"/>
          <w:sz w:val="24"/>
        </w:rPr>
        <w:t xml:space="preserve"> </w:t>
      </w:r>
      <w:r w:rsidR="00A34AA4">
        <w:rPr>
          <w:rFonts w:ascii="Times New Roman" w:eastAsia="Times New Roman" w:hAnsi="Times New Roman" w:cs="Times New Roman"/>
          <w:sz w:val="24"/>
        </w:rPr>
        <w:t xml:space="preserve">an increasing number </w:t>
      </w:r>
      <w:r w:rsidR="008D32AA">
        <w:rPr>
          <w:rFonts w:ascii="Times New Roman" w:eastAsia="Times New Roman" w:hAnsi="Times New Roman" w:cs="Times New Roman"/>
          <w:sz w:val="24"/>
        </w:rPr>
        <w:t xml:space="preserve">of </w:t>
      </w:r>
      <w:r w:rsidR="00ED741F">
        <w:rPr>
          <w:rFonts w:ascii="Times New Roman" w:eastAsia="Times New Roman" w:hAnsi="Times New Roman" w:cs="Times New Roman"/>
          <w:sz w:val="24"/>
        </w:rPr>
        <w:t>elements</w:t>
      </w:r>
      <w:r w:rsidR="00346403">
        <w:rPr>
          <w:rFonts w:ascii="Times New Roman" w:eastAsia="Times New Roman" w:hAnsi="Times New Roman" w:cs="Times New Roman"/>
          <w:sz w:val="24"/>
        </w:rPr>
        <w:t>. According to the feasible set</w:t>
      </w:r>
      <w:r w:rsidR="00ED741F">
        <w:rPr>
          <w:rFonts w:ascii="Times New Roman" w:eastAsia="Times New Roman" w:hAnsi="Times New Roman" w:cs="Times New Roman"/>
          <w:sz w:val="24"/>
        </w:rPr>
        <w:t xml:space="preserve">, </w:t>
      </w:r>
      <w:r w:rsidR="006D49D1">
        <w:rPr>
          <w:rFonts w:ascii="Times New Roman" w:eastAsia="Times New Roman" w:hAnsi="Times New Roman" w:cs="Times New Roman"/>
          <w:sz w:val="24"/>
        </w:rPr>
        <w:t xml:space="preserve">variance </w:t>
      </w:r>
      <w:r w:rsidR="00346403">
        <w:rPr>
          <w:rFonts w:ascii="Times New Roman" w:eastAsia="Times New Roman" w:hAnsi="Times New Roman" w:cs="Times New Roman"/>
          <w:sz w:val="24"/>
        </w:rPr>
        <w:t>in</w:t>
      </w:r>
      <w:r w:rsidR="006D49D1">
        <w:rPr>
          <w:rFonts w:ascii="Times New Roman" w:eastAsia="Times New Roman" w:hAnsi="Times New Roman" w:cs="Times New Roman"/>
          <w:sz w:val="24"/>
        </w:rPr>
        <w:t xml:space="preserve">creases with </w:t>
      </w:r>
      <w:r w:rsidR="00346403">
        <w:rPr>
          <w:rFonts w:ascii="Times New Roman" w:eastAsia="Times New Roman" w:hAnsi="Times New Roman" w:cs="Times New Roman"/>
          <w:sz w:val="24"/>
        </w:rPr>
        <w:t>in</w:t>
      </w:r>
      <w:r w:rsidR="00A34AA4">
        <w:rPr>
          <w:rFonts w:ascii="Times New Roman" w:eastAsia="Times New Roman" w:hAnsi="Times New Roman" w:cs="Times New Roman"/>
          <w:sz w:val="24"/>
        </w:rPr>
        <w:t xml:space="preserve">creasing </w:t>
      </w:r>
      <w:r w:rsidR="009E3647">
        <w:rPr>
          <w:rFonts w:ascii="Times New Roman" w:eastAsia="Times New Roman" w:hAnsi="Times New Roman" w:cs="Times New Roman"/>
          <w:sz w:val="24"/>
        </w:rPr>
        <w:t xml:space="preserve">average </w:t>
      </w:r>
      <w:r w:rsidR="00AD595A">
        <w:rPr>
          <w:rFonts w:ascii="Times New Roman" w:eastAsia="Times New Roman" w:hAnsi="Times New Roman" w:cs="Times New Roman"/>
          <w:sz w:val="24"/>
        </w:rPr>
        <w:t xml:space="preserve">cell </w:t>
      </w:r>
      <w:r w:rsidR="009E3647">
        <w:rPr>
          <w:rFonts w:ascii="Times New Roman" w:eastAsia="Times New Roman" w:hAnsi="Times New Roman" w:cs="Times New Roman"/>
          <w:sz w:val="24"/>
        </w:rPr>
        <w:t>abundance</w:t>
      </w:r>
      <w:r w:rsidR="008D32AA">
        <w:rPr>
          <w:rFonts w:ascii="Times New Roman" w:eastAsia="Times New Roman" w:hAnsi="Times New Roman" w:cs="Times New Roman"/>
          <w:sz w:val="24"/>
        </w:rPr>
        <w:t>.</w:t>
      </w:r>
    </w:p>
    <w:p w14:paraId="57E610C0" w14:textId="77777777" w:rsidR="00C716CA" w:rsidRDefault="00C716CA" w:rsidP="00C716CA">
      <w:pPr>
        <w:pStyle w:val="Normal1"/>
        <w:spacing w:after="0" w:line="480" w:lineRule="auto"/>
        <w:ind w:firstLine="540"/>
        <w:rPr>
          <w:rFonts w:ascii="Times New Roman" w:eastAsia="Times New Roman" w:hAnsi="Times New Roman" w:cs="Times New Roman"/>
          <w:sz w:val="24"/>
        </w:rPr>
      </w:pPr>
    </w:p>
    <w:p w14:paraId="301D877E" w14:textId="77777777" w:rsidR="003032F4" w:rsidRPr="005A1DE2" w:rsidRDefault="00615800" w:rsidP="005A1DE2">
      <w:pPr>
        <w:pStyle w:val="Normal1"/>
        <w:spacing w:after="0" w:line="480" w:lineRule="auto"/>
        <w:jc w:val="center"/>
        <w:rPr>
          <w:rFonts w:ascii="Times New Roman" w:hAnsi="Times New Roman" w:cs="Times New Roman"/>
          <w:sz w:val="24"/>
          <w:szCs w:val="24"/>
        </w:rPr>
      </w:pPr>
      <w:r>
        <w:rPr>
          <w:rFonts w:ascii="Times New Roman" w:eastAsia="Times New Roman" w:hAnsi="Times New Roman" w:cs="Times New Roman"/>
          <w:sz w:val="24"/>
        </w:rPr>
        <w:t>DISCUSSION</w:t>
      </w:r>
    </w:p>
    <w:p w14:paraId="77E3BC45" w14:textId="77777777" w:rsidR="00CB7A9A" w:rsidRDefault="00615800">
      <w:pPr>
        <w:pStyle w:val="Normal1"/>
        <w:spacing w:after="0" w:line="480" w:lineRule="auto"/>
        <w:ind w:firstLine="540"/>
        <w:rPr>
          <w:rFonts w:ascii="Times New Roman" w:eastAsia="Times New Roman" w:hAnsi="Times New Roman" w:cs="Times New Roman"/>
          <w:sz w:val="24"/>
        </w:rPr>
      </w:pPr>
      <w:r>
        <w:rPr>
          <w:rFonts w:ascii="Times New Roman" w:eastAsia="Times New Roman" w:hAnsi="Times New Roman" w:cs="Times New Roman"/>
          <w:sz w:val="24"/>
        </w:rPr>
        <w:t xml:space="preserve">The feasible set approach </w:t>
      </w:r>
      <w:r w:rsidR="00E66121">
        <w:rPr>
          <w:rFonts w:ascii="Times New Roman" w:eastAsia="Times New Roman" w:hAnsi="Times New Roman" w:cs="Times New Roman"/>
          <w:sz w:val="24"/>
        </w:rPr>
        <w:t xml:space="preserve">based on integer partitioning </w:t>
      </w:r>
      <w:r>
        <w:rPr>
          <w:rFonts w:ascii="Times New Roman" w:eastAsia="Times New Roman" w:hAnsi="Times New Roman" w:cs="Times New Roman"/>
          <w:sz w:val="24"/>
        </w:rPr>
        <w:t xml:space="preserve">is </w:t>
      </w:r>
      <w:r w:rsidR="009620B5">
        <w:rPr>
          <w:rFonts w:ascii="Times New Roman" w:eastAsia="Times New Roman" w:hAnsi="Times New Roman" w:cs="Times New Roman"/>
          <w:sz w:val="24"/>
        </w:rPr>
        <w:t xml:space="preserve">a </w:t>
      </w:r>
      <w:r w:rsidR="00A86CC5">
        <w:rPr>
          <w:rFonts w:ascii="Times New Roman" w:eastAsia="Times New Roman" w:hAnsi="Times New Roman" w:cs="Times New Roman"/>
          <w:sz w:val="24"/>
        </w:rPr>
        <w:t xml:space="preserve">contextual framework </w:t>
      </w:r>
      <w:r w:rsidR="009620B5">
        <w:rPr>
          <w:rFonts w:ascii="Times New Roman" w:eastAsia="Times New Roman" w:hAnsi="Times New Roman" w:cs="Times New Roman"/>
          <w:sz w:val="24"/>
        </w:rPr>
        <w:t xml:space="preserve">for </w:t>
      </w:r>
      <w:r>
        <w:rPr>
          <w:rFonts w:ascii="Times New Roman" w:eastAsia="Times New Roman" w:hAnsi="Times New Roman" w:cs="Times New Roman"/>
          <w:sz w:val="24"/>
        </w:rPr>
        <w:t xml:space="preserve">understanding how constraints </w:t>
      </w:r>
      <w:r w:rsidR="00A86CC5">
        <w:rPr>
          <w:rFonts w:ascii="Times New Roman" w:eastAsia="Times New Roman" w:hAnsi="Times New Roman" w:cs="Times New Roman"/>
          <w:sz w:val="24"/>
        </w:rPr>
        <w:t>influence the forms of</w:t>
      </w:r>
      <w:r w:rsidR="00FF5E8D">
        <w:rPr>
          <w:rFonts w:ascii="Times New Roman" w:eastAsia="Times New Roman" w:hAnsi="Times New Roman" w:cs="Times New Roman"/>
          <w:sz w:val="24"/>
        </w:rPr>
        <w:t xml:space="preserve"> </w:t>
      </w:r>
      <w:r w:rsidR="00E66121">
        <w:rPr>
          <w:rFonts w:ascii="Times New Roman" w:eastAsia="Times New Roman" w:hAnsi="Times New Roman" w:cs="Times New Roman"/>
          <w:sz w:val="24"/>
        </w:rPr>
        <w:t xml:space="preserve">discrete </w:t>
      </w:r>
      <w:r w:rsidR="009620B5">
        <w:rPr>
          <w:rFonts w:ascii="Times New Roman" w:eastAsia="Times New Roman" w:hAnsi="Times New Roman" w:cs="Times New Roman"/>
          <w:sz w:val="24"/>
        </w:rPr>
        <w:t>ecological</w:t>
      </w:r>
      <w:r>
        <w:rPr>
          <w:rFonts w:ascii="Times New Roman" w:eastAsia="Times New Roman" w:hAnsi="Times New Roman" w:cs="Times New Roman"/>
          <w:sz w:val="24"/>
        </w:rPr>
        <w:t xml:space="preserve"> patterns and </w:t>
      </w:r>
      <w:r w:rsidR="00460803">
        <w:rPr>
          <w:rFonts w:ascii="Times New Roman" w:eastAsia="Times New Roman" w:hAnsi="Times New Roman" w:cs="Times New Roman"/>
          <w:sz w:val="24"/>
        </w:rPr>
        <w:t xml:space="preserve">in </w:t>
      </w:r>
      <w:r w:rsidR="00E66121">
        <w:rPr>
          <w:rFonts w:ascii="Times New Roman" w:eastAsia="Times New Roman" w:hAnsi="Times New Roman" w:cs="Times New Roman"/>
          <w:sz w:val="24"/>
        </w:rPr>
        <w:t xml:space="preserve">discrete </w:t>
      </w:r>
      <w:r>
        <w:rPr>
          <w:rFonts w:ascii="Times New Roman" w:eastAsia="Times New Roman" w:hAnsi="Times New Roman" w:cs="Times New Roman"/>
          <w:sz w:val="24"/>
        </w:rPr>
        <w:t>distributions of wealth</w:t>
      </w:r>
      <w:r w:rsidR="00460803">
        <w:rPr>
          <w:rFonts w:ascii="Times New Roman" w:eastAsia="Times New Roman" w:hAnsi="Times New Roman" w:cs="Times New Roman"/>
          <w:sz w:val="24"/>
        </w:rPr>
        <w:t>,</w:t>
      </w:r>
      <w:r w:rsidR="00E66121">
        <w:rPr>
          <w:rFonts w:ascii="Times New Roman" w:eastAsia="Times New Roman" w:hAnsi="Times New Roman" w:cs="Times New Roman"/>
          <w:sz w:val="24"/>
        </w:rPr>
        <w:t xml:space="preserve"> size, and abundance</w:t>
      </w:r>
      <w:r>
        <w:rPr>
          <w:rFonts w:ascii="Times New Roman" w:eastAsia="Times New Roman" w:hAnsi="Times New Roman" w:cs="Times New Roman"/>
          <w:sz w:val="24"/>
        </w:rPr>
        <w:t xml:space="preserve"> (</w:t>
      </w:r>
      <w:r w:rsidR="006C0F8E">
        <w:rPr>
          <w:rFonts w:ascii="Times New Roman" w:eastAsia="Times New Roman" w:hAnsi="Times New Roman" w:cs="Times New Roman"/>
          <w:sz w:val="24"/>
        </w:rPr>
        <w:t xml:space="preserve">Locey &amp; White </w:t>
      </w:r>
      <w:r>
        <w:rPr>
          <w:rFonts w:ascii="Times New Roman" w:eastAsia="Times New Roman" w:hAnsi="Times New Roman" w:cs="Times New Roman"/>
          <w:sz w:val="24"/>
        </w:rPr>
        <w:t xml:space="preserve">2013). </w:t>
      </w:r>
      <w:r w:rsidR="009620B5">
        <w:rPr>
          <w:rFonts w:ascii="Times New Roman" w:eastAsia="Times New Roman" w:hAnsi="Times New Roman" w:cs="Times New Roman"/>
          <w:sz w:val="24"/>
        </w:rPr>
        <w:t>We used i</w:t>
      </w:r>
      <w:r>
        <w:rPr>
          <w:rFonts w:ascii="Times New Roman" w:eastAsia="Times New Roman" w:hAnsi="Times New Roman" w:cs="Times New Roman"/>
          <w:sz w:val="24"/>
        </w:rPr>
        <w:t>nteger partitioning to understand how the feasible set is ordered, to find the size and general features of the feasible set, and to generat</w:t>
      </w:r>
      <w:r w:rsidR="009620B5">
        <w:rPr>
          <w:rFonts w:ascii="Times New Roman" w:eastAsia="Times New Roman" w:hAnsi="Times New Roman" w:cs="Times New Roman"/>
          <w:sz w:val="24"/>
        </w:rPr>
        <w:t>e</w:t>
      </w:r>
      <w:r>
        <w:rPr>
          <w:rFonts w:ascii="Times New Roman" w:eastAsia="Times New Roman" w:hAnsi="Times New Roman" w:cs="Times New Roman"/>
          <w:sz w:val="24"/>
        </w:rPr>
        <w:t xml:space="preserve"> unbiased random samples of the feasible set for a given a total (e.g. </w:t>
      </w:r>
      <w:r>
        <w:rPr>
          <w:rFonts w:ascii="Times New Roman" w:eastAsia="Times New Roman" w:hAnsi="Times New Roman" w:cs="Times New Roman"/>
          <w:sz w:val="24"/>
          <w:highlight w:val="white"/>
        </w:rPr>
        <w:t>total community abundance, total species abundance</w:t>
      </w:r>
      <w:r>
        <w:rPr>
          <w:rFonts w:ascii="Times New Roman" w:eastAsia="Times New Roman" w:hAnsi="Times New Roman" w:cs="Times New Roman"/>
          <w:sz w:val="24"/>
        </w:rPr>
        <w:t xml:space="preserve">) and number of entities (e.g. </w:t>
      </w:r>
      <w:r>
        <w:rPr>
          <w:rFonts w:ascii="Times New Roman" w:eastAsia="Times New Roman" w:hAnsi="Times New Roman" w:cs="Times New Roman"/>
          <w:sz w:val="24"/>
          <w:highlight w:val="white"/>
        </w:rPr>
        <w:t>species, quadrats</w:t>
      </w:r>
      <w:r>
        <w:rPr>
          <w:rFonts w:ascii="Times New Roman" w:eastAsia="Times New Roman" w:hAnsi="Times New Roman" w:cs="Times New Roman"/>
          <w:sz w:val="24"/>
        </w:rPr>
        <w:t>).</w:t>
      </w:r>
      <w:r w:rsidR="00460803">
        <w:rPr>
          <w:rFonts w:ascii="Times New Roman" w:eastAsia="Times New Roman" w:hAnsi="Times New Roman" w:cs="Times New Roman"/>
          <w:sz w:val="24"/>
        </w:rPr>
        <w:t xml:space="preserve"> The algorithms </w:t>
      </w:r>
      <w:r w:rsidR="009620B5">
        <w:rPr>
          <w:rFonts w:ascii="Times New Roman" w:eastAsia="Times New Roman" w:hAnsi="Times New Roman" w:cs="Times New Roman"/>
          <w:sz w:val="24"/>
        </w:rPr>
        <w:t xml:space="preserve">we </w:t>
      </w:r>
      <w:r w:rsidR="00460803">
        <w:rPr>
          <w:rFonts w:ascii="Times New Roman" w:eastAsia="Times New Roman" w:hAnsi="Times New Roman" w:cs="Times New Roman"/>
          <w:sz w:val="24"/>
        </w:rPr>
        <w:t>derived greatly increase the practical use of feasible set</w:t>
      </w:r>
      <w:r w:rsidR="009620B5">
        <w:rPr>
          <w:rFonts w:ascii="Times New Roman" w:eastAsia="Times New Roman" w:hAnsi="Times New Roman" w:cs="Times New Roman"/>
          <w:sz w:val="24"/>
        </w:rPr>
        <w:t xml:space="preserve"> by decreasing computing time. In addition to </w:t>
      </w:r>
      <w:r w:rsidR="00460803">
        <w:rPr>
          <w:rFonts w:ascii="Times New Roman" w:eastAsia="Times New Roman" w:hAnsi="Times New Roman" w:cs="Times New Roman"/>
          <w:sz w:val="24"/>
        </w:rPr>
        <w:t xml:space="preserve">examining the </w:t>
      </w:r>
      <w:r w:rsidR="00E66121">
        <w:rPr>
          <w:rFonts w:ascii="Times New Roman" w:eastAsia="Times New Roman" w:hAnsi="Times New Roman" w:cs="Times New Roman"/>
          <w:sz w:val="24"/>
        </w:rPr>
        <w:t xml:space="preserve">distribution of abundance among species (i.e. </w:t>
      </w:r>
      <w:r w:rsidR="00460803">
        <w:rPr>
          <w:rFonts w:ascii="Times New Roman" w:eastAsia="Times New Roman" w:hAnsi="Times New Roman" w:cs="Times New Roman"/>
          <w:sz w:val="24"/>
        </w:rPr>
        <w:t>SAD</w:t>
      </w:r>
      <w:r w:rsidR="00E66121">
        <w:rPr>
          <w:rFonts w:ascii="Times New Roman" w:eastAsia="Times New Roman" w:hAnsi="Times New Roman" w:cs="Times New Roman"/>
          <w:sz w:val="24"/>
        </w:rPr>
        <w:t>)</w:t>
      </w:r>
      <w:r w:rsidR="009620B5">
        <w:rPr>
          <w:rFonts w:ascii="Times New Roman" w:eastAsia="Times New Roman" w:hAnsi="Times New Roman" w:cs="Times New Roman"/>
          <w:sz w:val="24"/>
        </w:rPr>
        <w:t xml:space="preserve">, we </w:t>
      </w:r>
      <w:r w:rsidR="00460803">
        <w:rPr>
          <w:rFonts w:ascii="Times New Roman" w:eastAsia="Times New Roman" w:hAnsi="Times New Roman" w:cs="Times New Roman"/>
          <w:sz w:val="24"/>
        </w:rPr>
        <w:t>expand</w:t>
      </w:r>
      <w:r w:rsidR="009620B5">
        <w:rPr>
          <w:rFonts w:ascii="Times New Roman" w:eastAsia="Times New Roman" w:hAnsi="Times New Roman" w:cs="Times New Roman"/>
          <w:sz w:val="24"/>
        </w:rPr>
        <w:t>ed</w:t>
      </w:r>
      <w:r w:rsidR="00460803">
        <w:rPr>
          <w:rFonts w:ascii="Times New Roman" w:eastAsia="Times New Roman" w:hAnsi="Times New Roman" w:cs="Times New Roman"/>
          <w:sz w:val="24"/>
        </w:rPr>
        <w:t xml:space="preserve"> the </w:t>
      </w:r>
      <w:r w:rsidR="00E32EDE">
        <w:rPr>
          <w:rFonts w:ascii="Times New Roman" w:eastAsia="Times New Roman" w:hAnsi="Times New Roman" w:cs="Times New Roman"/>
          <w:sz w:val="24"/>
        </w:rPr>
        <w:t xml:space="preserve">feasible set </w:t>
      </w:r>
      <w:r w:rsidR="00460803">
        <w:rPr>
          <w:rFonts w:ascii="Times New Roman" w:eastAsia="Times New Roman" w:hAnsi="Times New Roman" w:cs="Times New Roman"/>
          <w:sz w:val="24"/>
        </w:rPr>
        <w:t xml:space="preserve">approach to </w:t>
      </w:r>
      <w:r w:rsidR="00E66121">
        <w:rPr>
          <w:rFonts w:ascii="Times New Roman" w:eastAsia="Times New Roman" w:hAnsi="Times New Roman" w:cs="Times New Roman"/>
          <w:sz w:val="24"/>
        </w:rPr>
        <w:t xml:space="preserve">discrete </w:t>
      </w:r>
      <w:r w:rsidR="00460803">
        <w:rPr>
          <w:rFonts w:ascii="Times New Roman" w:eastAsia="Times New Roman" w:hAnsi="Times New Roman" w:cs="Times New Roman"/>
          <w:sz w:val="24"/>
        </w:rPr>
        <w:t xml:space="preserve">distributions with zero values, such as the </w:t>
      </w:r>
      <w:r w:rsidR="00E66121">
        <w:rPr>
          <w:rFonts w:ascii="Times New Roman" w:eastAsia="Times New Roman" w:hAnsi="Times New Roman" w:cs="Times New Roman"/>
          <w:sz w:val="24"/>
        </w:rPr>
        <w:t xml:space="preserve">spatially implicit distribution of individuals of a species within a landscape (i.e. </w:t>
      </w:r>
      <w:r w:rsidR="00460803">
        <w:rPr>
          <w:rFonts w:ascii="Times New Roman" w:eastAsia="Times New Roman" w:hAnsi="Times New Roman" w:cs="Times New Roman"/>
          <w:sz w:val="24"/>
        </w:rPr>
        <w:t>SSAD</w:t>
      </w:r>
      <w:r w:rsidR="00E66121">
        <w:rPr>
          <w:rFonts w:ascii="Times New Roman" w:eastAsia="Times New Roman" w:hAnsi="Times New Roman" w:cs="Times New Roman"/>
          <w:sz w:val="24"/>
        </w:rPr>
        <w:t>)</w:t>
      </w:r>
      <w:r w:rsidR="00DD1581">
        <w:rPr>
          <w:rFonts w:ascii="Times New Roman" w:eastAsia="Times New Roman" w:hAnsi="Times New Roman" w:cs="Times New Roman"/>
          <w:sz w:val="24"/>
        </w:rPr>
        <w:t xml:space="preserve">. </w:t>
      </w:r>
      <w:r w:rsidR="008108F0">
        <w:rPr>
          <w:rFonts w:ascii="Times New Roman" w:eastAsia="Times New Roman" w:hAnsi="Times New Roman" w:cs="Times New Roman"/>
          <w:sz w:val="24"/>
        </w:rPr>
        <w:t>We</w:t>
      </w:r>
      <w:r w:rsidR="00DF4384">
        <w:rPr>
          <w:rFonts w:ascii="Times New Roman" w:eastAsia="Times New Roman" w:hAnsi="Times New Roman" w:cs="Times New Roman"/>
          <w:sz w:val="24"/>
        </w:rPr>
        <w:t xml:space="preserve"> also</w:t>
      </w:r>
      <w:r w:rsidR="008108F0">
        <w:rPr>
          <w:rFonts w:ascii="Times New Roman" w:eastAsia="Times New Roman" w:hAnsi="Times New Roman" w:cs="Times New Roman"/>
          <w:sz w:val="24"/>
        </w:rPr>
        <w:t xml:space="preserve"> provided the</w:t>
      </w:r>
      <w:r w:rsidR="009620B5">
        <w:rPr>
          <w:rFonts w:ascii="Times New Roman" w:eastAsia="Times New Roman" w:hAnsi="Times New Roman" w:cs="Times New Roman"/>
          <w:sz w:val="24"/>
        </w:rPr>
        <w:t xml:space="preserve"> </w:t>
      </w:r>
      <w:r w:rsidR="008108F0">
        <w:rPr>
          <w:rFonts w:ascii="Times New Roman" w:eastAsia="Times New Roman" w:hAnsi="Times New Roman" w:cs="Times New Roman"/>
          <w:sz w:val="24"/>
        </w:rPr>
        <w:t>algorithms in two computing languages frequently used by ecologists, R and Python, and have taken steps to ensure our implementations are unbiased</w:t>
      </w:r>
      <w:r w:rsidR="00BB1D12">
        <w:rPr>
          <w:rFonts w:ascii="Times New Roman" w:eastAsia="Times New Roman" w:hAnsi="Times New Roman" w:cs="Times New Roman"/>
          <w:sz w:val="24"/>
        </w:rPr>
        <w:t xml:space="preserve"> and </w:t>
      </w:r>
      <w:r w:rsidR="00A86CC5">
        <w:rPr>
          <w:rFonts w:ascii="Times New Roman" w:eastAsia="Times New Roman" w:hAnsi="Times New Roman" w:cs="Times New Roman"/>
          <w:sz w:val="24"/>
        </w:rPr>
        <w:t>have</w:t>
      </w:r>
      <w:r w:rsidR="00BB1D12">
        <w:rPr>
          <w:rFonts w:ascii="Times New Roman" w:eastAsia="Times New Roman" w:hAnsi="Times New Roman" w:cs="Times New Roman"/>
          <w:sz w:val="24"/>
        </w:rPr>
        <w:t xml:space="preserve"> provide</w:t>
      </w:r>
      <w:r w:rsidR="00A86CC5">
        <w:rPr>
          <w:rFonts w:ascii="Times New Roman" w:eastAsia="Times New Roman" w:hAnsi="Times New Roman" w:cs="Times New Roman"/>
          <w:sz w:val="24"/>
        </w:rPr>
        <w:t>d</w:t>
      </w:r>
      <w:r w:rsidR="00BB1D12">
        <w:rPr>
          <w:rFonts w:ascii="Times New Roman" w:eastAsia="Times New Roman" w:hAnsi="Times New Roman" w:cs="Times New Roman"/>
          <w:sz w:val="24"/>
        </w:rPr>
        <w:t xml:space="preserve"> a script to detect </w:t>
      </w:r>
      <w:r w:rsidR="00A86CC5">
        <w:rPr>
          <w:rFonts w:ascii="Times New Roman" w:eastAsia="Times New Roman" w:hAnsi="Times New Roman" w:cs="Times New Roman"/>
          <w:sz w:val="24"/>
        </w:rPr>
        <w:t xml:space="preserve">computational </w:t>
      </w:r>
      <w:r w:rsidR="00BB1D12">
        <w:rPr>
          <w:rFonts w:ascii="Times New Roman" w:eastAsia="Times New Roman" w:hAnsi="Times New Roman" w:cs="Times New Roman"/>
          <w:sz w:val="24"/>
        </w:rPr>
        <w:t>errors that can result from future code development (e.g. when a user modifies the code).</w:t>
      </w:r>
    </w:p>
    <w:p w14:paraId="76BA988D" w14:textId="77777777" w:rsidR="000E05D1" w:rsidRDefault="000E05D1" w:rsidP="00F75021">
      <w:pPr>
        <w:pStyle w:val="Normal1"/>
        <w:spacing w:after="0" w:line="480" w:lineRule="auto"/>
        <w:ind w:firstLine="54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Integer partitioning is only one way to examine and randomly sample the feasible set of possible SAD and SSAD shapes. Other possibilities include </w:t>
      </w:r>
      <w:r w:rsidR="00BB1D12">
        <w:rPr>
          <w:rFonts w:ascii="Times New Roman" w:eastAsia="Times New Roman" w:hAnsi="Times New Roman" w:cs="Times New Roman"/>
          <w:sz w:val="24"/>
        </w:rPr>
        <w:t xml:space="preserve">constraint-based </w:t>
      </w:r>
      <w:r>
        <w:rPr>
          <w:rFonts w:ascii="Times New Roman" w:eastAsia="Times New Roman" w:hAnsi="Times New Roman" w:cs="Times New Roman"/>
          <w:sz w:val="24"/>
        </w:rPr>
        <w:t xml:space="preserve">programming </w:t>
      </w:r>
      <w:r w:rsidR="00BB1D12">
        <w:rPr>
          <w:rFonts w:ascii="Times New Roman" w:eastAsia="Times New Roman" w:hAnsi="Times New Roman" w:cs="Times New Roman"/>
          <w:sz w:val="24"/>
        </w:rPr>
        <w:t xml:space="preserve">(see  </w:t>
      </w:r>
      <w:r w:rsidR="00BB1D12" w:rsidRPr="00BB1D12">
        <w:rPr>
          <w:rFonts w:ascii="Times New Roman" w:eastAsia="Times New Roman" w:hAnsi="Times New Roman" w:cs="Times New Roman"/>
          <w:sz w:val="24"/>
        </w:rPr>
        <w:t>http://cran.r-project.org/web/views/Optimization.html</w:t>
      </w:r>
      <w:r w:rsidR="00BB1D1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and iterative random walks, such as that used by Haegeman </w:t>
      </w:r>
      <w:r w:rsidR="00647E2D">
        <w:rPr>
          <w:rFonts w:ascii="Times New Roman" w:eastAsia="Times New Roman" w:hAnsi="Times New Roman" w:cs="Times New Roman"/>
          <w:sz w:val="24"/>
        </w:rPr>
        <w:t>&amp;</w:t>
      </w:r>
      <w:r>
        <w:rPr>
          <w:rFonts w:ascii="Times New Roman" w:eastAsia="Times New Roman" w:hAnsi="Times New Roman" w:cs="Times New Roman"/>
          <w:sz w:val="24"/>
        </w:rPr>
        <w:t xml:space="preserve"> Loreau (2008). Those approaches may not require combinatorial problems to be solved and </w:t>
      </w:r>
      <w:r w:rsidR="007F28CA">
        <w:rPr>
          <w:rFonts w:ascii="Times New Roman" w:eastAsia="Times New Roman" w:hAnsi="Times New Roman" w:cs="Times New Roman"/>
          <w:sz w:val="24"/>
        </w:rPr>
        <w:t xml:space="preserve">so may </w:t>
      </w:r>
      <w:r>
        <w:rPr>
          <w:rFonts w:ascii="Times New Roman" w:eastAsia="Times New Roman" w:hAnsi="Times New Roman" w:cs="Times New Roman"/>
          <w:sz w:val="24"/>
        </w:rPr>
        <w:t>not suffer from the problem</w:t>
      </w:r>
      <w:r w:rsidR="007F28CA">
        <w:rPr>
          <w:rFonts w:ascii="Times New Roman" w:eastAsia="Times New Roman" w:hAnsi="Times New Roman" w:cs="Times New Roman"/>
          <w:sz w:val="24"/>
        </w:rPr>
        <w:t xml:space="preserve"> of</w:t>
      </w:r>
      <w:r>
        <w:rPr>
          <w:rFonts w:ascii="Times New Roman" w:eastAsia="Times New Roman" w:hAnsi="Times New Roman" w:cs="Times New Roman"/>
          <w:sz w:val="24"/>
        </w:rPr>
        <w:t xml:space="preserve"> combinatorial explosion (large increases in the size of the feasible set for small changes in the total q and number of elements). </w:t>
      </w:r>
      <w:r w:rsidR="007F28CA">
        <w:rPr>
          <w:rFonts w:ascii="Times New Roman" w:eastAsia="Times New Roman" w:hAnsi="Times New Roman" w:cs="Times New Roman"/>
          <w:sz w:val="24"/>
        </w:rPr>
        <w:t>However, a</w:t>
      </w:r>
      <w:r>
        <w:rPr>
          <w:rFonts w:ascii="Times New Roman" w:eastAsia="Times New Roman" w:hAnsi="Times New Roman" w:cs="Times New Roman"/>
          <w:sz w:val="24"/>
        </w:rPr>
        <w:t xml:space="preserve">s stated by </w:t>
      </w:r>
      <w:r w:rsidR="006C0F8E">
        <w:rPr>
          <w:rFonts w:ascii="Times New Roman" w:eastAsia="Times New Roman" w:hAnsi="Times New Roman" w:cs="Times New Roman"/>
          <w:sz w:val="24"/>
        </w:rPr>
        <w:t xml:space="preserve">Locey &amp; White </w:t>
      </w:r>
      <w:r>
        <w:rPr>
          <w:rFonts w:ascii="Times New Roman" w:eastAsia="Times New Roman" w:hAnsi="Times New Roman" w:cs="Times New Roman"/>
          <w:sz w:val="24"/>
        </w:rPr>
        <w:t xml:space="preserve">(2013) one benefit to the integer partitioning approach is that </w:t>
      </w:r>
      <w:r w:rsidR="00BB1D12">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random sampling algorithms are inherently unbiased and do not require ‘burn-in’ periods to produce effectively independent samples. </w:t>
      </w:r>
      <w:r w:rsidR="007F28CA">
        <w:rPr>
          <w:rFonts w:ascii="Times New Roman" w:eastAsia="Times New Roman" w:hAnsi="Times New Roman" w:cs="Times New Roman"/>
          <w:sz w:val="24"/>
        </w:rPr>
        <w:t>T</w:t>
      </w:r>
      <w:r>
        <w:rPr>
          <w:rFonts w:ascii="Times New Roman" w:eastAsia="Times New Roman" w:hAnsi="Times New Roman" w:cs="Times New Roman"/>
          <w:sz w:val="24"/>
        </w:rPr>
        <w:t>he combinatorial approach also reveals properties such as the size of the feasible set</w:t>
      </w:r>
      <w:r w:rsidR="00BB1D12">
        <w:rPr>
          <w:rFonts w:ascii="Times New Roman" w:eastAsia="Times New Roman" w:hAnsi="Times New Roman" w:cs="Times New Roman"/>
          <w:sz w:val="24"/>
        </w:rPr>
        <w:t>, the distribution of statistical characteristics (e.g. species evenness, diversity, modal abundance class) across the feasible set</w:t>
      </w:r>
      <w:r w:rsidR="007F28CA">
        <w:rPr>
          <w:rFonts w:ascii="Times New Roman" w:eastAsia="Times New Roman" w:hAnsi="Times New Roman" w:cs="Times New Roman"/>
          <w:sz w:val="24"/>
        </w:rPr>
        <w:t xml:space="preserve">, and </w:t>
      </w:r>
      <w:r w:rsidR="00EA0A2E">
        <w:rPr>
          <w:rFonts w:ascii="Times New Roman" w:eastAsia="Times New Roman" w:hAnsi="Times New Roman" w:cs="Times New Roman"/>
          <w:sz w:val="24"/>
        </w:rPr>
        <w:t>connections between</w:t>
      </w:r>
      <w:r w:rsidR="00BB1D12">
        <w:rPr>
          <w:rFonts w:ascii="Times New Roman" w:eastAsia="Times New Roman" w:hAnsi="Times New Roman" w:cs="Times New Roman"/>
          <w:sz w:val="24"/>
        </w:rPr>
        <w:t xml:space="preserve"> </w:t>
      </w:r>
      <w:r w:rsidR="007F28CA">
        <w:rPr>
          <w:rFonts w:ascii="Times New Roman" w:eastAsia="Times New Roman" w:hAnsi="Times New Roman" w:cs="Times New Roman"/>
          <w:sz w:val="24"/>
        </w:rPr>
        <w:t xml:space="preserve">different </w:t>
      </w:r>
      <w:r w:rsidR="00BB1D12">
        <w:rPr>
          <w:rFonts w:ascii="Times New Roman" w:eastAsia="Times New Roman" w:hAnsi="Times New Roman" w:cs="Times New Roman"/>
          <w:sz w:val="24"/>
        </w:rPr>
        <w:t xml:space="preserve">ecological </w:t>
      </w:r>
      <w:r w:rsidR="007F28CA">
        <w:rPr>
          <w:rFonts w:ascii="Times New Roman" w:eastAsia="Times New Roman" w:hAnsi="Times New Roman" w:cs="Times New Roman"/>
          <w:sz w:val="24"/>
        </w:rPr>
        <w:t xml:space="preserve">patterns, e.g. SAD and SSAD. However, we suggest that </w:t>
      </w:r>
      <w:r w:rsidR="00EA0A2E">
        <w:rPr>
          <w:rFonts w:ascii="Times New Roman" w:eastAsia="Times New Roman" w:hAnsi="Times New Roman" w:cs="Times New Roman"/>
          <w:sz w:val="24"/>
        </w:rPr>
        <w:t>constraint-based programming and iterative random walks</w:t>
      </w:r>
      <w:r w:rsidR="00086138">
        <w:rPr>
          <w:rFonts w:ascii="Times New Roman" w:eastAsia="Times New Roman" w:hAnsi="Times New Roman" w:cs="Times New Roman"/>
          <w:sz w:val="24"/>
        </w:rPr>
        <w:t xml:space="preserve"> should also be </w:t>
      </w:r>
      <w:r w:rsidR="00EA0A2E">
        <w:rPr>
          <w:rFonts w:ascii="Times New Roman" w:eastAsia="Times New Roman" w:hAnsi="Times New Roman" w:cs="Times New Roman"/>
          <w:sz w:val="24"/>
        </w:rPr>
        <w:t>examined and</w:t>
      </w:r>
      <w:r w:rsidR="00086138">
        <w:rPr>
          <w:rFonts w:ascii="Times New Roman" w:eastAsia="Times New Roman" w:hAnsi="Times New Roman" w:cs="Times New Roman"/>
          <w:sz w:val="24"/>
        </w:rPr>
        <w:t xml:space="preserve"> compared to the combinatorial approach</w:t>
      </w:r>
      <w:r w:rsidR="007F28CA">
        <w:rPr>
          <w:rFonts w:ascii="Times New Roman" w:eastAsia="Times New Roman" w:hAnsi="Times New Roman" w:cs="Times New Roman"/>
          <w:sz w:val="24"/>
        </w:rPr>
        <w:t>.</w:t>
      </w:r>
    </w:p>
    <w:p w14:paraId="6F7B523B" w14:textId="77777777" w:rsidR="00EA0A2E" w:rsidRDefault="00231083" w:rsidP="00A34AA4">
      <w:pPr>
        <w:pStyle w:val="Normal1"/>
        <w:spacing w:after="0" w:line="480" w:lineRule="auto"/>
        <w:ind w:firstLine="540"/>
        <w:rPr>
          <w:rFonts w:ascii="Times New Roman" w:eastAsia="Times New Roman" w:hAnsi="Times New Roman" w:cs="Times New Roman"/>
          <w:sz w:val="24"/>
        </w:rPr>
      </w:pPr>
      <w:r>
        <w:rPr>
          <w:rFonts w:ascii="Times New Roman" w:eastAsia="Times New Roman" w:hAnsi="Times New Roman" w:cs="Times New Roman"/>
          <w:sz w:val="24"/>
        </w:rPr>
        <w:t xml:space="preserve">Our examination of the SSAD feasible set (Fig. 5) reveals that the central tendency of the set is characterized by a hollow-curve which is consistent with the empirical SSADs found by Brown </w:t>
      </w:r>
      <w:r w:rsidRPr="00647E2D">
        <w:rPr>
          <w:rFonts w:ascii="Times New Roman" w:eastAsia="Times New Roman" w:hAnsi="Times New Roman" w:cs="Times New Roman"/>
          <w:i/>
          <w:sz w:val="24"/>
        </w:rPr>
        <w:t>et al</w:t>
      </w:r>
      <w:r>
        <w:rPr>
          <w:rFonts w:ascii="Times New Roman" w:eastAsia="Times New Roman" w:hAnsi="Times New Roman" w:cs="Times New Roman"/>
          <w:sz w:val="24"/>
        </w:rPr>
        <w:t xml:space="preserve">. (1995). </w:t>
      </w:r>
      <w:r w:rsidR="00242385">
        <w:rPr>
          <w:rFonts w:ascii="Times New Roman" w:eastAsia="Times New Roman" w:hAnsi="Times New Roman" w:cs="Times New Roman"/>
          <w:sz w:val="24"/>
        </w:rPr>
        <w:t>In that study, the authors state that the highly ‘clumped’ and hollow-curve nature of the SSAD resembles distributions used to predict the form of the SAD. The authors offer an ecological interpretation for the similarity between the patterns</w:t>
      </w:r>
      <w:r w:rsidR="000376C9">
        <w:rPr>
          <w:rFonts w:ascii="Times New Roman" w:eastAsia="Times New Roman" w:hAnsi="Times New Roman" w:cs="Times New Roman"/>
          <w:sz w:val="24"/>
        </w:rPr>
        <w:t xml:space="preserve"> in terms of niche requirements</w:t>
      </w:r>
      <w:r w:rsidR="00242385">
        <w:rPr>
          <w:rFonts w:ascii="Times New Roman" w:eastAsia="Times New Roman" w:hAnsi="Times New Roman" w:cs="Times New Roman"/>
          <w:sz w:val="24"/>
        </w:rPr>
        <w:t xml:space="preserve">. </w:t>
      </w:r>
      <w:r w:rsidR="006D49D1">
        <w:rPr>
          <w:rFonts w:ascii="Times New Roman" w:eastAsia="Times New Roman" w:hAnsi="Times New Roman" w:cs="Times New Roman"/>
          <w:sz w:val="24"/>
        </w:rPr>
        <w:t xml:space="preserve">Likewise, the Maximum Entropy Theory of Ecology (Harte 2011) also argues for a fundamental but purely constraint-based relationship between the forms of the SAD and SSAD. </w:t>
      </w:r>
      <w:r w:rsidR="00242385">
        <w:rPr>
          <w:rFonts w:ascii="Times New Roman" w:eastAsia="Times New Roman" w:hAnsi="Times New Roman" w:cs="Times New Roman"/>
          <w:sz w:val="24"/>
        </w:rPr>
        <w:t xml:space="preserve">However, </w:t>
      </w:r>
      <w:r w:rsidR="006D49D1">
        <w:rPr>
          <w:rFonts w:ascii="Times New Roman" w:eastAsia="Times New Roman" w:hAnsi="Times New Roman" w:cs="Times New Roman"/>
          <w:sz w:val="24"/>
        </w:rPr>
        <w:t xml:space="preserve">in terms of their feasible sets determined by the total and the number of entities, </w:t>
      </w:r>
      <w:r w:rsidR="00242385">
        <w:rPr>
          <w:rFonts w:ascii="Times New Roman" w:eastAsia="Times New Roman" w:hAnsi="Times New Roman" w:cs="Times New Roman"/>
          <w:sz w:val="24"/>
        </w:rPr>
        <w:t xml:space="preserve">the SSAD </w:t>
      </w:r>
      <w:r w:rsidR="000376C9">
        <w:rPr>
          <w:rFonts w:ascii="Times New Roman" w:eastAsia="Times New Roman" w:hAnsi="Times New Roman" w:cs="Times New Roman"/>
          <w:sz w:val="24"/>
        </w:rPr>
        <w:t xml:space="preserve">differs from the SAD only in that zero values are allowed. Consequently, the </w:t>
      </w:r>
      <w:r w:rsidR="006D49D1">
        <w:rPr>
          <w:rFonts w:ascii="Times New Roman" w:eastAsia="Times New Roman" w:hAnsi="Times New Roman" w:cs="Times New Roman"/>
          <w:sz w:val="24"/>
        </w:rPr>
        <w:t xml:space="preserve">forms of the </w:t>
      </w:r>
      <w:r w:rsidR="000376C9">
        <w:rPr>
          <w:rFonts w:ascii="Times New Roman" w:eastAsia="Times New Roman" w:hAnsi="Times New Roman" w:cs="Times New Roman"/>
          <w:sz w:val="24"/>
        </w:rPr>
        <w:lastRenderedPageBreak/>
        <w:t xml:space="preserve">two patterns are not only coupled by ecological </w:t>
      </w:r>
      <w:r w:rsidR="006D49D1">
        <w:rPr>
          <w:rFonts w:ascii="Times New Roman" w:eastAsia="Times New Roman" w:hAnsi="Times New Roman" w:cs="Times New Roman"/>
          <w:sz w:val="24"/>
        </w:rPr>
        <w:t xml:space="preserve">and statistical </w:t>
      </w:r>
      <w:r w:rsidR="000376C9">
        <w:rPr>
          <w:rFonts w:ascii="Times New Roman" w:eastAsia="Times New Roman" w:hAnsi="Times New Roman" w:cs="Times New Roman"/>
          <w:sz w:val="24"/>
        </w:rPr>
        <w:t xml:space="preserve">mechanisms, but are </w:t>
      </w:r>
      <w:r w:rsidR="006D49D1">
        <w:rPr>
          <w:rFonts w:ascii="Times New Roman" w:eastAsia="Times New Roman" w:hAnsi="Times New Roman" w:cs="Times New Roman"/>
          <w:sz w:val="24"/>
        </w:rPr>
        <w:t xml:space="preserve">more simply </w:t>
      </w:r>
      <w:r w:rsidR="000376C9">
        <w:rPr>
          <w:rFonts w:ascii="Times New Roman" w:eastAsia="Times New Roman" w:hAnsi="Times New Roman" w:cs="Times New Roman"/>
          <w:sz w:val="24"/>
        </w:rPr>
        <w:t>coupled by the mathematical properties of their feasible sets.</w:t>
      </w:r>
      <w:r w:rsidR="006D49D1">
        <w:rPr>
          <w:rFonts w:ascii="Times New Roman" w:eastAsia="Times New Roman" w:hAnsi="Times New Roman" w:cs="Times New Roman"/>
          <w:sz w:val="24"/>
        </w:rPr>
        <w:t xml:space="preserve"> </w:t>
      </w:r>
    </w:p>
    <w:p w14:paraId="690E88C2" w14:textId="77777777" w:rsidR="009E3647" w:rsidRDefault="00EA0A2E" w:rsidP="00A34AA4">
      <w:pPr>
        <w:pStyle w:val="Normal1"/>
        <w:spacing w:after="0" w:line="480" w:lineRule="auto"/>
        <w:ind w:firstLine="540"/>
        <w:rPr>
          <w:rFonts w:ascii="Times New Roman" w:eastAsia="Times New Roman" w:hAnsi="Times New Roman" w:cs="Times New Roman"/>
          <w:sz w:val="24"/>
        </w:rPr>
      </w:pPr>
      <w:r>
        <w:rPr>
          <w:rFonts w:ascii="Times New Roman" w:eastAsia="Times New Roman" w:hAnsi="Times New Roman" w:cs="Times New Roman"/>
          <w:sz w:val="24"/>
        </w:rPr>
        <w:t>T</w:t>
      </w:r>
      <w:r w:rsidR="006D49D1" w:rsidRPr="006D49D1">
        <w:rPr>
          <w:rFonts w:ascii="Times New Roman" w:eastAsia="Times New Roman" w:hAnsi="Times New Roman" w:cs="Times New Roman"/>
          <w:sz w:val="24"/>
        </w:rPr>
        <w:t xml:space="preserve">he results of examining general properties of the SSAD feasible set suggest the potential for a </w:t>
      </w:r>
      <w:r w:rsidR="006D49D1">
        <w:rPr>
          <w:rFonts w:ascii="Times New Roman" w:eastAsia="Times New Roman" w:hAnsi="Times New Roman" w:cs="Times New Roman"/>
          <w:sz w:val="24"/>
        </w:rPr>
        <w:t xml:space="preserve">simple </w:t>
      </w:r>
      <w:r w:rsidR="006D49D1" w:rsidRPr="006D49D1">
        <w:rPr>
          <w:rFonts w:ascii="Times New Roman" w:eastAsia="Times New Roman" w:hAnsi="Times New Roman" w:cs="Times New Roman"/>
          <w:sz w:val="24"/>
        </w:rPr>
        <w:t>constraint-based explanation for the increase in variance with average abundance, i.e. Taylor's Law</w:t>
      </w:r>
      <w:r w:rsidR="00A34AA4">
        <w:rPr>
          <w:rFonts w:ascii="Times New Roman" w:eastAsia="Times New Roman" w:hAnsi="Times New Roman" w:cs="Times New Roman"/>
          <w:sz w:val="24"/>
        </w:rPr>
        <w:t xml:space="preserve"> (Taylor 1961)</w:t>
      </w:r>
      <w:r w:rsidR="006D49D1" w:rsidRPr="006D49D1">
        <w:rPr>
          <w:rFonts w:ascii="Times New Roman" w:eastAsia="Times New Roman" w:hAnsi="Times New Roman" w:cs="Times New Roman"/>
          <w:sz w:val="24"/>
        </w:rPr>
        <w:t xml:space="preserve">. </w:t>
      </w:r>
      <w:r w:rsidR="00A34AA4">
        <w:rPr>
          <w:rFonts w:ascii="Times New Roman" w:eastAsia="Times New Roman" w:hAnsi="Times New Roman" w:cs="Times New Roman"/>
          <w:sz w:val="24"/>
        </w:rPr>
        <w:t xml:space="preserve">Taylor’s Law also generally predicts a linear slope between 1 and 2 for the log-log relationship of the variance versus mean abundance (Kilpatrick </w:t>
      </w:r>
      <w:r w:rsidR="00647E2D">
        <w:rPr>
          <w:rFonts w:ascii="Times New Roman" w:eastAsia="Times New Roman" w:hAnsi="Times New Roman" w:cs="Times New Roman"/>
          <w:sz w:val="24"/>
        </w:rPr>
        <w:t>&amp;</w:t>
      </w:r>
      <w:r w:rsidR="00A34AA4">
        <w:rPr>
          <w:rFonts w:ascii="Times New Roman" w:eastAsia="Times New Roman" w:hAnsi="Times New Roman" w:cs="Times New Roman"/>
          <w:sz w:val="24"/>
        </w:rPr>
        <w:t xml:space="preserve"> Ives 2003). If a feasible set based examination of this relationship consistently yields slopes between 1 and 2, then </w:t>
      </w:r>
      <w:r w:rsidR="006D49D1" w:rsidRPr="006D49D1">
        <w:rPr>
          <w:rFonts w:ascii="Times New Roman" w:eastAsia="Times New Roman" w:hAnsi="Times New Roman" w:cs="Times New Roman"/>
          <w:sz w:val="24"/>
        </w:rPr>
        <w:t>this would provide a second feasible set based explanation for a pattern that has been intensively studied in ecology but commonly observed in other disciplines; the ubiquity of the hollow-curve frequency distribution being the other</w:t>
      </w:r>
      <w:r w:rsidR="006D49D1">
        <w:rPr>
          <w:rFonts w:ascii="Times New Roman" w:eastAsia="Times New Roman" w:hAnsi="Times New Roman" w:cs="Times New Roman"/>
          <w:sz w:val="24"/>
        </w:rPr>
        <w:t>.</w:t>
      </w:r>
    </w:p>
    <w:p w14:paraId="6DA166E5" w14:textId="77777777" w:rsidR="00DF4384" w:rsidRPr="00E17857" w:rsidRDefault="00CC561A" w:rsidP="00F75021">
      <w:pPr>
        <w:pStyle w:val="Normal1"/>
        <w:spacing w:after="0" w:line="480" w:lineRule="auto"/>
        <w:ind w:firstLine="540"/>
        <w:rPr>
          <w:rFonts w:ascii="Times New Roman" w:eastAsia="Times New Roman" w:hAnsi="Times New Roman" w:cs="Times New Roman"/>
          <w:color w:val="auto"/>
          <w:sz w:val="24"/>
        </w:rPr>
      </w:pPr>
      <w:r>
        <w:rPr>
          <w:rFonts w:ascii="Times New Roman" w:eastAsia="Times New Roman" w:hAnsi="Times New Roman" w:cs="Times New Roman"/>
          <w:sz w:val="24"/>
        </w:rPr>
        <w:t xml:space="preserve">The </w:t>
      </w:r>
      <w:r w:rsidR="00034880">
        <w:rPr>
          <w:rFonts w:ascii="Times New Roman" w:eastAsia="Times New Roman" w:hAnsi="Times New Roman" w:cs="Times New Roman"/>
          <w:sz w:val="24"/>
        </w:rPr>
        <w:t>f</w:t>
      </w:r>
      <w:r>
        <w:rPr>
          <w:rFonts w:ascii="Times New Roman" w:eastAsia="Times New Roman" w:hAnsi="Times New Roman" w:cs="Times New Roman"/>
          <w:sz w:val="24"/>
        </w:rPr>
        <w:t xml:space="preserve">easible </w:t>
      </w:r>
      <w:r w:rsidR="00034880">
        <w:rPr>
          <w:rFonts w:ascii="Times New Roman" w:eastAsia="Times New Roman" w:hAnsi="Times New Roman" w:cs="Times New Roman"/>
          <w:sz w:val="24"/>
        </w:rPr>
        <w:t>s</w:t>
      </w:r>
      <w:r>
        <w:rPr>
          <w:rFonts w:ascii="Times New Roman" w:eastAsia="Times New Roman" w:hAnsi="Times New Roman" w:cs="Times New Roman"/>
          <w:sz w:val="24"/>
        </w:rPr>
        <w:t>et approach</w:t>
      </w:r>
      <w:r w:rsidR="00282DED">
        <w:rPr>
          <w:rFonts w:ascii="Times New Roman" w:eastAsia="Times New Roman" w:hAnsi="Times New Roman" w:cs="Times New Roman"/>
          <w:sz w:val="24"/>
        </w:rPr>
        <w:t xml:space="preserve"> </w:t>
      </w:r>
      <w:r w:rsidR="00086138">
        <w:rPr>
          <w:rFonts w:ascii="Times New Roman" w:eastAsia="Times New Roman" w:hAnsi="Times New Roman" w:cs="Times New Roman"/>
          <w:sz w:val="24"/>
        </w:rPr>
        <w:t xml:space="preserve">taken here and in Haegeman </w:t>
      </w:r>
      <w:r w:rsidR="00647E2D">
        <w:rPr>
          <w:rFonts w:ascii="Times New Roman" w:eastAsia="Times New Roman" w:hAnsi="Times New Roman" w:cs="Times New Roman"/>
          <w:sz w:val="24"/>
        </w:rPr>
        <w:t>&amp;</w:t>
      </w:r>
      <w:r w:rsidR="00086138">
        <w:rPr>
          <w:rFonts w:ascii="Times New Roman" w:eastAsia="Times New Roman" w:hAnsi="Times New Roman" w:cs="Times New Roman"/>
          <w:sz w:val="24"/>
        </w:rPr>
        <w:t xml:space="preserve"> Loreau (2008) and in Locey </w:t>
      </w:r>
      <w:r w:rsidR="006C0F8E">
        <w:rPr>
          <w:rFonts w:ascii="Times New Roman" w:eastAsia="Times New Roman" w:hAnsi="Times New Roman" w:cs="Times New Roman"/>
          <w:sz w:val="24"/>
        </w:rPr>
        <w:t>&amp;</w:t>
      </w:r>
      <w:r w:rsidR="00086138">
        <w:rPr>
          <w:rFonts w:ascii="Times New Roman" w:eastAsia="Times New Roman" w:hAnsi="Times New Roman" w:cs="Times New Roman"/>
          <w:sz w:val="24"/>
        </w:rPr>
        <w:t xml:space="preserve"> White (2013) </w:t>
      </w:r>
      <w:r>
        <w:rPr>
          <w:rFonts w:ascii="Times New Roman" w:eastAsia="Times New Roman" w:hAnsi="Times New Roman" w:cs="Times New Roman"/>
          <w:sz w:val="24"/>
        </w:rPr>
        <w:t xml:space="preserve">ignores biological </w:t>
      </w:r>
      <w:r w:rsidR="00282DED">
        <w:rPr>
          <w:rFonts w:ascii="Times New Roman" w:eastAsia="Times New Roman" w:hAnsi="Times New Roman" w:cs="Times New Roman"/>
          <w:sz w:val="24"/>
        </w:rPr>
        <w:t xml:space="preserve">and statistical </w:t>
      </w:r>
      <w:r>
        <w:rPr>
          <w:rFonts w:ascii="Times New Roman" w:eastAsia="Times New Roman" w:hAnsi="Times New Roman" w:cs="Times New Roman"/>
          <w:sz w:val="24"/>
        </w:rPr>
        <w:t>mechanism</w:t>
      </w:r>
      <w:r w:rsidR="00282DED">
        <w:rPr>
          <w:rFonts w:ascii="Times New Roman" w:eastAsia="Times New Roman" w:hAnsi="Times New Roman" w:cs="Times New Roman"/>
          <w:sz w:val="24"/>
        </w:rPr>
        <w:t xml:space="preserve"> and focuses entirely on observable variation in the shape of empirical patterns</w:t>
      </w:r>
      <w:r>
        <w:rPr>
          <w:rFonts w:ascii="Times New Roman" w:eastAsia="Times New Roman" w:hAnsi="Times New Roman" w:cs="Times New Roman"/>
          <w:sz w:val="24"/>
        </w:rPr>
        <w:t xml:space="preserve">. </w:t>
      </w:r>
      <w:r w:rsidR="00282DED">
        <w:rPr>
          <w:rFonts w:ascii="Times New Roman" w:eastAsia="Times New Roman" w:hAnsi="Times New Roman" w:cs="Times New Roman"/>
          <w:sz w:val="24"/>
        </w:rPr>
        <w:t xml:space="preserve">Consistency of </w:t>
      </w:r>
      <w:r w:rsidR="00DF3D1C">
        <w:rPr>
          <w:rFonts w:ascii="Times New Roman" w:eastAsia="Times New Roman" w:hAnsi="Times New Roman" w:cs="Times New Roman"/>
          <w:sz w:val="24"/>
        </w:rPr>
        <w:t xml:space="preserve">empirical patterns </w:t>
      </w:r>
      <w:r>
        <w:rPr>
          <w:rFonts w:ascii="Times New Roman" w:eastAsia="Times New Roman" w:hAnsi="Times New Roman" w:cs="Times New Roman"/>
          <w:sz w:val="24"/>
        </w:rPr>
        <w:t>with the center of the feasible set suggests that</w:t>
      </w:r>
      <w:r w:rsidR="00DF3D1C">
        <w:rPr>
          <w:rFonts w:ascii="Times New Roman" w:eastAsia="Times New Roman" w:hAnsi="Times New Roman" w:cs="Times New Roman"/>
          <w:sz w:val="24"/>
        </w:rPr>
        <w:t xml:space="preserve"> the shape</w:t>
      </w:r>
      <w:r w:rsidR="00282DED">
        <w:rPr>
          <w:rFonts w:ascii="Times New Roman" w:eastAsia="Times New Roman" w:hAnsi="Times New Roman" w:cs="Times New Roman"/>
          <w:sz w:val="24"/>
        </w:rPr>
        <w:t>s</w:t>
      </w:r>
      <w:r w:rsidR="00DF3D1C">
        <w:rPr>
          <w:rFonts w:ascii="Times New Roman" w:eastAsia="Times New Roman" w:hAnsi="Times New Roman" w:cs="Times New Roman"/>
          <w:sz w:val="24"/>
        </w:rPr>
        <w:t xml:space="preserve"> of those patterns contain little information beyond that encoded by the constraints</w:t>
      </w:r>
      <w:r w:rsidR="00282DED">
        <w:rPr>
          <w:rFonts w:ascii="Times New Roman" w:eastAsia="Times New Roman" w:hAnsi="Times New Roman" w:cs="Times New Roman"/>
          <w:sz w:val="24"/>
        </w:rPr>
        <w:t xml:space="preserve"> used to characterize the feasible set</w:t>
      </w:r>
      <w:r w:rsidR="00DF3D1C">
        <w:rPr>
          <w:rFonts w:ascii="Times New Roman" w:eastAsia="Times New Roman" w:hAnsi="Times New Roman" w:cs="Times New Roman"/>
          <w:sz w:val="24"/>
        </w:rPr>
        <w:t xml:space="preserve"> (</w:t>
      </w:r>
      <w:r w:rsidR="008577E6">
        <w:rPr>
          <w:rFonts w:ascii="Times New Roman" w:eastAsia="Times New Roman" w:hAnsi="Times New Roman" w:cs="Times New Roman"/>
          <w:sz w:val="24"/>
        </w:rPr>
        <w:t xml:space="preserve">Haegeman </w:t>
      </w:r>
      <w:r w:rsidR="006C0F8E">
        <w:rPr>
          <w:rFonts w:ascii="Times New Roman" w:eastAsia="Times New Roman" w:hAnsi="Times New Roman" w:cs="Times New Roman"/>
          <w:sz w:val="24"/>
        </w:rPr>
        <w:t>&amp;</w:t>
      </w:r>
      <w:r w:rsidR="008577E6">
        <w:rPr>
          <w:rFonts w:ascii="Times New Roman" w:eastAsia="Times New Roman" w:hAnsi="Times New Roman" w:cs="Times New Roman"/>
          <w:sz w:val="24"/>
        </w:rPr>
        <w:t xml:space="preserve"> Loreau 2008</w:t>
      </w:r>
      <w:r w:rsidR="006C0F8E">
        <w:rPr>
          <w:rFonts w:ascii="Times New Roman" w:eastAsia="Times New Roman" w:hAnsi="Times New Roman" w:cs="Times New Roman"/>
          <w:sz w:val="24"/>
        </w:rPr>
        <w:t>;</w:t>
      </w:r>
      <w:r w:rsidR="008577E6">
        <w:rPr>
          <w:rFonts w:ascii="Times New Roman" w:eastAsia="Times New Roman" w:hAnsi="Times New Roman" w:cs="Times New Roman"/>
          <w:sz w:val="24"/>
        </w:rPr>
        <w:t xml:space="preserve"> </w:t>
      </w:r>
      <w:r w:rsidR="00DF3D1C">
        <w:rPr>
          <w:rFonts w:ascii="Times New Roman" w:eastAsia="Times New Roman" w:hAnsi="Times New Roman" w:cs="Times New Roman"/>
          <w:sz w:val="24"/>
        </w:rPr>
        <w:t xml:space="preserve">Locey </w:t>
      </w:r>
      <w:r w:rsidR="006C0F8E">
        <w:rPr>
          <w:rFonts w:ascii="Times New Roman" w:eastAsia="Times New Roman" w:hAnsi="Times New Roman" w:cs="Times New Roman"/>
          <w:sz w:val="24"/>
        </w:rPr>
        <w:t>&amp;</w:t>
      </w:r>
      <w:r w:rsidR="00DF3D1C">
        <w:rPr>
          <w:rFonts w:ascii="Times New Roman" w:eastAsia="Times New Roman" w:hAnsi="Times New Roman" w:cs="Times New Roman"/>
          <w:sz w:val="24"/>
        </w:rPr>
        <w:t xml:space="preserve"> White 2013</w:t>
      </w:r>
      <w:r w:rsidR="00034880">
        <w:rPr>
          <w:rFonts w:ascii="Times New Roman" w:eastAsia="Times New Roman" w:hAnsi="Times New Roman" w:cs="Times New Roman"/>
          <w:sz w:val="24"/>
        </w:rPr>
        <w:t>)</w:t>
      </w:r>
      <w:r w:rsidR="00DF3D1C">
        <w:rPr>
          <w:rFonts w:ascii="Times New Roman" w:eastAsia="Times New Roman" w:hAnsi="Times New Roman" w:cs="Times New Roman"/>
          <w:sz w:val="24"/>
        </w:rPr>
        <w:t>.</w:t>
      </w:r>
      <w:r w:rsidR="0013419D">
        <w:rPr>
          <w:rFonts w:ascii="Times New Roman" w:eastAsia="Times New Roman" w:hAnsi="Times New Roman" w:cs="Times New Roman"/>
          <w:sz w:val="24"/>
        </w:rPr>
        <w:t xml:space="preserve"> </w:t>
      </w:r>
      <w:r w:rsidR="00282DED">
        <w:rPr>
          <w:rFonts w:ascii="Times New Roman" w:eastAsia="Times New Roman" w:hAnsi="Times New Roman" w:cs="Times New Roman"/>
          <w:sz w:val="24"/>
        </w:rPr>
        <w:t xml:space="preserve">However, </w:t>
      </w:r>
      <w:r w:rsidR="0013419D">
        <w:rPr>
          <w:rFonts w:ascii="Times New Roman" w:eastAsia="Times New Roman" w:hAnsi="Times New Roman" w:cs="Times New Roman"/>
          <w:sz w:val="24"/>
        </w:rPr>
        <w:t xml:space="preserve">consistency with the feasible set does </w:t>
      </w:r>
      <w:r w:rsidR="00034880">
        <w:rPr>
          <w:rFonts w:ascii="Times New Roman" w:eastAsia="Times New Roman" w:hAnsi="Times New Roman" w:cs="Times New Roman"/>
          <w:sz w:val="24"/>
        </w:rPr>
        <w:t xml:space="preserve">not mean that biological processes are not operating but rather that they </w:t>
      </w:r>
      <w:r w:rsidR="0013419D">
        <w:rPr>
          <w:rFonts w:ascii="Times New Roman" w:eastAsia="Times New Roman" w:hAnsi="Times New Roman" w:cs="Times New Roman"/>
          <w:sz w:val="24"/>
        </w:rPr>
        <w:t>may indirectly influenc</w:t>
      </w:r>
      <w:r w:rsidR="00282DED">
        <w:rPr>
          <w:rFonts w:ascii="Times New Roman" w:eastAsia="Times New Roman" w:hAnsi="Times New Roman" w:cs="Times New Roman"/>
          <w:sz w:val="24"/>
        </w:rPr>
        <w:t>e</w:t>
      </w:r>
      <w:r w:rsidR="00034880">
        <w:rPr>
          <w:rFonts w:ascii="Times New Roman" w:eastAsia="Times New Roman" w:hAnsi="Times New Roman" w:cs="Times New Roman"/>
          <w:sz w:val="24"/>
        </w:rPr>
        <w:t xml:space="preserve"> </w:t>
      </w:r>
      <w:r w:rsidR="005A3864">
        <w:rPr>
          <w:rFonts w:ascii="Times New Roman" w:eastAsia="Times New Roman" w:hAnsi="Times New Roman" w:cs="Times New Roman"/>
          <w:sz w:val="24"/>
        </w:rPr>
        <w:t xml:space="preserve">empirical </w:t>
      </w:r>
      <w:r w:rsidR="00034880">
        <w:rPr>
          <w:rFonts w:ascii="Times New Roman" w:eastAsia="Times New Roman" w:hAnsi="Times New Roman" w:cs="Times New Roman"/>
          <w:sz w:val="24"/>
        </w:rPr>
        <w:t>pattern</w:t>
      </w:r>
      <w:r w:rsidR="005A3864">
        <w:rPr>
          <w:rFonts w:ascii="Times New Roman" w:eastAsia="Times New Roman" w:hAnsi="Times New Roman" w:cs="Times New Roman"/>
          <w:sz w:val="24"/>
        </w:rPr>
        <w:t>s</w:t>
      </w:r>
      <w:r w:rsidR="00034880">
        <w:rPr>
          <w:rFonts w:ascii="Times New Roman" w:eastAsia="Times New Roman" w:hAnsi="Times New Roman" w:cs="Times New Roman"/>
          <w:sz w:val="24"/>
        </w:rPr>
        <w:t xml:space="preserve"> through their effects on constraints (Supp </w:t>
      </w:r>
      <w:r w:rsidR="00034880" w:rsidRPr="006C0F8E">
        <w:rPr>
          <w:rFonts w:ascii="Times New Roman" w:eastAsia="Times New Roman" w:hAnsi="Times New Roman" w:cs="Times New Roman"/>
          <w:i/>
          <w:sz w:val="24"/>
        </w:rPr>
        <w:t>et al</w:t>
      </w:r>
      <w:r w:rsidR="00034880">
        <w:rPr>
          <w:rFonts w:ascii="Times New Roman" w:eastAsia="Times New Roman" w:hAnsi="Times New Roman" w:cs="Times New Roman"/>
          <w:sz w:val="24"/>
        </w:rPr>
        <w:t>. 2012</w:t>
      </w:r>
      <w:r w:rsidR="006C0F8E">
        <w:rPr>
          <w:rFonts w:ascii="Times New Roman" w:eastAsia="Times New Roman" w:hAnsi="Times New Roman" w:cs="Times New Roman"/>
          <w:sz w:val="24"/>
        </w:rPr>
        <w:t>;</w:t>
      </w:r>
      <w:r w:rsidR="00034880">
        <w:rPr>
          <w:rFonts w:ascii="Times New Roman" w:eastAsia="Times New Roman" w:hAnsi="Times New Roman" w:cs="Times New Roman"/>
          <w:sz w:val="24"/>
        </w:rPr>
        <w:t xml:space="preserve"> White </w:t>
      </w:r>
      <w:r w:rsidR="00034880" w:rsidRPr="006C0F8E">
        <w:rPr>
          <w:rFonts w:ascii="Times New Roman" w:eastAsia="Times New Roman" w:hAnsi="Times New Roman" w:cs="Times New Roman"/>
          <w:i/>
          <w:sz w:val="24"/>
        </w:rPr>
        <w:t>et al</w:t>
      </w:r>
      <w:r w:rsidR="00034880">
        <w:rPr>
          <w:rFonts w:ascii="Times New Roman" w:eastAsia="Times New Roman" w:hAnsi="Times New Roman" w:cs="Times New Roman"/>
          <w:sz w:val="24"/>
        </w:rPr>
        <w:t xml:space="preserve">. 2012). </w:t>
      </w:r>
      <w:r w:rsidR="00A86CC5">
        <w:rPr>
          <w:rFonts w:ascii="Times New Roman" w:eastAsia="Times New Roman" w:hAnsi="Times New Roman" w:cs="Times New Roman"/>
          <w:sz w:val="24"/>
        </w:rPr>
        <w:t xml:space="preserve">Indeed, </w:t>
      </w:r>
      <w:r w:rsidR="00E17857">
        <w:rPr>
          <w:rFonts w:ascii="Times New Roman" w:eastAsia="Times New Roman" w:hAnsi="Times New Roman" w:cs="Times New Roman"/>
          <w:sz w:val="24"/>
        </w:rPr>
        <w:t>if the majority of variation in an ecological pattern can be explained/predicted by a few general variables, then it is probably important to the prediction of the pattern to understand the forces, processes, or mechanisms driving the values of the variables</w:t>
      </w:r>
      <w:r w:rsidR="00A86CC5">
        <w:rPr>
          <w:rFonts w:ascii="Times New Roman" w:eastAsia="Times New Roman" w:hAnsi="Times New Roman" w:cs="Times New Roman"/>
          <w:sz w:val="24"/>
        </w:rPr>
        <w:t xml:space="preserve"> </w:t>
      </w:r>
      <w:r w:rsidR="00E17857">
        <w:rPr>
          <w:rFonts w:ascii="Times New Roman" w:eastAsia="Times New Roman" w:hAnsi="Times New Roman" w:cs="Times New Roman"/>
          <w:sz w:val="24"/>
        </w:rPr>
        <w:t>(</w:t>
      </w:r>
      <w:r w:rsidR="00A86CC5" w:rsidRPr="00E17857">
        <w:rPr>
          <w:rFonts w:ascii="Times New Roman" w:eastAsia="Times New Roman" w:hAnsi="Times New Roman" w:cs="Times New Roman"/>
          <w:color w:val="auto"/>
          <w:sz w:val="24"/>
        </w:rPr>
        <w:t>McGill 2010)</w:t>
      </w:r>
      <w:r w:rsidR="00E17857" w:rsidRPr="00E17857">
        <w:rPr>
          <w:rFonts w:ascii="Times New Roman" w:eastAsia="Times New Roman" w:hAnsi="Times New Roman" w:cs="Times New Roman"/>
          <w:color w:val="auto"/>
          <w:sz w:val="24"/>
        </w:rPr>
        <w:t>.</w:t>
      </w:r>
      <w:r w:rsidR="00A86CC5">
        <w:rPr>
          <w:rFonts w:ascii="Times New Roman" w:eastAsia="Times New Roman" w:hAnsi="Times New Roman" w:cs="Times New Roman"/>
          <w:color w:val="FF0000"/>
          <w:sz w:val="24"/>
        </w:rPr>
        <w:t xml:space="preserve"> </w:t>
      </w:r>
      <w:r w:rsidR="00034880">
        <w:rPr>
          <w:rFonts w:ascii="Times New Roman" w:eastAsia="Times New Roman" w:hAnsi="Times New Roman" w:cs="Times New Roman"/>
          <w:sz w:val="24"/>
        </w:rPr>
        <w:t xml:space="preserve">Alternatively if empirical patterns occupy an uncommon portion of the feasible set </w:t>
      </w:r>
      <w:r w:rsidR="00282DED">
        <w:rPr>
          <w:rFonts w:ascii="Times New Roman" w:eastAsia="Times New Roman" w:hAnsi="Times New Roman" w:cs="Times New Roman"/>
          <w:sz w:val="24"/>
        </w:rPr>
        <w:t>(e.g.</w:t>
      </w:r>
      <w:r w:rsidR="00EA0A2E">
        <w:rPr>
          <w:rFonts w:ascii="Times New Roman" w:eastAsia="Times New Roman" w:hAnsi="Times New Roman" w:cs="Times New Roman"/>
          <w:sz w:val="24"/>
        </w:rPr>
        <w:t>,</w:t>
      </w:r>
      <w:r w:rsidR="00282DED">
        <w:rPr>
          <w:rFonts w:ascii="Times New Roman" w:eastAsia="Times New Roman" w:hAnsi="Times New Roman" w:cs="Times New Roman"/>
          <w:sz w:val="24"/>
        </w:rPr>
        <w:t xml:space="preserve"> in being exceptionally uneven) </w:t>
      </w:r>
      <w:r w:rsidR="00034880">
        <w:rPr>
          <w:rFonts w:ascii="Times New Roman" w:eastAsia="Times New Roman" w:hAnsi="Times New Roman" w:cs="Times New Roman"/>
          <w:sz w:val="24"/>
        </w:rPr>
        <w:t xml:space="preserve">biological </w:t>
      </w:r>
      <w:r w:rsidR="00034880">
        <w:rPr>
          <w:rFonts w:ascii="Times New Roman" w:eastAsia="Times New Roman" w:hAnsi="Times New Roman" w:cs="Times New Roman"/>
          <w:sz w:val="24"/>
        </w:rPr>
        <w:lastRenderedPageBreak/>
        <w:t xml:space="preserve">processes </w:t>
      </w:r>
      <w:r w:rsidR="00282DED">
        <w:rPr>
          <w:rFonts w:ascii="Times New Roman" w:eastAsia="Times New Roman" w:hAnsi="Times New Roman" w:cs="Times New Roman"/>
          <w:sz w:val="24"/>
        </w:rPr>
        <w:t xml:space="preserve">or additional constraints </w:t>
      </w:r>
      <w:r w:rsidR="00034880">
        <w:rPr>
          <w:rFonts w:ascii="Times New Roman" w:eastAsia="Times New Roman" w:hAnsi="Times New Roman" w:cs="Times New Roman"/>
          <w:sz w:val="24"/>
        </w:rPr>
        <w:t xml:space="preserve">beyond those </w:t>
      </w:r>
      <w:r w:rsidR="00282DED">
        <w:rPr>
          <w:rFonts w:ascii="Times New Roman" w:eastAsia="Times New Roman" w:hAnsi="Times New Roman" w:cs="Times New Roman"/>
          <w:sz w:val="24"/>
        </w:rPr>
        <w:t>used to characterize the feasible set may be</w:t>
      </w:r>
      <w:r w:rsidR="00ED6178">
        <w:rPr>
          <w:rFonts w:ascii="Times New Roman" w:eastAsia="Times New Roman" w:hAnsi="Times New Roman" w:cs="Times New Roman"/>
          <w:sz w:val="24"/>
        </w:rPr>
        <w:t xml:space="preserve"> relevant.</w:t>
      </w:r>
    </w:p>
    <w:p w14:paraId="63F55906" w14:textId="77777777" w:rsidR="00886845" w:rsidRDefault="00185BD0">
      <w:pPr>
        <w:pStyle w:val="Normal1"/>
        <w:spacing w:after="0" w:line="480" w:lineRule="auto"/>
        <w:ind w:firstLine="540"/>
        <w:rPr>
          <w:rFonts w:ascii="Times New Roman" w:eastAsia="Times New Roman" w:hAnsi="Times New Roman" w:cs="Times New Roman"/>
          <w:sz w:val="24"/>
        </w:rPr>
      </w:pPr>
      <w:r>
        <w:rPr>
          <w:rFonts w:ascii="Times New Roman" w:eastAsia="Times New Roman" w:hAnsi="Times New Roman" w:cs="Times New Roman"/>
          <w:sz w:val="24"/>
        </w:rPr>
        <w:t xml:space="preserve">Our work </w:t>
      </w:r>
      <w:r w:rsidR="00086138">
        <w:rPr>
          <w:rFonts w:ascii="Times New Roman" w:eastAsia="Times New Roman" w:hAnsi="Times New Roman" w:cs="Times New Roman"/>
          <w:sz w:val="24"/>
        </w:rPr>
        <w:t xml:space="preserve">greatly advances the ability of ecologists to </w:t>
      </w:r>
      <w:r w:rsidR="00A86CC5">
        <w:rPr>
          <w:rFonts w:ascii="Times New Roman" w:eastAsia="Times New Roman" w:hAnsi="Times New Roman" w:cs="Times New Roman"/>
          <w:sz w:val="24"/>
        </w:rPr>
        <w:t xml:space="preserve">characterize and </w:t>
      </w:r>
      <w:r>
        <w:rPr>
          <w:rFonts w:ascii="Times New Roman" w:eastAsia="Times New Roman" w:hAnsi="Times New Roman" w:cs="Times New Roman"/>
          <w:sz w:val="24"/>
        </w:rPr>
        <w:t xml:space="preserve">explore </w:t>
      </w:r>
      <w:r w:rsidR="00086138">
        <w:rPr>
          <w:rFonts w:ascii="Times New Roman" w:eastAsia="Times New Roman" w:hAnsi="Times New Roman" w:cs="Times New Roman"/>
          <w:sz w:val="24"/>
        </w:rPr>
        <w:t xml:space="preserve">observable variation in ecological patterns of abundance </w:t>
      </w:r>
      <w:r>
        <w:rPr>
          <w:rFonts w:ascii="Times New Roman" w:eastAsia="Times New Roman" w:hAnsi="Times New Roman" w:cs="Times New Roman"/>
          <w:sz w:val="24"/>
        </w:rPr>
        <w:t xml:space="preserve">by greatly decreasing computational time and by defining </w:t>
      </w:r>
      <w:r w:rsidR="005B6411">
        <w:rPr>
          <w:rFonts w:ascii="Times New Roman" w:eastAsia="Times New Roman" w:hAnsi="Times New Roman" w:cs="Times New Roman"/>
          <w:sz w:val="24"/>
        </w:rPr>
        <w:t xml:space="preserve">the feasible set of </w:t>
      </w:r>
      <w:r w:rsidR="00886845">
        <w:rPr>
          <w:rFonts w:ascii="Times New Roman" w:eastAsia="Times New Roman" w:hAnsi="Times New Roman" w:cs="Times New Roman"/>
          <w:sz w:val="24"/>
        </w:rPr>
        <w:t xml:space="preserve">another </w:t>
      </w:r>
      <w:r w:rsidR="005B6411">
        <w:rPr>
          <w:rFonts w:ascii="Times New Roman" w:eastAsia="Times New Roman" w:hAnsi="Times New Roman" w:cs="Times New Roman"/>
          <w:sz w:val="24"/>
        </w:rPr>
        <w:t>ecological</w:t>
      </w:r>
      <w:r>
        <w:rPr>
          <w:rFonts w:ascii="Times New Roman" w:eastAsia="Times New Roman" w:hAnsi="Times New Roman" w:cs="Times New Roman"/>
          <w:sz w:val="24"/>
        </w:rPr>
        <w:t xml:space="preserve"> pattern</w:t>
      </w:r>
      <w:r w:rsidR="00EB1F12">
        <w:rPr>
          <w:rFonts w:ascii="Times New Roman" w:eastAsia="Times New Roman" w:hAnsi="Times New Roman" w:cs="Times New Roman"/>
          <w:sz w:val="24"/>
        </w:rPr>
        <w:t xml:space="preserve"> of abundance</w:t>
      </w:r>
      <w:r w:rsidR="00E32EDE">
        <w:rPr>
          <w:rFonts w:ascii="Times New Roman" w:eastAsia="Times New Roman" w:hAnsi="Times New Roman" w:cs="Times New Roman"/>
          <w:sz w:val="24"/>
        </w:rPr>
        <w:t>, i.e., the SSAD</w:t>
      </w:r>
      <w:r w:rsidR="00146683">
        <w:rPr>
          <w:rFonts w:ascii="Times New Roman" w:eastAsia="Times New Roman" w:hAnsi="Times New Roman" w:cs="Times New Roman"/>
          <w:sz w:val="24"/>
        </w:rPr>
        <w:t>.</w:t>
      </w:r>
      <w:r w:rsidR="008108F0">
        <w:rPr>
          <w:rFonts w:ascii="Times New Roman" w:eastAsia="Times New Roman" w:hAnsi="Times New Roman" w:cs="Times New Roman"/>
          <w:sz w:val="24"/>
        </w:rPr>
        <w:t xml:space="preserve"> </w:t>
      </w:r>
      <w:r w:rsidR="00086138">
        <w:rPr>
          <w:rFonts w:ascii="Times New Roman" w:eastAsia="Times New Roman" w:hAnsi="Times New Roman" w:cs="Times New Roman"/>
          <w:sz w:val="24"/>
        </w:rPr>
        <w:t xml:space="preserve">These </w:t>
      </w:r>
      <w:r w:rsidR="002A365B">
        <w:rPr>
          <w:rFonts w:ascii="Times New Roman" w:eastAsia="Times New Roman" w:hAnsi="Times New Roman" w:cs="Times New Roman"/>
          <w:sz w:val="24"/>
        </w:rPr>
        <w:t xml:space="preserve">advances </w:t>
      </w:r>
      <w:r w:rsidR="00086138">
        <w:rPr>
          <w:rFonts w:ascii="Times New Roman" w:eastAsia="Times New Roman" w:hAnsi="Times New Roman" w:cs="Times New Roman"/>
          <w:sz w:val="24"/>
        </w:rPr>
        <w:t xml:space="preserve">allow </w:t>
      </w:r>
      <w:r w:rsidR="00886845">
        <w:rPr>
          <w:rFonts w:ascii="Times New Roman" w:eastAsia="Times New Roman" w:hAnsi="Times New Roman" w:cs="Times New Roman"/>
          <w:sz w:val="24"/>
        </w:rPr>
        <w:t xml:space="preserve">combinations of constraint values </w:t>
      </w:r>
      <w:r w:rsidR="00086138">
        <w:rPr>
          <w:rFonts w:ascii="Times New Roman" w:eastAsia="Times New Roman" w:hAnsi="Times New Roman" w:cs="Times New Roman"/>
          <w:sz w:val="24"/>
        </w:rPr>
        <w:t xml:space="preserve">to be examined </w:t>
      </w:r>
      <w:r w:rsidR="005B6411">
        <w:rPr>
          <w:rFonts w:ascii="Times New Roman" w:eastAsia="Times New Roman" w:hAnsi="Times New Roman" w:cs="Times New Roman"/>
          <w:sz w:val="24"/>
        </w:rPr>
        <w:t>that</w:t>
      </w:r>
      <w:r w:rsidR="002A365B">
        <w:rPr>
          <w:rFonts w:ascii="Times New Roman" w:eastAsia="Times New Roman" w:hAnsi="Times New Roman" w:cs="Times New Roman"/>
          <w:sz w:val="24"/>
        </w:rPr>
        <w:t xml:space="preserve"> were previously</w:t>
      </w:r>
      <w:r w:rsidR="005B6411">
        <w:rPr>
          <w:rFonts w:ascii="Times New Roman" w:eastAsia="Times New Roman" w:hAnsi="Times New Roman" w:cs="Times New Roman"/>
          <w:sz w:val="24"/>
        </w:rPr>
        <w:t xml:space="preserve"> out of reach</w:t>
      </w:r>
      <w:r w:rsidR="00F54F7B">
        <w:rPr>
          <w:rFonts w:ascii="Times New Roman" w:eastAsia="Times New Roman" w:hAnsi="Times New Roman" w:cs="Times New Roman"/>
          <w:sz w:val="24"/>
        </w:rPr>
        <w:t>, and hence, will help provide a greater understanding of the degree to which small combinations of general variables can explain the forms of ecological distributions (e.g. SAD, SSAD) and common ecological patterns (e.g. hollow-curve frequency distributions, Taylor’s Law)</w:t>
      </w:r>
      <w:r w:rsidR="005B6411">
        <w:rPr>
          <w:rFonts w:ascii="Times New Roman" w:eastAsia="Times New Roman" w:hAnsi="Times New Roman" w:cs="Times New Roman"/>
          <w:sz w:val="24"/>
        </w:rPr>
        <w:t>.</w:t>
      </w:r>
      <w:r w:rsidR="00F75021">
        <w:rPr>
          <w:rFonts w:ascii="Times New Roman" w:eastAsia="Times New Roman" w:hAnsi="Times New Roman" w:cs="Times New Roman"/>
          <w:sz w:val="24"/>
        </w:rPr>
        <w:t xml:space="preserve"> The algorithms we developed </w:t>
      </w:r>
      <w:r w:rsidR="00886845">
        <w:rPr>
          <w:rFonts w:ascii="Times New Roman" w:eastAsia="Times New Roman" w:hAnsi="Times New Roman" w:cs="Times New Roman"/>
          <w:sz w:val="24"/>
        </w:rPr>
        <w:t xml:space="preserve">apply to </w:t>
      </w:r>
      <w:r w:rsidR="001E03BB">
        <w:rPr>
          <w:rFonts w:ascii="Times New Roman" w:eastAsia="Times New Roman" w:hAnsi="Times New Roman" w:cs="Times New Roman"/>
          <w:sz w:val="24"/>
        </w:rPr>
        <w:t xml:space="preserve">frequency distributions such as </w:t>
      </w:r>
      <w:r w:rsidR="00F75021">
        <w:rPr>
          <w:rFonts w:ascii="Times New Roman" w:eastAsia="Times New Roman" w:hAnsi="Times New Roman" w:cs="Times New Roman"/>
          <w:sz w:val="24"/>
        </w:rPr>
        <w:t>the SAD and SSAD</w:t>
      </w:r>
      <w:r w:rsidR="00886845">
        <w:rPr>
          <w:rFonts w:ascii="Times New Roman" w:eastAsia="Times New Roman" w:hAnsi="Times New Roman" w:cs="Times New Roman"/>
          <w:sz w:val="24"/>
        </w:rPr>
        <w:t xml:space="preserve">. However, many ecological patterns are also </w:t>
      </w:r>
      <w:r w:rsidR="000A3628">
        <w:rPr>
          <w:rFonts w:ascii="Times New Roman" w:eastAsia="Times New Roman" w:hAnsi="Times New Roman" w:cs="Times New Roman"/>
          <w:sz w:val="24"/>
        </w:rPr>
        <w:t>cumulative, describing the rates at which species are encountered with increasing area (species-area relationship)</w:t>
      </w:r>
      <w:r w:rsidR="00F54F7B">
        <w:rPr>
          <w:rFonts w:ascii="Times New Roman" w:eastAsia="Times New Roman" w:hAnsi="Times New Roman" w:cs="Times New Roman"/>
          <w:sz w:val="24"/>
        </w:rPr>
        <w:t xml:space="preserve"> or </w:t>
      </w:r>
      <w:r w:rsidR="000A3628">
        <w:rPr>
          <w:rFonts w:ascii="Times New Roman" w:eastAsia="Times New Roman" w:hAnsi="Times New Roman" w:cs="Times New Roman"/>
          <w:sz w:val="24"/>
        </w:rPr>
        <w:t>time (species-time relationship) or both (species-time-area relationship)</w:t>
      </w:r>
      <w:r w:rsidR="00086138">
        <w:rPr>
          <w:rFonts w:ascii="Times New Roman" w:eastAsia="Times New Roman" w:hAnsi="Times New Roman" w:cs="Times New Roman"/>
          <w:sz w:val="24"/>
        </w:rPr>
        <w:t>, as well as the spatially implicit distribution of occupancy among species within a landscape (occupancy-frequency distribution)</w:t>
      </w:r>
      <w:r w:rsidR="00886845">
        <w:rPr>
          <w:rFonts w:ascii="Times New Roman" w:eastAsia="Times New Roman" w:hAnsi="Times New Roman" w:cs="Times New Roman"/>
          <w:sz w:val="24"/>
        </w:rPr>
        <w:t>.</w:t>
      </w:r>
      <w:r w:rsidR="00F75021">
        <w:rPr>
          <w:rFonts w:ascii="Times New Roman" w:eastAsia="Times New Roman" w:hAnsi="Times New Roman" w:cs="Times New Roman"/>
          <w:sz w:val="24"/>
        </w:rPr>
        <w:t xml:space="preserve"> </w:t>
      </w:r>
      <w:r w:rsidR="000A3628">
        <w:rPr>
          <w:rFonts w:ascii="Times New Roman" w:eastAsia="Times New Roman" w:hAnsi="Times New Roman" w:cs="Times New Roman"/>
          <w:sz w:val="24"/>
        </w:rPr>
        <w:t xml:space="preserve">Characterizing and randomly sampling the feasible sets of these </w:t>
      </w:r>
      <w:r w:rsidR="00E32EDE">
        <w:rPr>
          <w:rFonts w:ascii="Times New Roman" w:eastAsia="Times New Roman" w:hAnsi="Times New Roman" w:cs="Times New Roman"/>
          <w:sz w:val="24"/>
        </w:rPr>
        <w:t xml:space="preserve">and other </w:t>
      </w:r>
      <w:r w:rsidR="000A3628">
        <w:rPr>
          <w:rFonts w:ascii="Times New Roman" w:eastAsia="Times New Roman" w:hAnsi="Times New Roman" w:cs="Times New Roman"/>
          <w:sz w:val="24"/>
        </w:rPr>
        <w:t>patterns may require modification of the algorithms we developed, approach</w:t>
      </w:r>
      <w:r w:rsidR="00E32EDE">
        <w:rPr>
          <w:rFonts w:ascii="Times New Roman" w:eastAsia="Times New Roman" w:hAnsi="Times New Roman" w:cs="Times New Roman"/>
          <w:sz w:val="24"/>
        </w:rPr>
        <w:t>es</w:t>
      </w:r>
      <w:r w:rsidR="000A3628">
        <w:rPr>
          <w:rFonts w:ascii="Times New Roman" w:eastAsia="Times New Roman" w:hAnsi="Times New Roman" w:cs="Times New Roman"/>
          <w:sz w:val="24"/>
        </w:rPr>
        <w:t xml:space="preserve"> more similar to that of Haegeman </w:t>
      </w:r>
      <w:r w:rsidR="00647E2D">
        <w:rPr>
          <w:rFonts w:ascii="Times New Roman" w:eastAsia="Times New Roman" w:hAnsi="Times New Roman" w:cs="Times New Roman"/>
          <w:sz w:val="24"/>
        </w:rPr>
        <w:t>&amp;</w:t>
      </w:r>
      <w:r w:rsidR="000A3628">
        <w:rPr>
          <w:rFonts w:ascii="Times New Roman" w:eastAsia="Times New Roman" w:hAnsi="Times New Roman" w:cs="Times New Roman"/>
          <w:sz w:val="24"/>
        </w:rPr>
        <w:t xml:space="preserve"> Loreau (2008), or altogether new approach</w:t>
      </w:r>
      <w:r w:rsidR="00E32EDE">
        <w:rPr>
          <w:rFonts w:ascii="Times New Roman" w:eastAsia="Times New Roman" w:hAnsi="Times New Roman" w:cs="Times New Roman"/>
          <w:sz w:val="24"/>
        </w:rPr>
        <w:t>es</w:t>
      </w:r>
      <w:r w:rsidR="000A3628">
        <w:rPr>
          <w:rFonts w:ascii="Times New Roman" w:eastAsia="Times New Roman" w:hAnsi="Times New Roman" w:cs="Times New Roman"/>
          <w:sz w:val="24"/>
        </w:rPr>
        <w:t>.</w:t>
      </w:r>
    </w:p>
    <w:p w14:paraId="56652281" w14:textId="77777777" w:rsidR="00A86CC5" w:rsidRDefault="00A86CC5">
      <w:pPr>
        <w:pStyle w:val="Normal1"/>
        <w:spacing w:after="0" w:line="480" w:lineRule="auto"/>
        <w:ind w:firstLine="540"/>
      </w:pPr>
    </w:p>
    <w:p w14:paraId="00E99B37" w14:textId="77777777" w:rsidR="003032F4" w:rsidRDefault="00615800" w:rsidP="00E32EDE">
      <w:pPr>
        <w:pStyle w:val="Normal1"/>
        <w:spacing w:after="0" w:line="480" w:lineRule="auto"/>
        <w:jc w:val="center"/>
      </w:pPr>
      <w:r>
        <w:rPr>
          <w:rFonts w:ascii="Times New Roman" w:eastAsia="Times New Roman" w:hAnsi="Times New Roman" w:cs="Times New Roman"/>
          <w:sz w:val="24"/>
        </w:rPr>
        <w:t>ACKNOWLEDGMENTS</w:t>
      </w:r>
    </w:p>
    <w:p w14:paraId="1CF4331F" w14:textId="77777777" w:rsidR="00AE14C0" w:rsidRDefault="007B1C50">
      <w:pPr>
        <w:pStyle w:val="Normal1"/>
        <w:spacing w:after="0" w:line="480" w:lineRule="auto"/>
      </w:pPr>
      <w:r>
        <w:rPr>
          <w:rFonts w:ascii="Times New Roman" w:eastAsia="Times New Roman" w:hAnsi="Times New Roman" w:cs="Times New Roman"/>
          <w:sz w:val="24"/>
        </w:rPr>
        <w:t xml:space="preserve">We thank X. Xiao and E. P. White for critical discussions and friendly reviews. </w:t>
      </w:r>
      <w:r w:rsidR="00AE14C0">
        <w:rPr>
          <w:rFonts w:ascii="Times New Roman" w:eastAsia="Times New Roman" w:hAnsi="Times New Roman" w:cs="Times New Roman"/>
          <w:sz w:val="24"/>
          <w:szCs w:val="24"/>
        </w:rPr>
        <w:t xml:space="preserve">We thank the numerous individuals involved in collecting and providing the data used in this paper including the essential citizen scientists who collect the </w:t>
      </w:r>
      <w:r w:rsidR="009F466F">
        <w:rPr>
          <w:rFonts w:ascii="Times New Roman" w:eastAsia="Times New Roman" w:hAnsi="Times New Roman" w:cs="Times New Roman"/>
          <w:sz w:val="24"/>
          <w:szCs w:val="24"/>
        </w:rPr>
        <w:t>North American Breeding Bird Survey</w:t>
      </w:r>
      <w:r w:rsidR="00AE14C0">
        <w:rPr>
          <w:rFonts w:ascii="Times New Roman" w:eastAsia="Times New Roman" w:hAnsi="Times New Roman" w:cs="Times New Roman"/>
          <w:sz w:val="24"/>
          <w:szCs w:val="24"/>
        </w:rPr>
        <w:t xml:space="preserve"> and </w:t>
      </w:r>
      <w:r w:rsidR="009F466F">
        <w:rPr>
          <w:rFonts w:ascii="Times New Roman" w:eastAsia="Times New Roman" w:hAnsi="Times New Roman" w:cs="Times New Roman"/>
          <w:sz w:val="24"/>
          <w:szCs w:val="24"/>
        </w:rPr>
        <w:t>Christmas Bird Count</w:t>
      </w:r>
      <w:r w:rsidR="00AE14C0">
        <w:rPr>
          <w:rFonts w:ascii="Times New Roman" w:eastAsia="Times New Roman" w:hAnsi="Times New Roman" w:cs="Times New Roman"/>
          <w:sz w:val="24"/>
          <w:szCs w:val="24"/>
        </w:rPr>
        <w:t xml:space="preserve"> data, USGS and CWS scientists and managers, researchers who collected and sequenced the </w:t>
      </w:r>
      <w:r w:rsidR="009F466F">
        <w:rPr>
          <w:rFonts w:ascii="Times New Roman" w:eastAsia="Times New Roman" w:hAnsi="Times New Roman" w:cs="Times New Roman"/>
          <w:sz w:val="24"/>
          <w:szCs w:val="24"/>
        </w:rPr>
        <w:t>microbial metagenomic data</w:t>
      </w:r>
      <w:r w:rsidR="00AE14C0">
        <w:rPr>
          <w:rFonts w:ascii="Times New Roman" w:eastAsia="Times New Roman" w:hAnsi="Times New Roman" w:cs="Times New Roman"/>
          <w:sz w:val="24"/>
          <w:szCs w:val="24"/>
        </w:rPr>
        <w:t xml:space="preserve">, the MG-RAST project, the Ribosome Database </w:t>
      </w:r>
      <w:r w:rsidR="00AE14C0">
        <w:rPr>
          <w:rFonts w:ascii="Times New Roman" w:eastAsia="Times New Roman" w:hAnsi="Times New Roman" w:cs="Times New Roman"/>
          <w:sz w:val="24"/>
          <w:szCs w:val="24"/>
        </w:rPr>
        <w:lastRenderedPageBreak/>
        <w:t xml:space="preserve">Project, the Audubon Society, the U.S. Forest Service, the Missouri Botanical Garden, and </w:t>
      </w:r>
      <w:proofErr w:type="spellStart"/>
      <w:r w:rsidR="00AE14C0">
        <w:rPr>
          <w:rFonts w:ascii="Times New Roman" w:eastAsia="Times New Roman" w:hAnsi="Times New Roman" w:cs="Times New Roman"/>
          <w:sz w:val="24"/>
          <w:szCs w:val="24"/>
        </w:rPr>
        <w:t>Alwyn</w:t>
      </w:r>
      <w:proofErr w:type="spellEnd"/>
      <w:r w:rsidR="00AE14C0">
        <w:rPr>
          <w:rFonts w:ascii="Times New Roman" w:eastAsia="Times New Roman" w:hAnsi="Times New Roman" w:cs="Times New Roman"/>
          <w:sz w:val="24"/>
          <w:szCs w:val="24"/>
        </w:rPr>
        <w:t xml:space="preserve"> H. Gentry.</w:t>
      </w:r>
    </w:p>
    <w:p w14:paraId="5F59F132" w14:textId="77777777" w:rsidR="007B1C50" w:rsidRDefault="007B1C50">
      <w:pPr>
        <w:pStyle w:val="Normal1"/>
        <w:spacing w:after="0" w:line="480" w:lineRule="auto"/>
      </w:pPr>
    </w:p>
    <w:p w14:paraId="1886F4B4" w14:textId="77777777" w:rsidR="003032F4" w:rsidRDefault="00615800" w:rsidP="00E32EDE">
      <w:pPr>
        <w:pStyle w:val="Normal1"/>
        <w:spacing w:after="0" w:line="480" w:lineRule="auto"/>
        <w:jc w:val="center"/>
      </w:pPr>
      <w:r>
        <w:rPr>
          <w:rFonts w:ascii="Times New Roman" w:eastAsia="Times New Roman" w:hAnsi="Times New Roman" w:cs="Times New Roman"/>
          <w:sz w:val="24"/>
        </w:rPr>
        <w:t>LITERATURE CITED</w:t>
      </w:r>
    </w:p>
    <w:p w14:paraId="0C665DFB" w14:textId="77777777" w:rsidR="009B0542" w:rsidRDefault="009B0542" w:rsidP="001B0BE5">
      <w:pPr>
        <w:pBdr>
          <w:top w:val="nil"/>
          <w:left w:val="nil"/>
          <w:bottom w:val="nil"/>
          <w:right w:val="nil"/>
          <w:between w:val="nil"/>
          <w:bar w:val="nil"/>
        </w:pBdr>
        <w:spacing w:after="0" w:line="480" w:lineRule="auto"/>
        <w:ind w:left="360" w:hanging="360"/>
        <w:rPr>
          <w:rFonts w:ascii="Times New Roman" w:eastAsia="Times New Roman" w:hAnsi="Times New Roman" w:cs="Times New Roman"/>
          <w:sz w:val="24"/>
          <w:szCs w:val="24"/>
        </w:rPr>
      </w:pPr>
      <w:r w:rsidRPr="00D52FAD">
        <w:rPr>
          <w:rFonts w:ascii="Times New Roman" w:eastAsia="Times New Roman" w:hAnsi="Times New Roman" w:cs="Times New Roman"/>
          <w:sz w:val="24"/>
          <w:szCs w:val="24"/>
        </w:rPr>
        <w:t>Amend</w:t>
      </w:r>
      <w:r>
        <w:rPr>
          <w:rFonts w:ascii="Times New Roman" w:eastAsia="Times New Roman" w:hAnsi="Times New Roman" w:cs="Times New Roman"/>
          <w:sz w:val="24"/>
          <w:szCs w:val="24"/>
        </w:rPr>
        <w:t xml:space="preserve">, A.S., Seifert, K.A., Samson, R. &amp; </w:t>
      </w:r>
      <w:proofErr w:type="spellStart"/>
      <w:r>
        <w:rPr>
          <w:rFonts w:ascii="Times New Roman" w:eastAsia="Times New Roman" w:hAnsi="Times New Roman" w:cs="Times New Roman"/>
          <w:sz w:val="24"/>
          <w:szCs w:val="24"/>
        </w:rPr>
        <w:t>Bruns</w:t>
      </w:r>
      <w:proofErr w:type="spellEnd"/>
      <w:r>
        <w:rPr>
          <w:rFonts w:ascii="Times New Roman" w:eastAsia="Times New Roman" w:hAnsi="Times New Roman" w:cs="Times New Roman"/>
          <w:sz w:val="24"/>
          <w:szCs w:val="24"/>
        </w:rPr>
        <w:t>, T.D.</w:t>
      </w:r>
      <w:r w:rsidRPr="00D52F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52FAD">
        <w:rPr>
          <w:rFonts w:ascii="Times New Roman" w:eastAsia="Times New Roman" w:hAnsi="Times New Roman" w:cs="Times New Roman"/>
          <w:sz w:val="24"/>
          <w:szCs w:val="24"/>
        </w:rPr>
        <w:t>2010</w:t>
      </w:r>
      <w:r>
        <w:rPr>
          <w:rFonts w:ascii="Times New Roman" w:eastAsia="Times New Roman" w:hAnsi="Times New Roman" w:cs="Times New Roman"/>
          <w:sz w:val="24"/>
          <w:szCs w:val="24"/>
        </w:rPr>
        <w:t>) Indoor fungal composi</w:t>
      </w:r>
      <w:r w:rsidR="001B0BE5">
        <w:rPr>
          <w:rFonts w:ascii="Times New Roman" w:eastAsia="Times New Roman" w:hAnsi="Times New Roman" w:cs="Times New Roman"/>
          <w:sz w:val="24"/>
          <w:szCs w:val="24"/>
        </w:rPr>
        <w:t xml:space="preserve">tion is </w:t>
      </w:r>
      <w:r>
        <w:rPr>
          <w:rFonts w:ascii="Times New Roman" w:eastAsia="Times New Roman" w:hAnsi="Times New Roman" w:cs="Times New Roman"/>
          <w:sz w:val="24"/>
          <w:szCs w:val="24"/>
        </w:rPr>
        <w:t xml:space="preserve">geographically patterned and more diverse in temperate zones than in the tropics. </w:t>
      </w:r>
      <w:r w:rsidRPr="00D9241C">
        <w:rPr>
          <w:rFonts w:ascii="Times New Roman" w:eastAsia="Times New Roman" w:hAnsi="Times New Roman" w:cs="Times New Roman"/>
          <w:i/>
          <w:sz w:val="24"/>
          <w:szCs w:val="24"/>
        </w:rPr>
        <w:t>P</w:t>
      </w:r>
      <w:r w:rsidR="001B0BE5">
        <w:rPr>
          <w:rFonts w:ascii="Times New Roman" w:eastAsia="Times New Roman" w:hAnsi="Times New Roman" w:cs="Times New Roman"/>
          <w:i/>
          <w:sz w:val="24"/>
          <w:szCs w:val="24"/>
        </w:rPr>
        <w:t xml:space="preserve">roceedings of the </w:t>
      </w:r>
      <w:r w:rsidRPr="00D9241C">
        <w:rPr>
          <w:rFonts w:ascii="Times New Roman" w:eastAsia="Times New Roman" w:hAnsi="Times New Roman" w:cs="Times New Roman"/>
          <w:i/>
          <w:sz w:val="24"/>
          <w:szCs w:val="24"/>
        </w:rPr>
        <w:t>Na</w:t>
      </w:r>
      <w:r w:rsidR="001B0BE5">
        <w:rPr>
          <w:rFonts w:ascii="Times New Roman" w:eastAsia="Times New Roman" w:hAnsi="Times New Roman" w:cs="Times New Roman"/>
          <w:i/>
          <w:sz w:val="24"/>
          <w:szCs w:val="24"/>
        </w:rPr>
        <w:t xml:space="preserve">tional </w:t>
      </w:r>
      <w:r w:rsidRPr="00D9241C">
        <w:rPr>
          <w:rFonts w:ascii="Times New Roman" w:eastAsia="Times New Roman" w:hAnsi="Times New Roman" w:cs="Times New Roman"/>
          <w:i/>
          <w:sz w:val="24"/>
          <w:szCs w:val="24"/>
        </w:rPr>
        <w:t>Acad</w:t>
      </w:r>
      <w:r w:rsidR="001B0BE5">
        <w:rPr>
          <w:rFonts w:ascii="Times New Roman" w:eastAsia="Times New Roman" w:hAnsi="Times New Roman" w:cs="Times New Roman"/>
          <w:i/>
          <w:sz w:val="24"/>
          <w:szCs w:val="24"/>
        </w:rPr>
        <w:t>emy of</w:t>
      </w:r>
      <w:r w:rsidRPr="00D9241C">
        <w:rPr>
          <w:rFonts w:ascii="Times New Roman" w:eastAsia="Times New Roman" w:hAnsi="Times New Roman" w:cs="Times New Roman"/>
          <w:i/>
          <w:sz w:val="24"/>
          <w:szCs w:val="24"/>
        </w:rPr>
        <w:t xml:space="preserve"> Sci</w:t>
      </w:r>
      <w:r w:rsidR="001B0BE5">
        <w:rPr>
          <w:rFonts w:ascii="Times New Roman" w:eastAsia="Times New Roman" w:hAnsi="Times New Roman" w:cs="Times New Roman"/>
          <w:i/>
          <w:sz w:val="24"/>
          <w:szCs w:val="24"/>
        </w:rPr>
        <w:t>ences</w:t>
      </w:r>
      <w:r w:rsidRPr="00D9241C">
        <w:rPr>
          <w:rFonts w:ascii="Times New Roman" w:eastAsia="Times New Roman" w:hAnsi="Times New Roman" w:cs="Times New Roman"/>
          <w:i/>
          <w:sz w:val="24"/>
          <w:szCs w:val="24"/>
        </w:rPr>
        <w:t xml:space="preserve"> USA</w:t>
      </w:r>
      <w:r>
        <w:rPr>
          <w:rFonts w:ascii="Times New Roman" w:eastAsia="Times New Roman" w:hAnsi="Times New Roman" w:cs="Times New Roman"/>
          <w:sz w:val="24"/>
          <w:szCs w:val="24"/>
        </w:rPr>
        <w:t>, 107, 13748-13753.</w:t>
      </w:r>
    </w:p>
    <w:p w14:paraId="4E302FB0" w14:textId="77777777" w:rsidR="00FE7824" w:rsidRPr="001B0BE5" w:rsidRDefault="00FE7824" w:rsidP="00FE7824">
      <w:pPr>
        <w:pStyle w:val="Normal1"/>
        <w:spacing w:after="0" w:line="480" w:lineRule="auto"/>
        <w:rPr>
          <w:rFonts w:ascii="Times New Roman" w:eastAsia="Times New Roman" w:hAnsi="Times New Roman" w:cs="Times New Roman"/>
          <w:i/>
          <w:sz w:val="24"/>
          <w:highlight w:val="white"/>
        </w:rPr>
      </w:pPr>
      <w:r>
        <w:rPr>
          <w:rFonts w:ascii="Times New Roman" w:eastAsia="Times New Roman" w:hAnsi="Times New Roman" w:cs="Times New Roman"/>
          <w:sz w:val="24"/>
          <w:highlight w:val="white"/>
        </w:rPr>
        <w:t xml:space="preserve">Bóna, M. </w:t>
      </w:r>
      <w:r w:rsidR="001B0BE5">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2006</w:t>
      </w:r>
      <w:r w:rsidR="001B0BE5">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 xml:space="preserve"> </w:t>
      </w:r>
      <w:r w:rsidRPr="001B0BE5">
        <w:rPr>
          <w:rFonts w:ascii="Times New Roman" w:eastAsia="Times New Roman" w:hAnsi="Times New Roman" w:cs="Times New Roman"/>
          <w:i/>
          <w:sz w:val="24"/>
          <w:highlight w:val="white"/>
        </w:rPr>
        <w:t>A walk through combinatorics: An introduction to enumeration and graph</w:t>
      </w:r>
    </w:p>
    <w:p w14:paraId="29A2540C" w14:textId="77777777" w:rsidR="00FE7824" w:rsidRDefault="00FE7824" w:rsidP="00FE7824">
      <w:pPr>
        <w:pStyle w:val="Normal1"/>
        <w:spacing w:after="0" w:line="480" w:lineRule="auto"/>
        <w:ind w:firstLine="360"/>
        <w:rPr>
          <w:rFonts w:ascii="Times New Roman" w:eastAsia="Times New Roman" w:hAnsi="Times New Roman" w:cs="Times New Roman"/>
          <w:sz w:val="24"/>
          <w:highlight w:val="white"/>
        </w:rPr>
      </w:pPr>
      <w:r w:rsidRPr="001B0BE5">
        <w:rPr>
          <w:rFonts w:ascii="Times New Roman" w:eastAsia="Times New Roman" w:hAnsi="Times New Roman" w:cs="Times New Roman"/>
          <w:i/>
          <w:sz w:val="24"/>
          <w:highlight w:val="white"/>
        </w:rPr>
        <w:t>theory</w:t>
      </w:r>
      <w:r>
        <w:rPr>
          <w:rFonts w:ascii="Times New Roman" w:eastAsia="Times New Roman" w:hAnsi="Times New Roman" w:cs="Times New Roman"/>
          <w:sz w:val="24"/>
          <w:highlight w:val="white"/>
        </w:rPr>
        <w:t>. 2</w:t>
      </w:r>
      <w:r w:rsidRPr="00FE7824">
        <w:rPr>
          <w:rFonts w:ascii="Times New Roman" w:eastAsia="Times New Roman" w:hAnsi="Times New Roman" w:cs="Times New Roman"/>
          <w:sz w:val="24"/>
          <w:highlight w:val="white"/>
          <w:vertAlign w:val="superscript"/>
        </w:rPr>
        <w:t>nd</w:t>
      </w:r>
      <w:r>
        <w:rPr>
          <w:rFonts w:ascii="Times New Roman" w:eastAsia="Times New Roman" w:hAnsi="Times New Roman" w:cs="Times New Roman"/>
          <w:sz w:val="24"/>
          <w:highlight w:val="white"/>
        </w:rPr>
        <w:t xml:space="preserve"> Edition. World Scientific Publishing Co. Singapore.</w:t>
      </w:r>
    </w:p>
    <w:p w14:paraId="537F136B" w14:textId="77777777" w:rsidR="003032F4" w:rsidRDefault="00615800" w:rsidP="00FE7824">
      <w:pPr>
        <w:pStyle w:val="Normal1"/>
        <w:spacing w:after="0" w:line="480" w:lineRule="auto"/>
      </w:pPr>
      <w:r>
        <w:rPr>
          <w:rFonts w:ascii="Times New Roman" w:eastAsia="Times New Roman" w:hAnsi="Times New Roman" w:cs="Times New Roman"/>
          <w:sz w:val="24"/>
          <w:highlight w:val="white"/>
        </w:rPr>
        <w:t xml:space="preserve">Brown, J. H. </w:t>
      </w:r>
      <w:r w:rsidR="001B0BE5">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1995</w:t>
      </w:r>
      <w:r w:rsidR="001B0BE5">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 xml:space="preserve"> </w:t>
      </w:r>
      <w:r w:rsidRPr="001B0BE5">
        <w:rPr>
          <w:rFonts w:ascii="Times New Roman" w:eastAsia="Times New Roman" w:hAnsi="Times New Roman" w:cs="Times New Roman"/>
          <w:i/>
          <w:sz w:val="24"/>
          <w:highlight w:val="white"/>
        </w:rPr>
        <w:t>Macroecology</w:t>
      </w:r>
      <w:r>
        <w:rPr>
          <w:rFonts w:ascii="Times New Roman" w:eastAsia="Times New Roman" w:hAnsi="Times New Roman" w:cs="Times New Roman"/>
          <w:sz w:val="24"/>
          <w:highlight w:val="white"/>
        </w:rPr>
        <w:t>. Univ. Chicago Press, Chicago.</w:t>
      </w:r>
    </w:p>
    <w:p w14:paraId="4D18DF84" w14:textId="77777777" w:rsidR="00DB1D00" w:rsidRDefault="00DB1D00" w:rsidP="001B0BE5">
      <w:pPr>
        <w:pStyle w:val="Normal1"/>
        <w:spacing w:after="0" w:line="48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Brown, J.H., </w:t>
      </w:r>
      <w:proofErr w:type="spellStart"/>
      <w:r>
        <w:rPr>
          <w:rFonts w:ascii="Times New Roman" w:eastAsia="Times New Roman" w:hAnsi="Times New Roman" w:cs="Times New Roman"/>
          <w:sz w:val="24"/>
        </w:rPr>
        <w:t>Mehlman</w:t>
      </w:r>
      <w:proofErr w:type="spellEnd"/>
      <w:r>
        <w:rPr>
          <w:rFonts w:ascii="Times New Roman" w:eastAsia="Times New Roman" w:hAnsi="Times New Roman" w:cs="Times New Roman"/>
          <w:sz w:val="24"/>
        </w:rPr>
        <w:t xml:space="preserve">, D.W. </w:t>
      </w:r>
      <w:r w:rsidR="00BD4388">
        <w:rPr>
          <w:rFonts w:ascii="Times New Roman" w:eastAsia="Times New Roman" w:hAnsi="Times New Roman" w:cs="Times New Roman"/>
          <w:sz w:val="24"/>
        </w:rPr>
        <w:t>&amp;</w:t>
      </w:r>
      <w:r>
        <w:rPr>
          <w:rFonts w:ascii="Times New Roman" w:eastAsia="Times New Roman" w:hAnsi="Times New Roman" w:cs="Times New Roman"/>
          <w:sz w:val="24"/>
        </w:rPr>
        <w:t xml:space="preserve"> Stevens</w:t>
      </w:r>
      <w:r w:rsidR="00BD4388">
        <w:rPr>
          <w:rFonts w:ascii="Times New Roman" w:eastAsia="Times New Roman" w:hAnsi="Times New Roman" w:cs="Times New Roman"/>
          <w:sz w:val="24"/>
        </w:rPr>
        <w:t>, G.C</w:t>
      </w:r>
      <w:r>
        <w:rPr>
          <w:rFonts w:ascii="Times New Roman" w:eastAsia="Times New Roman" w:hAnsi="Times New Roman" w:cs="Times New Roman"/>
          <w:sz w:val="24"/>
        </w:rPr>
        <w:t xml:space="preserve">. </w:t>
      </w:r>
      <w:r w:rsidR="001B0BE5">
        <w:rPr>
          <w:rFonts w:ascii="Times New Roman" w:eastAsia="Times New Roman" w:hAnsi="Times New Roman" w:cs="Times New Roman"/>
          <w:sz w:val="24"/>
        </w:rPr>
        <w:t>(</w:t>
      </w:r>
      <w:r>
        <w:rPr>
          <w:rFonts w:ascii="Times New Roman" w:eastAsia="Times New Roman" w:hAnsi="Times New Roman" w:cs="Times New Roman"/>
          <w:sz w:val="24"/>
        </w:rPr>
        <w:t>1995</w:t>
      </w:r>
      <w:r w:rsidR="001B0BE5">
        <w:rPr>
          <w:rFonts w:ascii="Times New Roman" w:eastAsia="Times New Roman" w:hAnsi="Times New Roman" w:cs="Times New Roman"/>
          <w:sz w:val="24"/>
        </w:rPr>
        <w:t>)</w:t>
      </w:r>
      <w:r>
        <w:rPr>
          <w:rFonts w:ascii="Times New Roman" w:eastAsia="Times New Roman" w:hAnsi="Times New Roman" w:cs="Times New Roman"/>
          <w:sz w:val="24"/>
        </w:rPr>
        <w:t xml:space="preserve"> Spatial variation in abundance. </w:t>
      </w:r>
      <w:r w:rsidRPr="001B0BE5">
        <w:rPr>
          <w:rFonts w:ascii="Times New Roman" w:eastAsia="Times New Roman" w:hAnsi="Times New Roman" w:cs="Times New Roman"/>
          <w:i/>
          <w:sz w:val="24"/>
        </w:rPr>
        <w:t>Ecology</w:t>
      </w:r>
      <w:r>
        <w:rPr>
          <w:rFonts w:ascii="Times New Roman" w:eastAsia="Times New Roman" w:hAnsi="Times New Roman" w:cs="Times New Roman"/>
          <w:sz w:val="24"/>
        </w:rPr>
        <w:t>, 76, 2028-2043.</w:t>
      </w:r>
    </w:p>
    <w:p w14:paraId="4E439728" w14:textId="77777777" w:rsidR="009B0542" w:rsidRDefault="009B0542" w:rsidP="009B0542">
      <w:pPr>
        <w:pBdr>
          <w:top w:val="nil"/>
          <w:left w:val="nil"/>
          <w:bottom w:val="nil"/>
          <w:right w:val="nil"/>
          <w:between w:val="nil"/>
          <w:bar w:val="nil"/>
        </w:pBdr>
        <w:spacing w:after="0" w:line="480" w:lineRule="auto"/>
        <w:rPr>
          <w:rFonts w:ascii="Times New Roman" w:eastAsia="Times New Roman" w:hAnsi="Times New Roman" w:cs="Times New Roman"/>
          <w:sz w:val="24"/>
          <w:szCs w:val="24"/>
        </w:rPr>
      </w:pPr>
      <w:r w:rsidRPr="005A63F3">
        <w:rPr>
          <w:rFonts w:ascii="Times New Roman" w:eastAsia="Times New Roman" w:hAnsi="Times New Roman" w:cs="Times New Roman"/>
          <w:sz w:val="24"/>
          <w:szCs w:val="24"/>
        </w:rPr>
        <w:t xml:space="preserve">Chu, H., </w:t>
      </w:r>
      <w:proofErr w:type="spellStart"/>
      <w:r w:rsidRPr="005A63F3">
        <w:rPr>
          <w:rFonts w:ascii="Times New Roman" w:eastAsia="Times New Roman" w:hAnsi="Times New Roman" w:cs="Times New Roman"/>
          <w:sz w:val="24"/>
          <w:szCs w:val="24"/>
        </w:rPr>
        <w:t>Fierer</w:t>
      </w:r>
      <w:proofErr w:type="spellEnd"/>
      <w:r w:rsidRPr="005A63F3">
        <w:rPr>
          <w:rFonts w:ascii="Times New Roman" w:eastAsia="Times New Roman" w:hAnsi="Times New Roman" w:cs="Times New Roman"/>
          <w:sz w:val="24"/>
          <w:szCs w:val="24"/>
        </w:rPr>
        <w:t xml:space="preserve">, N., </w:t>
      </w:r>
      <w:proofErr w:type="spellStart"/>
      <w:r w:rsidRPr="005A63F3">
        <w:rPr>
          <w:rFonts w:ascii="Times New Roman" w:eastAsia="Times New Roman" w:hAnsi="Times New Roman" w:cs="Times New Roman"/>
          <w:sz w:val="24"/>
          <w:szCs w:val="24"/>
        </w:rPr>
        <w:t>Lauber</w:t>
      </w:r>
      <w:proofErr w:type="spellEnd"/>
      <w:r w:rsidRPr="005A63F3">
        <w:rPr>
          <w:rFonts w:ascii="Times New Roman" w:eastAsia="Times New Roman" w:hAnsi="Times New Roman" w:cs="Times New Roman"/>
          <w:sz w:val="24"/>
          <w:szCs w:val="24"/>
        </w:rPr>
        <w:t xml:space="preserve">, C.L., </w:t>
      </w:r>
      <w:proofErr w:type="spellStart"/>
      <w:r w:rsidRPr="005A63F3">
        <w:rPr>
          <w:rFonts w:ascii="Times New Roman" w:eastAsia="Times New Roman" w:hAnsi="Times New Roman" w:cs="Times New Roman"/>
          <w:sz w:val="24"/>
          <w:szCs w:val="24"/>
        </w:rPr>
        <w:t>Caporaso</w:t>
      </w:r>
      <w:proofErr w:type="spellEnd"/>
      <w:r w:rsidRPr="005A63F3">
        <w:rPr>
          <w:rFonts w:ascii="Times New Roman" w:eastAsia="Times New Roman" w:hAnsi="Times New Roman" w:cs="Times New Roman"/>
          <w:sz w:val="24"/>
          <w:szCs w:val="24"/>
        </w:rPr>
        <w:t>, J.G., Knight, R. &amp; Grogan</w:t>
      </w:r>
      <w:r>
        <w:rPr>
          <w:rFonts w:ascii="Times New Roman" w:eastAsia="Times New Roman" w:hAnsi="Times New Roman" w:cs="Times New Roman"/>
          <w:sz w:val="24"/>
          <w:szCs w:val="24"/>
        </w:rPr>
        <w:t>,</w:t>
      </w:r>
      <w:r w:rsidRPr="005A63F3">
        <w:rPr>
          <w:rFonts w:ascii="Times New Roman" w:eastAsia="Times New Roman" w:hAnsi="Times New Roman" w:cs="Times New Roman"/>
          <w:sz w:val="24"/>
          <w:szCs w:val="24"/>
        </w:rPr>
        <w:t xml:space="preserve"> P. (2010) </w:t>
      </w:r>
      <w:r>
        <w:rPr>
          <w:rFonts w:ascii="Times New Roman" w:eastAsia="Times New Roman" w:hAnsi="Times New Roman" w:cs="Times New Roman"/>
          <w:sz w:val="24"/>
          <w:szCs w:val="24"/>
        </w:rPr>
        <w:t xml:space="preserve">Soil bacterial </w:t>
      </w:r>
    </w:p>
    <w:p w14:paraId="120AA8F5" w14:textId="77777777" w:rsidR="009B0542" w:rsidRDefault="009B0542" w:rsidP="009B0542">
      <w:pPr>
        <w:pBdr>
          <w:top w:val="nil"/>
          <w:left w:val="nil"/>
          <w:bottom w:val="nil"/>
          <w:right w:val="nil"/>
          <w:between w:val="nil"/>
          <w:bar w:val="nil"/>
        </w:pBd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diversity in the Arctic is not fundamentally different from that found in other biomes. </w:t>
      </w:r>
    </w:p>
    <w:p w14:paraId="3E008729" w14:textId="77777777" w:rsidR="009B0542" w:rsidRDefault="009B0542" w:rsidP="009B0542">
      <w:pPr>
        <w:pBdr>
          <w:top w:val="nil"/>
          <w:left w:val="nil"/>
          <w:bottom w:val="nil"/>
          <w:right w:val="nil"/>
          <w:between w:val="nil"/>
          <w:bar w:val="nil"/>
        </w:pBdr>
        <w:spacing w:after="0" w:line="480" w:lineRule="auto"/>
        <w:ind w:firstLine="360"/>
        <w:rPr>
          <w:rFonts w:ascii="Times New Roman" w:eastAsia="Times New Roman" w:hAnsi="Times New Roman" w:cs="Times New Roman"/>
          <w:sz w:val="24"/>
          <w:szCs w:val="24"/>
        </w:rPr>
      </w:pPr>
      <w:r w:rsidRPr="002B25CA">
        <w:rPr>
          <w:rFonts w:ascii="Times New Roman" w:eastAsia="Times New Roman" w:hAnsi="Times New Roman" w:cs="Times New Roman"/>
          <w:i/>
          <w:sz w:val="24"/>
          <w:szCs w:val="24"/>
        </w:rPr>
        <w:t>Environ</w:t>
      </w:r>
      <w:r w:rsidR="001B0BE5">
        <w:rPr>
          <w:rFonts w:ascii="Times New Roman" w:eastAsia="Times New Roman" w:hAnsi="Times New Roman" w:cs="Times New Roman"/>
          <w:i/>
          <w:sz w:val="24"/>
          <w:szCs w:val="24"/>
        </w:rPr>
        <w:t>mental</w:t>
      </w:r>
      <w:r w:rsidRPr="002B25CA">
        <w:rPr>
          <w:rFonts w:ascii="Times New Roman" w:eastAsia="Times New Roman" w:hAnsi="Times New Roman" w:cs="Times New Roman"/>
          <w:i/>
          <w:sz w:val="24"/>
          <w:szCs w:val="24"/>
        </w:rPr>
        <w:t xml:space="preserve"> Microbi</w:t>
      </w:r>
      <w:r>
        <w:rPr>
          <w:rFonts w:ascii="Times New Roman" w:eastAsia="Times New Roman" w:hAnsi="Times New Roman" w:cs="Times New Roman"/>
          <w:i/>
          <w:sz w:val="24"/>
          <w:szCs w:val="24"/>
        </w:rPr>
        <w:t>o</w:t>
      </w:r>
      <w:r w:rsidRPr="002B25CA">
        <w:rPr>
          <w:rFonts w:ascii="Times New Roman" w:eastAsia="Times New Roman" w:hAnsi="Times New Roman" w:cs="Times New Roman"/>
          <w:i/>
          <w:sz w:val="24"/>
          <w:szCs w:val="24"/>
        </w:rPr>
        <w:t>l</w:t>
      </w:r>
      <w:r w:rsidR="001B0BE5">
        <w:rPr>
          <w:rFonts w:ascii="Times New Roman" w:eastAsia="Times New Roman" w:hAnsi="Times New Roman" w:cs="Times New Roman"/>
          <w:i/>
          <w:sz w:val="24"/>
          <w:szCs w:val="24"/>
        </w:rPr>
        <w:t>ogy</w:t>
      </w:r>
      <w:r>
        <w:rPr>
          <w:rFonts w:ascii="Times New Roman" w:eastAsia="Times New Roman" w:hAnsi="Times New Roman" w:cs="Times New Roman"/>
          <w:sz w:val="24"/>
          <w:szCs w:val="24"/>
        </w:rPr>
        <w:t>, 12,2998–3006.</w:t>
      </w:r>
    </w:p>
    <w:p w14:paraId="354E06AA" w14:textId="77777777" w:rsidR="009B0542" w:rsidRDefault="009B0542" w:rsidP="009B0542">
      <w:pPr>
        <w:pBdr>
          <w:top w:val="nil"/>
          <w:left w:val="nil"/>
          <w:bottom w:val="nil"/>
          <w:right w:val="nil"/>
          <w:between w:val="nil"/>
          <w:bar w:val="nil"/>
        </w:pBdr>
        <w:spacing w:after="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Fierer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Lauber</w:t>
      </w:r>
      <w:proofErr w:type="spellEnd"/>
      <w:r>
        <w:rPr>
          <w:rFonts w:ascii="Times New Roman" w:eastAsia="Times New Roman" w:hAnsi="Times New Roman" w:cs="Times New Roman"/>
          <w:sz w:val="24"/>
          <w:szCs w:val="24"/>
        </w:rPr>
        <w:t xml:space="preserve">, C.L., Ramirez, K.S., </w:t>
      </w:r>
      <w:proofErr w:type="spellStart"/>
      <w:r>
        <w:rPr>
          <w:rFonts w:ascii="Times New Roman" w:eastAsia="Times New Roman" w:hAnsi="Times New Roman" w:cs="Times New Roman"/>
          <w:sz w:val="24"/>
          <w:szCs w:val="24"/>
        </w:rPr>
        <w:t>Zaneveld</w:t>
      </w:r>
      <w:proofErr w:type="spellEnd"/>
      <w:r>
        <w:rPr>
          <w:rFonts w:ascii="Times New Roman" w:eastAsia="Times New Roman" w:hAnsi="Times New Roman" w:cs="Times New Roman"/>
          <w:sz w:val="24"/>
          <w:szCs w:val="24"/>
        </w:rPr>
        <w:t xml:space="preserve">, J., Bradford, M.A. &amp; Knight, R. (2012) </w:t>
      </w:r>
    </w:p>
    <w:p w14:paraId="0D626846" w14:textId="77777777" w:rsidR="009B0542" w:rsidRDefault="009B0542" w:rsidP="009B0542">
      <w:pPr>
        <w:pBdr>
          <w:top w:val="nil"/>
          <w:left w:val="nil"/>
          <w:bottom w:val="nil"/>
          <w:right w:val="nil"/>
          <w:between w:val="nil"/>
          <w:bar w:val="nil"/>
        </w:pBd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Comparative metagenomic, phylogenetic and physiological analyses of soil microbial </w:t>
      </w:r>
    </w:p>
    <w:p w14:paraId="134707F8" w14:textId="77777777" w:rsidR="008F72FB" w:rsidRDefault="009B0542" w:rsidP="009B0542">
      <w:pPr>
        <w:pBdr>
          <w:top w:val="nil"/>
          <w:left w:val="nil"/>
          <w:bottom w:val="nil"/>
          <w:right w:val="nil"/>
          <w:between w:val="nil"/>
          <w:bar w:val="nil"/>
        </w:pBd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communities across nitrogen gradients.</w:t>
      </w:r>
      <w:r w:rsidR="001B0BE5">
        <w:rPr>
          <w:rFonts w:ascii="Times New Roman" w:eastAsia="Times New Roman" w:hAnsi="Times New Roman" w:cs="Times New Roman"/>
          <w:sz w:val="24"/>
          <w:szCs w:val="24"/>
        </w:rPr>
        <w:t xml:space="preserve"> </w:t>
      </w:r>
      <w:r w:rsidR="001B0BE5" w:rsidRPr="001B0BE5">
        <w:rPr>
          <w:rFonts w:ascii="Times New Roman" w:eastAsia="Times New Roman" w:hAnsi="Times New Roman" w:cs="Times New Roman"/>
          <w:i/>
          <w:sz w:val="24"/>
          <w:szCs w:val="24"/>
        </w:rPr>
        <w:t>The</w:t>
      </w:r>
      <w:r>
        <w:rPr>
          <w:rFonts w:ascii="Times New Roman" w:eastAsia="Times New Roman" w:hAnsi="Times New Roman" w:cs="Times New Roman"/>
          <w:sz w:val="24"/>
          <w:szCs w:val="24"/>
        </w:rPr>
        <w:t xml:space="preserve"> </w:t>
      </w:r>
      <w:r w:rsidRPr="002B25CA">
        <w:rPr>
          <w:rFonts w:ascii="Times New Roman" w:eastAsia="Times New Roman" w:hAnsi="Times New Roman" w:cs="Times New Roman"/>
          <w:i/>
          <w:sz w:val="24"/>
          <w:szCs w:val="24"/>
        </w:rPr>
        <w:t>ISME J</w:t>
      </w:r>
      <w:r w:rsidR="001B0BE5">
        <w:rPr>
          <w:rFonts w:ascii="Times New Roman" w:eastAsia="Times New Roman" w:hAnsi="Times New Roman" w:cs="Times New Roman"/>
          <w:i/>
          <w:sz w:val="24"/>
          <w:szCs w:val="24"/>
        </w:rPr>
        <w:t>ournal</w:t>
      </w:r>
      <w:r>
        <w:rPr>
          <w:rFonts w:ascii="Times New Roman" w:eastAsia="Times New Roman" w:hAnsi="Times New Roman" w:cs="Times New Roman"/>
          <w:sz w:val="24"/>
          <w:szCs w:val="24"/>
        </w:rPr>
        <w:t xml:space="preserve">, 6, 1007–17. </w:t>
      </w:r>
    </w:p>
    <w:p w14:paraId="270973F6" w14:textId="77777777" w:rsidR="008F72FB" w:rsidRDefault="009B0542" w:rsidP="008F72FB">
      <w:pPr>
        <w:pBdr>
          <w:top w:val="nil"/>
          <w:left w:val="nil"/>
          <w:bottom w:val="nil"/>
          <w:right w:val="nil"/>
          <w:between w:val="nil"/>
          <w:bar w:val="nil"/>
        </w:pBdr>
        <w:spacing w:after="0" w:line="480" w:lineRule="auto"/>
        <w:rPr>
          <w:rFonts w:ascii="Times New Roman" w:eastAsia="Times New Roman" w:hAnsi="Times New Roman" w:cs="Times New Roman"/>
          <w:sz w:val="24"/>
          <w:szCs w:val="24"/>
          <w:shd w:val="solid" w:color="FFFFFF" w:fill="FFFFFF"/>
        </w:rPr>
      </w:pPr>
      <w:r>
        <w:rPr>
          <w:rFonts w:ascii="Times New Roman" w:eastAsia="Times New Roman" w:hAnsi="Times New Roman" w:cs="Times New Roman"/>
          <w:sz w:val="24"/>
          <w:szCs w:val="24"/>
          <w:shd w:val="solid" w:color="FFFFFF" w:fill="FFFFFF"/>
        </w:rPr>
        <w:t xml:space="preserve">Flores, G.E., Campbell, J., </w:t>
      </w:r>
      <w:proofErr w:type="spellStart"/>
      <w:r>
        <w:rPr>
          <w:rFonts w:ascii="Times New Roman" w:eastAsia="Times New Roman" w:hAnsi="Times New Roman" w:cs="Times New Roman"/>
          <w:sz w:val="24"/>
          <w:szCs w:val="24"/>
          <w:shd w:val="solid" w:color="FFFFFF" w:fill="FFFFFF"/>
        </w:rPr>
        <w:t>Kirshtein</w:t>
      </w:r>
      <w:proofErr w:type="spellEnd"/>
      <w:r>
        <w:rPr>
          <w:rFonts w:ascii="Times New Roman" w:eastAsia="Times New Roman" w:hAnsi="Times New Roman" w:cs="Times New Roman"/>
          <w:sz w:val="24"/>
          <w:szCs w:val="24"/>
          <w:shd w:val="solid" w:color="FFFFFF" w:fill="FFFFFF"/>
        </w:rPr>
        <w:t xml:space="preserve">, J., </w:t>
      </w:r>
      <w:proofErr w:type="spellStart"/>
      <w:r>
        <w:rPr>
          <w:rFonts w:ascii="Times New Roman" w:eastAsia="Times New Roman" w:hAnsi="Times New Roman" w:cs="Times New Roman"/>
          <w:sz w:val="24"/>
          <w:szCs w:val="24"/>
          <w:shd w:val="solid" w:color="FFFFFF" w:fill="FFFFFF"/>
        </w:rPr>
        <w:t>Meneghin</w:t>
      </w:r>
      <w:proofErr w:type="spellEnd"/>
      <w:r>
        <w:rPr>
          <w:rFonts w:ascii="Times New Roman" w:eastAsia="Times New Roman" w:hAnsi="Times New Roman" w:cs="Times New Roman"/>
          <w:sz w:val="24"/>
          <w:szCs w:val="24"/>
          <w:shd w:val="solid" w:color="FFFFFF" w:fill="FFFFFF"/>
        </w:rPr>
        <w:t xml:space="preserve">, J., </w:t>
      </w:r>
      <w:proofErr w:type="spellStart"/>
      <w:r>
        <w:rPr>
          <w:rFonts w:ascii="Times New Roman" w:eastAsia="Times New Roman" w:hAnsi="Times New Roman" w:cs="Times New Roman"/>
          <w:sz w:val="24"/>
          <w:szCs w:val="24"/>
          <w:shd w:val="solid" w:color="FFFFFF" w:fill="FFFFFF"/>
        </w:rPr>
        <w:t>Podar</w:t>
      </w:r>
      <w:proofErr w:type="spellEnd"/>
      <w:r>
        <w:rPr>
          <w:rFonts w:ascii="Times New Roman" w:eastAsia="Times New Roman" w:hAnsi="Times New Roman" w:cs="Times New Roman"/>
          <w:sz w:val="24"/>
          <w:szCs w:val="24"/>
          <w:shd w:val="solid" w:color="FFFFFF" w:fill="FFFFFF"/>
        </w:rPr>
        <w:t xml:space="preserve">, M., Steinberg, J.I. </w:t>
      </w:r>
      <w:r w:rsidRPr="00F82A90">
        <w:rPr>
          <w:rFonts w:ascii="Times New Roman" w:eastAsia="Times New Roman" w:hAnsi="Times New Roman" w:cs="Times New Roman"/>
          <w:i/>
          <w:sz w:val="24"/>
          <w:szCs w:val="24"/>
          <w:shd w:val="solid" w:color="FFFFFF" w:fill="FFFFFF"/>
        </w:rPr>
        <w:t>et al</w:t>
      </w:r>
      <w:r w:rsidR="001B0BE5">
        <w:rPr>
          <w:rFonts w:ascii="Times New Roman" w:eastAsia="Times New Roman" w:hAnsi="Times New Roman" w:cs="Times New Roman"/>
          <w:sz w:val="24"/>
          <w:szCs w:val="24"/>
          <w:shd w:val="solid" w:color="FFFFFF" w:fill="FFFFFF"/>
        </w:rPr>
        <w:t>. (2011)</w:t>
      </w:r>
      <w:r>
        <w:rPr>
          <w:rFonts w:ascii="Times New Roman" w:eastAsia="Times New Roman" w:hAnsi="Times New Roman" w:cs="Times New Roman"/>
          <w:sz w:val="24"/>
          <w:szCs w:val="24"/>
          <w:shd w:val="solid" w:color="FFFFFF" w:fill="FFFFFF"/>
        </w:rPr>
        <w:t xml:space="preserve"> </w:t>
      </w:r>
    </w:p>
    <w:p w14:paraId="30B2670E" w14:textId="77777777" w:rsidR="008F72FB" w:rsidRDefault="009B0542" w:rsidP="008F72FB">
      <w:pPr>
        <w:pBdr>
          <w:top w:val="nil"/>
          <w:left w:val="nil"/>
          <w:bottom w:val="nil"/>
          <w:right w:val="nil"/>
          <w:between w:val="nil"/>
          <w:bar w:val="nil"/>
        </w:pBdr>
        <w:spacing w:after="0" w:line="480" w:lineRule="auto"/>
        <w:ind w:firstLine="360"/>
        <w:rPr>
          <w:rFonts w:ascii="Times New Roman" w:eastAsia="Times New Roman" w:hAnsi="Times New Roman" w:cs="Times New Roman"/>
          <w:sz w:val="24"/>
          <w:szCs w:val="24"/>
          <w:shd w:val="solid" w:color="FFFFFF" w:fill="FFFFFF"/>
        </w:rPr>
      </w:pPr>
      <w:r>
        <w:rPr>
          <w:rFonts w:ascii="Times New Roman" w:eastAsia="Times New Roman" w:hAnsi="Times New Roman" w:cs="Times New Roman"/>
          <w:sz w:val="24"/>
          <w:szCs w:val="24"/>
          <w:shd w:val="solid" w:color="FFFFFF" w:fill="FFFFFF"/>
        </w:rPr>
        <w:t xml:space="preserve">Microbial community structure of hydrothermal deposits from geochemically different vent </w:t>
      </w:r>
    </w:p>
    <w:p w14:paraId="472850E3" w14:textId="77777777" w:rsidR="009B0542" w:rsidRDefault="009B0542" w:rsidP="008F72FB">
      <w:pPr>
        <w:pBdr>
          <w:top w:val="nil"/>
          <w:left w:val="nil"/>
          <w:bottom w:val="nil"/>
          <w:right w:val="nil"/>
          <w:between w:val="nil"/>
          <w:bar w:val="nil"/>
        </w:pBdr>
        <w:spacing w:after="0" w:line="480" w:lineRule="auto"/>
        <w:ind w:firstLine="360"/>
        <w:rPr>
          <w:rFonts w:ascii="Times New Roman" w:eastAsia="Times New Roman" w:hAnsi="Times New Roman" w:cs="Times New Roman"/>
          <w:sz w:val="24"/>
          <w:szCs w:val="24"/>
          <w:shd w:val="solid" w:color="FFFFFF" w:fill="FFFFFF"/>
        </w:rPr>
      </w:pPr>
      <w:r>
        <w:rPr>
          <w:rFonts w:ascii="Times New Roman" w:eastAsia="Times New Roman" w:hAnsi="Times New Roman" w:cs="Times New Roman"/>
          <w:sz w:val="24"/>
          <w:szCs w:val="24"/>
          <w:shd w:val="solid" w:color="FFFFFF" w:fill="FFFFFF"/>
        </w:rPr>
        <w:t xml:space="preserve">fields along the Mid-Atlantic Ridge. </w:t>
      </w:r>
      <w:r w:rsidRPr="002B25CA">
        <w:rPr>
          <w:rFonts w:ascii="Times New Roman" w:eastAsia="Times New Roman" w:hAnsi="Times New Roman" w:cs="Times New Roman"/>
          <w:i/>
          <w:sz w:val="24"/>
          <w:szCs w:val="24"/>
        </w:rPr>
        <w:t>Environ</w:t>
      </w:r>
      <w:r w:rsidR="001B0BE5">
        <w:rPr>
          <w:rFonts w:ascii="Times New Roman" w:eastAsia="Times New Roman" w:hAnsi="Times New Roman" w:cs="Times New Roman"/>
          <w:i/>
          <w:sz w:val="24"/>
          <w:szCs w:val="24"/>
        </w:rPr>
        <w:t>mental</w:t>
      </w:r>
      <w:r w:rsidRPr="002B25CA">
        <w:rPr>
          <w:rFonts w:ascii="Times New Roman" w:eastAsia="Times New Roman" w:hAnsi="Times New Roman" w:cs="Times New Roman"/>
          <w:i/>
          <w:sz w:val="24"/>
          <w:szCs w:val="24"/>
        </w:rPr>
        <w:t xml:space="preserve"> Microbi</w:t>
      </w:r>
      <w:r>
        <w:rPr>
          <w:rFonts w:ascii="Times New Roman" w:eastAsia="Times New Roman" w:hAnsi="Times New Roman" w:cs="Times New Roman"/>
          <w:i/>
          <w:sz w:val="24"/>
          <w:szCs w:val="24"/>
        </w:rPr>
        <w:t>o</w:t>
      </w:r>
      <w:r w:rsidRPr="002B25CA">
        <w:rPr>
          <w:rFonts w:ascii="Times New Roman" w:eastAsia="Times New Roman" w:hAnsi="Times New Roman" w:cs="Times New Roman"/>
          <w:i/>
          <w:sz w:val="24"/>
          <w:szCs w:val="24"/>
        </w:rPr>
        <w:t>l</w:t>
      </w:r>
      <w:r w:rsidR="001B0BE5">
        <w:rPr>
          <w:rFonts w:ascii="Times New Roman" w:eastAsia="Times New Roman" w:hAnsi="Times New Roman" w:cs="Times New Roman"/>
          <w:i/>
          <w:sz w:val="24"/>
          <w:szCs w:val="24"/>
        </w:rPr>
        <w:t>ogy</w:t>
      </w:r>
      <w:r>
        <w:rPr>
          <w:rFonts w:ascii="Times New Roman" w:eastAsia="Times New Roman" w:hAnsi="Times New Roman" w:cs="Times New Roman"/>
          <w:sz w:val="24"/>
          <w:szCs w:val="24"/>
        </w:rPr>
        <w:t>,</w:t>
      </w:r>
      <w:r>
        <w:rPr>
          <w:rFonts w:ascii="Times New Roman" w:eastAsia="Times New Roman" w:hAnsi="Times New Roman" w:cs="Times New Roman"/>
          <w:sz w:val="24"/>
          <w:szCs w:val="24"/>
          <w:shd w:val="solid" w:color="FFFFFF" w:fill="FFFFFF"/>
        </w:rPr>
        <w:t xml:space="preserve"> 13, 2158-2171.</w:t>
      </w:r>
    </w:p>
    <w:p w14:paraId="70B3F545" w14:textId="77777777" w:rsidR="003032F4" w:rsidRDefault="00615800">
      <w:pPr>
        <w:pStyle w:val="Normal1"/>
        <w:spacing w:after="0" w:line="480" w:lineRule="auto"/>
      </w:pPr>
      <w:r>
        <w:rPr>
          <w:rFonts w:ascii="Times New Roman" w:eastAsia="Times New Roman" w:hAnsi="Times New Roman" w:cs="Times New Roman"/>
          <w:sz w:val="24"/>
          <w:highlight w:val="white"/>
        </w:rPr>
        <w:t xml:space="preserve">Haegeman, B. </w:t>
      </w:r>
      <w:r w:rsidR="00BD4388">
        <w:rPr>
          <w:rFonts w:ascii="Times New Roman" w:eastAsia="Times New Roman" w:hAnsi="Times New Roman" w:cs="Times New Roman"/>
          <w:sz w:val="24"/>
          <w:highlight w:val="white"/>
        </w:rPr>
        <w:t>&amp;</w:t>
      </w:r>
      <w:r>
        <w:rPr>
          <w:rFonts w:ascii="Times New Roman" w:eastAsia="Times New Roman" w:hAnsi="Times New Roman" w:cs="Times New Roman"/>
          <w:sz w:val="24"/>
          <w:highlight w:val="white"/>
        </w:rPr>
        <w:t xml:space="preserve"> Etienne</w:t>
      </w:r>
      <w:r w:rsidR="00BD4388">
        <w:rPr>
          <w:rFonts w:ascii="Times New Roman" w:eastAsia="Times New Roman" w:hAnsi="Times New Roman" w:cs="Times New Roman"/>
          <w:sz w:val="24"/>
          <w:highlight w:val="white"/>
        </w:rPr>
        <w:t>, R.S</w:t>
      </w:r>
      <w:r>
        <w:rPr>
          <w:rFonts w:ascii="Times New Roman" w:eastAsia="Times New Roman" w:hAnsi="Times New Roman" w:cs="Times New Roman"/>
          <w:sz w:val="24"/>
          <w:highlight w:val="white"/>
        </w:rPr>
        <w:t xml:space="preserve">. </w:t>
      </w:r>
      <w:r w:rsidR="001B0BE5">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2010</w:t>
      </w:r>
      <w:r w:rsidR="001B0BE5">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 xml:space="preserve"> Entropy Maximization and the Spatial Distribution of </w:t>
      </w:r>
    </w:p>
    <w:p w14:paraId="42D54BFB" w14:textId="77777777" w:rsidR="003032F4" w:rsidRDefault="00615800">
      <w:pPr>
        <w:pStyle w:val="Normal1"/>
        <w:spacing w:after="0" w:line="480" w:lineRule="auto"/>
        <w:ind w:firstLine="360"/>
      </w:pPr>
      <w:r>
        <w:rPr>
          <w:rFonts w:ascii="Times New Roman" w:eastAsia="Times New Roman" w:hAnsi="Times New Roman" w:cs="Times New Roman"/>
          <w:sz w:val="24"/>
          <w:highlight w:val="white"/>
        </w:rPr>
        <w:t xml:space="preserve">Species. </w:t>
      </w:r>
      <w:r w:rsidR="001B0BE5" w:rsidRPr="001B0BE5">
        <w:rPr>
          <w:rFonts w:ascii="Times New Roman" w:eastAsia="Times New Roman" w:hAnsi="Times New Roman" w:cs="Times New Roman"/>
          <w:i/>
          <w:sz w:val="24"/>
          <w:highlight w:val="white"/>
        </w:rPr>
        <w:t>The</w:t>
      </w:r>
      <w:r w:rsidR="001B0BE5">
        <w:rPr>
          <w:rFonts w:ascii="Times New Roman" w:eastAsia="Times New Roman" w:hAnsi="Times New Roman" w:cs="Times New Roman"/>
          <w:sz w:val="24"/>
          <w:highlight w:val="white"/>
        </w:rPr>
        <w:t xml:space="preserve"> </w:t>
      </w:r>
      <w:r w:rsidRPr="001B0BE5">
        <w:rPr>
          <w:rFonts w:ascii="Times New Roman" w:eastAsia="Times New Roman" w:hAnsi="Times New Roman" w:cs="Times New Roman"/>
          <w:i/>
          <w:sz w:val="24"/>
          <w:highlight w:val="white"/>
        </w:rPr>
        <w:t>Am</w:t>
      </w:r>
      <w:r w:rsidR="001B0BE5" w:rsidRPr="001B0BE5">
        <w:rPr>
          <w:rFonts w:ascii="Times New Roman" w:eastAsia="Times New Roman" w:hAnsi="Times New Roman" w:cs="Times New Roman"/>
          <w:i/>
          <w:sz w:val="24"/>
          <w:highlight w:val="white"/>
        </w:rPr>
        <w:t xml:space="preserve">erican </w:t>
      </w:r>
      <w:r w:rsidRPr="001B0BE5">
        <w:rPr>
          <w:rFonts w:ascii="Times New Roman" w:eastAsia="Times New Roman" w:hAnsi="Times New Roman" w:cs="Times New Roman"/>
          <w:i/>
          <w:sz w:val="24"/>
          <w:highlight w:val="white"/>
        </w:rPr>
        <w:t>Nat</w:t>
      </w:r>
      <w:r w:rsidR="001B0BE5" w:rsidRPr="001B0BE5">
        <w:rPr>
          <w:rFonts w:ascii="Times New Roman" w:eastAsia="Times New Roman" w:hAnsi="Times New Roman" w:cs="Times New Roman"/>
          <w:i/>
          <w:sz w:val="24"/>
          <w:highlight w:val="white"/>
        </w:rPr>
        <w:t>uralist</w:t>
      </w:r>
      <w:r>
        <w:rPr>
          <w:rFonts w:ascii="Times New Roman" w:eastAsia="Times New Roman" w:hAnsi="Times New Roman" w:cs="Times New Roman"/>
          <w:sz w:val="24"/>
          <w:highlight w:val="white"/>
        </w:rPr>
        <w:t>, 175, E74–E90.</w:t>
      </w:r>
    </w:p>
    <w:p w14:paraId="0BD0B607" w14:textId="77777777" w:rsidR="003032F4" w:rsidRDefault="00615800">
      <w:pPr>
        <w:pStyle w:val="Normal1"/>
        <w:spacing w:after="0" w:line="480" w:lineRule="auto"/>
      </w:pPr>
      <w:r>
        <w:rPr>
          <w:rFonts w:ascii="Times New Roman" w:eastAsia="Times New Roman" w:hAnsi="Times New Roman" w:cs="Times New Roman"/>
          <w:sz w:val="24"/>
          <w:highlight w:val="white"/>
        </w:rPr>
        <w:t xml:space="preserve">Haegeman, B. </w:t>
      </w:r>
      <w:r w:rsidR="00BD4388">
        <w:rPr>
          <w:rFonts w:ascii="Times New Roman" w:eastAsia="Times New Roman" w:hAnsi="Times New Roman" w:cs="Times New Roman"/>
          <w:sz w:val="24"/>
          <w:highlight w:val="white"/>
        </w:rPr>
        <w:t>&amp;</w:t>
      </w:r>
      <w:r>
        <w:rPr>
          <w:rFonts w:ascii="Times New Roman" w:eastAsia="Times New Roman" w:hAnsi="Times New Roman" w:cs="Times New Roman"/>
          <w:sz w:val="24"/>
          <w:highlight w:val="white"/>
        </w:rPr>
        <w:t xml:space="preserve"> </w:t>
      </w:r>
      <w:r w:rsidR="00BD4388">
        <w:rPr>
          <w:rFonts w:ascii="Times New Roman" w:eastAsia="Times New Roman" w:hAnsi="Times New Roman" w:cs="Times New Roman"/>
          <w:sz w:val="24"/>
          <w:highlight w:val="white"/>
        </w:rPr>
        <w:t>Loreau, M.</w:t>
      </w:r>
      <w:r>
        <w:rPr>
          <w:rFonts w:ascii="Times New Roman" w:eastAsia="Times New Roman" w:hAnsi="Times New Roman" w:cs="Times New Roman"/>
          <w:sz w:val="24"/>
          <w:highlight w:val="white"/>
        </w:rPr>
        <w:t xml:space="preserve"> </w:t>
      </w:r>
      <w:r w:rsidR="001B0BE5">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2008</w:t>
      </w:r>
      <w:r w:rsidR="001B0BE5">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 xml:space="preserve"> Limitations of entropy maximization in ecology. </w:t>
      </w:r>
      <w:proofErr w:type="spellStart"/>
      <w:r w:rsidRPr="001B0BE5">
        <w:rPr>
          <w:rFonts w:ascii="Times New Roman" w:eastAsia="Times New Roman" w:hAnsi="Times New Roman" w:cs="Times New Roman"/>
          <w:i/>
          <w:sz w:val="24"/>
          <w:highlight w:val="white"/>
        </w:rPr>
        <w:t>Oikos</w:t>
      </w:r>
      <w:proofErr w:type="spellEnd"/>
      <w:r>
        <w:rPr>
          <w:rFonts w:ascii="Times New Roman" w:eastAsia="Times New Roman" w:hAnsi="Times New Roman" w:cs="Times New Roman"/>
          <w:sz w:val="24"/>
          <w:highlight w:val="white"/>
        </w:rPr>
        <w:t xml:space="preserve">, </w:t>
      </w:r>
    </w:p>
    <w:p w14:paraId="60E3D5DA" w14:textId="77777777" w:rsidR="00F86CFB" w:rsidRDefault="00615800">
      <w:pPr>
        <w:pStyle w:val="Normal1"/>
        <w:spacing w:after="0" w:line="480" w:lineRule="auto"/>
        <w:ind w:firstLine="360"/>
        <w:rPr>
          <w:rFonts w:ascii="Times New Roman" w:eastAsia="Times New Roman" w:hAnsi="Times New Roman" w:cs="Times New Roman"/>
          <w:sz w:val="24"/>
        </w:rPr>
      </w:pPr>
      <w:r>
        <w:rPr>
          <w:rFonts w:ascii="Times New Roman" w:eastAsia="Times New Roman" w:hAnsi="Times New Roman" w:cs="Times New Roman"/>
          <w:sz w:val="24"/>
          <w:highlight w:val="white"/>
        </w:rPr>
        <w:lastRenderedPageBreak/>
        <w:t>117, 1700–1710.</w:t>
      </w:r>
    </w:p>
    <w:p w14:paraId="1F8FE596" w14:textId="77777777" w:rsidR="00F86CFB" w:rsidRPr="00F86CFB" w:rsidRDefault="00F86CFB" w:rsidP="00F86CFB">
      <w:pPr>
        <w:pStyle w:val="Normal1"/>
        <w:spacing w:after="0" w:line="480" w:lineRule="auto"/>
        <w:ind w:left="360" w:hanging="360"/>
        <w:rPr>
          <w:rFonts w:ascii="Times New Roman" w:eastAsia="Times New Roman" w:hAnsi="Times New Roman" w:cs="Times New Roman"/>
          <w:sz w:val="24"/>
        </w:rPr>
      </w:pPr>
      <w:r w:rsidRPr="00F86CFB">
        <w:rPr>
          <w:rFonts w:ascii="Times New Roman" w:eastAsia="Times New Roman" w:hAnsi="Times New Roman" w:cs="Times New Roman"/>
          <w:sz w:val="24"/>
        </w:rPr>
        <w:t>Haegeman, B. &amp; Loreau, M. (2009) Trivial and non</w:t>
      </w:r>
      <w:r w:rsidRPr="00F86CFB">
        <w:rPr>
          <w:rFonts w:ascii="Cambria Math" w:eastAsia="Times New Roman" w:hAnsi="Cambria Math" w:cs="Cambria Math"/>
          <w:sz w:val="24"/>
        </w:rPr>
        <w:t>‐</w:t>
      </w:r>
      <w:r w:rsidRPr="00F86CFB">
        <w:rPr>
          <w:rFonts w:ascii="Times New Roman" w:eastAsia="Times New Roman" w:hAnsi="Times New Roman" w:cs="Times New Roman"/>
          <w:sz w:val="24"/>
        </w:rPr>
        <w:t>trivial applications of entropy maximization in ecology: a reply to Shipley. </w:t>
      </w:r>
      <w:proofErr w:type="spellStart"/>
      <w:r w:rsidRPr="00F86CFB">
        <w:rPr>
          <w:rFonts w:ascii="Times New Roman" w:eastAsia="Times New Roman" w:hAnsi="Times New Roman" w:cs="Times New Roman"/>
          <w:i/>
          <w:iCs/>
          <w:sz w:val="24"/>
        </w:rPr>
        <w:t>Oikos</w:t>
      </w:r>
      <w:proofErr w:type="spellEnd"/>
      <w:r w:rsidRPr="00F86CFB">
        <w:rPr>
          <w:rFonts w:ascii="Times New Roman" w:eastAsia="Times New Roman" w:hAnsi="Times New Roman" w:cs="Times New Roman"/>
          <w:sz w:val="24"/>
        </w:rPr>
        <w:t>, </w:t>
      </w:r>
      <w:r w:rsidR="001B0BE5" w:rsidRPr="001B0BE5">
        <w:rPr>
          <w:rFonts w:ascii="Times New Roman" w:eastAsia="Times New Roman" w:hAnsi="Times New Roman" w:cs="Times New Roman"/>
          <w:iCs/>
          <w:sz w:val="24"/>
        </w:rPr>
        <w:t>118</w:t>
      </w:r>
      <w:r w:rsidRPr="00F86CFB">
        <w:rPr>
          <w:rFonts w:ascii="Times New Roman" w:eastAsia="Times New Roman" w:hAnsi="Times New Roman" w:cs="Times New Roman"/>
          <w:sz w:val="24"/>
        </w:rPr>
        <w:t>, 1270-1278.</w:t>
      </w:r>
    </w:p>
    <w:p w14:paraId="6E6779B7" w14:textId="77777777" w:rsidR="003032F4" w:rsidRDefault="00615800">
      <w:pPr>
        <w:pStyle w:val="Normal1"/>
        <w:spacing w:after="0" w:line="480" w:lineRule="auto"/>
      </w:pPr>
      <w:r>
        <w:rPr>
          <w:rFonts w:ascii="Times New Roman" w:eastAsia="Times New Roman" w:hAnsi="Times New Roman" w:cs="Times New Roman"/>
          <w:sz w:val="24"/>
          <w:highlight w:val="white"/>
        </w:rPr>
        <w:t xml:space="preserve">Harte, J., </w:t>
      </w:r>
      <w:proofErr w:type="spellStart"/>
      <w:r>
        <w:rPr>
          <w:rFonts w:ascii="Times New Roman" w:eastAsia="Times New Roman" w:hAnsi="Times New Roman" w:cs="Times New Roman"/>
          <w:sz w:val="24"/>
          <w:highlight w:val="white"/>
        </w:rPr>
        <w:t>Zillio</w:t>
      </w:r>
      <w:proofErr w:type="spellEnd"/>
      <w:r w:rsidR="00BD4388">
        <w:rPr>
          <w:rFonts w:ascii="Times New Roman" w:eastAsia="Times New Roman" w:hAnsi="Times New Roman" w:cs="Times New Roman"/>
          <w:sz w:val="24"/>
          <w:highlight w:val="white"/>
        </w:rPr>
        <w:t>, T.</w:t>
      </w:r>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Conlisk</w:t>
      </w:r>
      <w:proofErr w:type="spellEnd"/>
      <w:r w:rsidR="00BD4388">
        <w:rPr>
          <w:rFonts w:ascii="Times New Roman" w:eastAsia="Times New Roman" w:hAnsi="Times New Roman" w:cs="Times New Roman"/>
          <w:sz w:val="24"/>
          <w:highlight w:val="white"/>
        </w:rPr>
        <w:t>, E.</w:t>
      </w:r>
      <w:r>
        <w:rPr>
          <w:rFonts w:ascii="Times New Roman" w:eastAsia="Times New Roman" w:hAnsi="Times New Roman" w:cs="Times New Roman"/>
          <w:sz w:val="24"/>
          <w:highlight w:val="white"/>
        </w:rPr>
        <w:t xml:space="preserve"> </w:t>
      </w:r>
      <w:r w:rsidR="00BD4388">
        <w:rPr>
          <w:rFonts w:ascii="Times New Roman" w:eastAsia="Times New Roman" w:hAnsi="Times New Roman" w:cs="Times New Roman"/>
          <w:sz w:val="24"/>
          <w:highlight w:val="white"/>
        </w:rPr>
        <w:t>&amp;</w:t>
      </w:r>
      <w:r>
        <w:rPr>
          <w:rFonts w:ascii="Times New Roman" w:eastAsia="Times New Roman" w:hAnsi="Times New Roman" w:cs="Times New Roman"/>
          <w:sz w:val="24"/>
          <w:highlight w:val="white"/>
        </w:rPr>
        <w:t xml:space="preserve"> Smith</w:t>
      </w:r>
      <w:r w:rsidR="00BD4388">
        <w:rPr>
          <w:rFonts w:ascii="Times New Roman" w:eastAsia="Times New Roman" w:hAnsi="Times New Roman" w:cs="Times New Roman"/>
          <w:sz w:val="24"/>
          <w:highlight w:val="white"/>
        </w:rPr>
        <w:t>, A.B</w:t>
      </w:r>
      <w:r>
        <w:rPr>
          <w:rFonts w:ascii="Times New Roman" w:eastAsia="Times New Roman" w:hAnsi="Times New Roman" w:cs="Times New Roman"/>
          <w:sz w:val="24"/>
          <w:highlight w:val="white"/>
        </w:rPr>
        <w:t xml:space="preserve">. </w:t>
      </w:r>
      <w:r w:rsidR="001B0BE5">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2008</w:t>
      </w:r>
      <w:r w:rsidR="001B0BE5">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 xml:space="preserve"> Maximum entropy and the state-variable </w:t>
      </w:r>
    </w:p>
    <w:p w14:paraId="12B55399" w14:textId="77777777" w:rsidR="003032F4" w:rsidRDefault="00615800">
      <w:pPr>
        <w:pStyle w:val="Normal1"/>
        <w:spacing w:after="0" w:line="480" w:lineRule="auto"/>
        <w:ind w:firstLine="360"/>
      </w:pPr>
      <w:r>
        <w:rPr>
          <w:rFonts w:ascii="Times New Roman" w:eastAsia="Times New Roman" w:hAnsi="Times New Roman" w:cs="Times New Roman"/>
          <w:sz w:val="24"/>
          <w:highlight w:val="white"/>
        </w:rPr>
        <w:t xml:space="preserve">approach to macroecology. </w:t>
      </w:r>
      <w:r w:rsidRPr="001B0BE5">
        <w:rPr>
          <w:rFonts w:ascii="Times New Roman" w:eastAsia="Times New Roman" w:hAnsi="Times New Roman" w:cs="Times New Roman"/>
          <w:i/>
          <w:sz w:val="24"/>
          <w:highlight w:val="white"/>
        </w:rPr>
        <w:t>Ecology</w:t>
      </w:r>
      <w:r>
        <w:rPr>
          <w:rFonts w:ascii="Times New Roman" w:eastAsia="Times New Roman" w:hAnsi="Times New Roman" w:cs="Times New Roman"/>
          <w:sz w:val="24"/>
          <w:highlight w:val="white"/>
        </w:rPr>
        <w:t>, 89, 2700–2711.</w:t>
      </w:r>
    </w:p>
    <w:p w14:paraId="5154E0A2" w14:textId="77777777" w:rsidR="003032F4" w:rsidRDefault="00615800">
      <w:pPr>
        <w:pStyle w:val="Normal1"/>
        <w:spacing w:after="0" w:line="480" w:lineRule="auto"/>
      </w:pPr>
      <w:r>
        <w:rPr>
          <w:rFonts w:ascii="Times New Roman" w:eastAsia="Times New Roman" w:hAnsi="Times New Roman" w:cs="Times New Roman"/>
          <w:sz w:val="24"/>
          <w:highlight w:val="white"/>
        </w:rPr>
        <w:t>Locey,</w:t>
      </w:r>
      <w:r w:rsidR="001F0F58" w:rsidRPr="001F0F58">
        <w:rPr>
          <w:rFonts w:ascii="Times New Roman" w:eastAsia="Times New Roman" w:hAnsi="Times New Roman" w:cs="Times New Roman"/>
          <w:i/>
          <w:sz w:val="24"/>
          <w:highlight w:val="white"/>
        </w:rPr>
        <w:t xml:space="preserve"> </w:t>
      </w:r>
      <w:r w:rsidR="00344AA6">
        <w:rPr>
          <w:rFonts w:ascii="Times New Roman" w:eastAsia="Times New Roman" w:hAnsi="Times New Roman" w:cs="Times New Roman"/>
          <w:sz w:val="24"/>
          <w:highlight w:val="white"/>
        </w:rPr>
        <w:t>K</w:t>
      </w:r>
      <w:r w:rsidR="001F0F58" w:rsidRPr="001F0F58">
        <w:rPr>
          <w:rFonts w:ascii="Times New Roman" w:eastAsia="Times New Roman" w:hAnsi="Times New Roman" w:cs="Times New Roman"/>
          <w:i/>
          <w:sz w:val="24"/>
          <w:highlight w:val="white"/>
        </w:rPr>
        <w:t>.</w:t>
      </w:r>
      <w:r>
        <w:rPr>
          <w:rFonts w:ascii="Times New Roman" w:eastAsia="Times New Roman" w:hAnsi="Times New Roman" w:cs="Times New Roman"/>
          <w:sz w:val="24"/>
          <w:highlight w:val="white"/>
        </w:rPr>
        <w:t xml:space="preserve">J. </w:t>
      </w:r>
      <w:r w:rsidR="00BD4388">
        <w:rPr>
          <w:rFonts w:ascii="Times New Roman" w:eastAsia="Times New Roman" w:hAnsi="Times New Roman" w:cs="Times New Roman"/>
          <w:sz w:val="24"/>
          <w:highlight w:val="white"/>
        </w:rPr>
        <w:t>&amp;</w:t>
      </w:r>
      <w:r>
        <w:rPr>
          <w:rFonts w:ascii="Times New Roman" w:eastAsia="Times New Roman" w:hAnsi="Times New Roman" w:cs="Times New Roman"/>
          <w:sz w:val="24"/>
          <w:highlight w:val="white"/>
        </w:rPr>
        <w:t xml:space="preserve"> White</w:t>
      </w:r>
      <w:r w:rsidR="00BD4388">
        <w:rPr>
          <w:rFonts w:ascii="Times New Roman" w:eastAsia="Times New Roman" w:hAnsi="Times New Roman" w:cs="Times New Roman"/>
          <w:sz w:val="24"/>
          <w:highlight w:val="white"/>
        </w:rPr>
        <w:t>, E.P</w:t>
      </w:r>
      <w:r>
        <w:rPr>
          <w:rFonts w:ascii="Times New Roman" w:eastAsia="Times New Roman" w:hAnsi="Times New Roman" w:cs="Times New Roman"/>
          <w:sz w:val="24"/>
          <w:highlight w:val="white"/>
        </w:rPr>
        <w:t xml:space="preserve">. </w:t>
      </w:r>
      <w:r w:rsidR="001B0BE5">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2013</w:t>
      </w:r>
      <w:r w:rsidR="001B0BE5">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 xml:space="preserve"> How species richness and total abundance constrain the </w:t>
      </w:r>
    </w:p>
    <w:p w14:paraId="403A8EB4" w14:textId="77777777" w:rsidR="003032F4" w:rsidRPr="001B0BE5" w:rsidRDefault="00615800">
      <w:pPr>
        <w:pStyle w:val="Normal1"/>
        <w:spacing w:after="0" w:line="480" w:lineRule="auto"/>
        <w:ind w:firstLine="360"/>
      </w:pPr>
      <w:r>
        <w:rPr>
          <w:rFonts w:ascii="Times New Roman" w:eastAsia="Times New Roman" w:hAnsi="Times New Roman" w:cs="Times New Roman"/>
          <w:sz w:val="24"/>
          <w:highlight w:val="white"/>
        </w:rPr>
        <w:t xml:space="preserve">distribution of abundance. </w:t>
      </w:r>
      <w:r w:rsidRPr="001B0BE5">
        <w:rPr>
          <w:rFonts w:ascii="Times New Roman" w:eastAsia="Times New Roman" w:hAnsi="Times New Roman" w:cs="Times New Roman"/>
          <w:i/>
          <w:sz w:val="24"/>
          <w:highlight w:val="white"/>
        </w:rPr>
        <w:t>Ecology Letters</w:t>
      </w:r>
      <w:r w:rsidR="001B0BE5">
        <w:rPr>
          <w:rFonts w:ascii="Times New Roman" w:eastAsia="Times New Roman" w:hAnsi="Times New Roman" w:cs="Times New Roman"/>
          <w:sz w:val="24"/>
        </w:rPr>
        <w:t>. 16, 1177-1185.</w:t>
      </w:r>
    </w:p>
    <w:p w14:paraId="21815FCA" w14:textId="77777777" w:rsidR="008C7EC0" w:rsidRDefault="008C7EC0" w:rsidP="002545B6">
      <w:pPr>
        <w:pBdr>
          <w:top w:val="nil"/>
          <w:left w:val="nil"/>
          <w:bottom w:val="nil"/>
          <w:right w:val="nil"/>
          <w:between w:val="nil"/>
          <w:bar w:val="nil"/>
        </w:pBdr>
        <w:spacing w:after="0" w:line="480" w:lineRule="auto"/>
        <w:ind w:left="360" w:hanging="360"/>
        <w:rPr>
          <w:rFonts w:ascii="Times New Roman" w:eastAsia="Times New Roman" w:hAnsi="Times New Roman" w:cs="Times New Roman"/>
          <w:sz w:val="24"/>
          <w:szCs w:val="24"/>
        </w:rPr>
      </w:pPr>
      <w:r w:rsidRPr="008C7EC0">
        <w:rPr>
          <w:rFonts w:ascii="Times New Roman" w:eastAsia="Times New Roman" w:hAnsi="Times New Roman" w:cs="Times New Roman"/>
          <w:sz w:val="24"/>
          <w:szCs w:val="24"/>
        </w:rPr>
        <w:t>MacArthur, R.H.</w:t>
      </w:r>
      <w:r>
        <w:rPr>
          <w:rFonts w:ascii="Times New Roman" w:eastAsia="Times New Roman" w:hAnsi="Times New Roman" w:cs="Times New Roman"/>
          <w:sz w:val="24"/>
          <w:szCs w:val="24"/>
        </w:rPr>
        <w:t xml:space="preserve"> </w:t>
      </w:r>
      <w:r w:rsidR="00BD4388">
        <w:rPr>
          <w:rFonts w:ascii="Times New Roman" w:eastAsia="Times New Roman" w:hAnsi="Times New Roman" w:cs="Times New Roman"/>
          <w:sz w:val="24"/>
          <w:szCs w:val="24"/>
        </w:rPr>
        <w:t>&amp;</w:t>
      </w:r>
      <w:r>
        <w:rPr>
          <w:rFonts w:ascii="Times New Roman" w:eastAsia="Times New Roman" w:hAnsi="Times New Roman" w:cs="Times New Roman"/>
          <w:sz w:val="24"/>
          <w:szCs w:val="24"/>
        </w:rPr>
        <w:t xml:space="preserve"> Wilson, E.O.</w:t>
      </w:r>
      <w:r w:rsidRPr="008C7EC0">
        <w:rPr>
          <w:rFonts w:ascii="Times New Roman" w:eastAsia="Times New Roman" w:hAnsi="Times New Roman" w:cs="Times New Roman"/>
          <w:sz w:val="24"/>
          <w:szCs w:val="24"/>
        </w:rPr>
        <w:t xml:space="preserve"> (1967) </w:t>
      </w:r>
      <w:r w:rsidRPr="008C7EC0">
        <w:rPr>
          <w:rFonts w:ascii="Times New Roman" w:eastAsia="Times New Roman" w:hAnsi="Times New Roman" w:cs="Times New Roman"/>
          <w:i/>
          <w:iCs/>
          <w:sz w:val="24"/>
          <w:szCs w:val="24"/>
        </w:rPr>
        <w:t>The theory of island biogeography</w:t>
      </w:r>
      <w:r w:rsidRPr="008C7EC0">
        <w:rPr>
          <w:rFonts w:ascii="Times New Roman" w:eastAsia="Times New Roman" w:hAnsi="Times New Roman" w:cs="Times New Roman"/>
          <w:sz w:val="24"/>
          <w:szCs w:val="24"/>
        </w:rPr>
        <w:t> (Vol. 1). Princeton University Press.</w:t>
      </w:r>
    </w:p>
    <w:p w14:paraId="7B449E66" w14:textId="77777777" w:rsidR="007B6EE9" w:rsidRDefault="007B6EE9" w:rsidP="002545B6">
      <w:pPr>
        <w:pBdr>
          <w:top w:val="nil"/>
          <w:left w:val="nil"/>
          <w:bottom w:val="nil"/>
          <w:right w:val="nil"/>
          <w:between w:val="nil"/>
          <w:bar w:val="nil"/>
        </w:pBdr>
        <w:spacing w:after="0" w:line="480" w:lineRule="auto"/>
        <w:ind w:left="360" w:hanging="360"/>
        <w:rPr>
          <w:rFonts w:ascii="Times New Roman" w:eastAsia="Times New Roman" w:hAnsi="Times New Roman" w:cs="Times New Roman"/>
          <w:sz w:val="24"/>
          <w:szCs w:val="24"/>
        </w:rPr>
      </w:pPr>
      <w:r w:rsidRPr="007B6EE9">
        <w:rPr>
          <w:rFonts w:ascii="Times New Roman" w:eastAsia="Times New Roman" w:hAnsi="Times New Roman" w:cs="Times New Roman"/>
          <w:sz w:val="24"/>
          <w:szCs w:val="24"/>
        </w:rPr>
        <w:t>May, R.M. (1981) Theoretical ecology. Principles and applications. </w:t>
      </w:r>
      <w:r w:rsidRPr="007B6EE9">
        <w:rPr>
          <w:rFonts w:ascii="Times New Roman" w:eastAsia="Times New Roman" w:hAnsi="Times New Roman" w:cs="Times New Roman"/>
          <w:i/>
          <w:iCs/>
          <w:sz w:val="24"/>
          <w:szCs w:val="24"/>
        </w:rPr>
        <w:t>Theoretical ecology. Principles and applications.</w:t>
      </w:r>
      <w:r w:rsidRPr="007B6EE9">
        <w:rPr>
          <w:rFonts w:ascii="Times New Roman" w:eastAsia="Times New Roman" w:hAnsi="Times New Roman" w:cs="Times New Roman"/>
          <w:sz w:val="24"/>
          <w:szCs w:val="24"/>
        </w:rPr>
        <w:t>, (Ed. 2).</w:t>
      </w:r>
    </w:p>
    <w:p w14:paraId="127D9CFA" w14:textId="77777777" w:rsidR="002545B6" w:rsidRDefault="002545B6" w:rsidP="002545B6">
      <w:pPr>
        <w:pBdr>
          <w:top w:val="nil"/>
          <w:left w:val="nil"/>
          <w:bottom w:val="nil"/>
          <w:right w:val="nil"/>
          <w:between w:val="nil"/>
          <w:bar w:val="nil"/>
        </w:pBdr>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McGill, B.J. </w:t>
      </w:r>
      <w:r w:rsidR="001B0BE5">
        <w:rPr>
          <w:rFonts w:ascii="Times New Roman" w:eastAsia="Times New Roman" w:hAnsi="Times New Roman" w:cs="Times New Roman"/>
          <w:sz w:val="24"/>
          <w:szCs w:val="24"/>
        </w:rPr>
        <w:t>(</w:t>
      </w:r>
      <w:r>
        <w:rPr>
          <w:rFonts w:ascii="Times New Roman" w:eastAsia="Times New Roman" w:hAnsi="Times New Roman" w:cs="Times New Roman"/>
          <w:sz w:val="24"/>
          <w:szCs w:val="24"/>
        </w:rPr>
        <w:t>2010</w:t>
      </w:r>
      <w:r w:rsidR="001B0B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Towards a unification of unified theories of biodiversity. </w:t>
      </w:r>
      <w:r w:rsidRPr="006D00AA">
        <w:rPr>
          <w:rFonts w:ascii="Times New Roman" w:eastAsia="Times New Roman" w:hAnsi="Times New Roman" w:cs="Times New Roman"/>
          <w:i/>
          <w:sz w:val="24"/>
          <w:szCs w:val="24"/>
        </w:rPr>
        <w:t>Ecol</w:t>
      </w:r>
      <w:r w:rsidR="001B0BE5">
        <w:rPr>
          <w:rFonts w:ascii="Times New Roman" w:eastAsia="Times New Roman" w:hAnsi="Times New Roman" w:cs="Times New Roman"/>
          <w:i/>
          <w:sz w:val="24"/>
          <w:szCs w:val="24"/>
        </w:rPr>
        <w:t>ogy</w:t>
      </w:r>
      <w:r w:rsidRPr="006D00AA">
        <w:rPr>
          <w:rFonts w:ascii="Times New Roman" w:eastAsia="Times New Roman" w:hAnsi="Times New Roman" w:cs="Times New Roman"/>
          <w:i/>
          <w:sz w:val="24"/>
          <w:szCs w:val="24"/>
        </w:rPr>
        <w:t xml:space="preserve"> Lett</w:t>
      </w:r>
      <w:r w:rsidR="001B0BE5">
        <w:rPr>
          <w:rFonts w:ascii="Times New Roman" w:eastAsia="Times New Roman" w:hAnsi="Times New Roman" w:cs="Times New Roman"/>
          <w:i/>
          <w:sz w:val="24"/>
          <w:szCs w:val="24"/>
        </w:rPr>
        <w:t>ers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13, 627–642.</w:t>
      </w:r>
    </w:p>
    <w:p w14:paraId="77FBE847" w14:textId="77777777" w:rsidR="002545B6" w:rsidRDefault="002545B6" w:rsidP="002545B6">
      <w:pPr>
        <w:pBdr>
          <w:top w:val="nil"/>
          <w:left w:val="nil"/>
          <w:bottom w:val="nil"/>
          <w:right w:val="nil"/>
          <w:between w:val="nil"/>
          <w:bar w:val="nil"/>
        </w:pBdr>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McGill, B.J., Etienne, R.S., Gray, J.S., Alonso, D., Anderson, M.J., </w:t>
      </w:r>
      <w:proofErr w:type="spellStart"/>
      <w:r>
        <w:rPr>
          <w:rFonts w:ascii="Times New Roman" w:eastAsia="Times New Roman" w:hAnsi="Times New Roman" w:cs="Times New Roman"/>
          <w:sz w:val="24"/>
          <w:szCs w:val="24"/>
        </w:rPr>
        <w:t>Benecha</w:t>
      </w:r>
      <w:proofErr w:type="spellEnd"/>
      <w:r>
        <w:rPr>
          <w:rFonts w:ascii="Times New Roman" w:eastAsia="Times New Roman" w:hAnsi="Times New Roman" w:cs="Times New Roman"/>
          <w:sz w:val="24"/>
          <w:szCs w:val="24"/>
        </w:rPr>
        <w:t xml:space="preserve">, H.K. </w:t>
      </w:r>
      <w:r w:rsidRPr="00ED6013">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(2007) Species abundance distributions: moving beyond single prediction theories to integration within an ecological framework. </w:t>
      </w:r>
      <w:r w:rsidRPr="006D00AA">
        <w:rPr>
          <w:rFonts w:ascii="Times New Roman" w:eastAsia="Times New Roman" w:hAnsi="Times New Roman" w:cs="Times New Roman"/>
          <w:i/>
          <w:sz w:val="24"/>
          <w:szCs w:val="24"/>
        </w:rPr>
        <w:t>Ecol</w:t>
      </w:r>
      <w:r w:rsidR="001B0BE5">
        <w:rPr>
          <w:rFonts w:ascii="Times New Roman" w:eastAsia="Times New Roman" w:hAnsi="Times New Roman" w:cs="Times New Roman"/>
          <w:i/>
          <w:sz w:val="24"/>
          <w:szCs w:val="24"/>
        </w:rPr>
        <w:t>ogy</w:t>
      </w:r>
      <w:r w:rsidRPr="006D00AA">
        <w:rPr>
          <w:rFonts w:ascii="Times New Roman" w:eastAsia="Times New Roman" w:hAnsi="Times New Roman" w:cs="Times New Roman"/>
          <w:i/>
          <w:sz w:val="24"/>
          <w:szCs w:val="24"/>
        </w:rPr>
        <w:t xml:space="preserve"> Lett</w:t>
      </w:r>
      <w:r w:rsidR="001B0BE5">
        <w:rPr>
          <w:rFonts w:ascii="Times New Roman" w:eastAsia="Times New Roman" w:hAnsi="Times New Roman" w:cs="Times New Roman"/>
          <w:i/>
          <w:sz w:val="24"/>
          <w:szCs w:val="24"/>
        </w:rPr>
        <w:t>ers</w:t>
      </w:r>
      <w:r>
        <w:rPr>
          <w:rFonts w:ascii="Times New Roman" w:eastAsia="Times New Roman" w:hAnsi="Times New Roman" w:cs="Times New Roman"/>
          <w:sz w:val="24"/>
          <w:szCs w:val="24"/>
        </w:rPr>
        <w:t>, 10, 995–1015.</w:t>
      </w:r>
    </w:p>
    <w:p w14:paraId="160AD43F" w14:textId="77777777" w:rsidR="009F3847" w:rsidRDefault="009F3847" w:rsidP="001B0BE5">
      <w:pPr>
        <w:pStyle w:val="Normal1"/>
        <w:spacing w:after="0" w:line="480" w:lineRule="auto"/>
        <w:ind w:left="360" w:hanging="360"/>
        <w:rPr>
          <w:rFonts w:ascii="Times New Roman" w:eastAsia="Times New Roman" w:hAnsi="Times New Roman" w:cs="Times New Roman"/>
          <w:sz w:val="24"/>
          <w:highlight w:val="white"/>
        </w:rPr>
      </w:pPr>
      <w:r w:rsidRPr="009F3847">
        <w:rPr>
          <w:rFonts w:ascii="Times New Roman" w:eastAsia="Times New Roman" w:hAnsi="Times New Roman" w:cs="Times New Roman"/>
          <w:sz w:val="24"/>
          <w:highlight w:val="white"/>
        </w:rPr>
        <w:t>McGlinn, D.J.</w:t>
      </w:r>
      <w:r w:rsidR="00BD4388">
        <w:rPr>
          <w:rFonts w:ascii="Times New Roman" w:eastAsia="Times New Roman" w:hAnsi="Times New Roman" w:cs="Times New Roman"/>
          <w:sz w:val="24"/>
          <w:highlight w:val="white"/>
        </w:rPr>
        <w:t xml:space="preserve"> &amp;</w:t>
      </w:r>
      <w:r w:rsidRPr="009F3847">
        <w:rPr>
          <w:rFonts w:ascii="Times New Roman" w:eastAsia="Times New Roman" w:hAnsi="Times New Roman" w:cs="Times New Roman"/>
          <w:sz w:val="24"/>
          <w:highlight w:val="white"/>
        </w:rPr>
        <w:t xml:space="preserve"> </w:t>
      </w:r>
      <w:r w:rsidR="00BD4388">
        <w:rPr>
          <w:rFonts w:ascii="Times New Roman" w:eastAsia="Times New Roman" w:hAnsi="Times New Roman" w:cs="Times New Roman"/>
          <w:sz w:val="24"/>
          <w:highlight w:val="white"/>
        </w:rPr>
        <w:t>Hurlbert,</w:t>
      </w:r>
      <w:r w:rsidRPr="009F3847">
        <w:rPr>
          <w:rFonts w:ascii="Times New Roman" w:eastAsia="Times New Roman" w:hAnsi="Times New Roman" w:cs="Times New Roman"/>
          <w:sz w:val="24"/>
          <w:highlight w:val="white"/>
        </w:rPr>
        <w:t xml:space="preserve"> </w:t>
      </w:r>
      <w:r w:rsidR="00BD4388">
        <w:rPr>
          <w:rFonts w:ascii="Times New Roman" w:eastAsia="Times New Roman" w:hAnsi="Times New Roman" w:cs="Times New Roman"/>
          <w:sz w:val="24"/>
          <w:highlight w:val="white"/>
        </w:rPr>
        <w:t>A.H</w:t>
      </w:r>
      <w:r w:rsidRPr="009F3847">
        <w:rPr>
          <w:rFonts w:ascii="Times New Roman" w:eastAsia="Times New Roman" w:hAnsi="Times New Roman" w:cs="Times New Roman"/>
          <w:sz w:val="24"/>
          <w:highlight w:val="white"/>
        </w:rPr>
        <w:t xml:space="preserve">. </w:t>
      </w:r>
      <w:r w:rsidR="001B0BE5">
        <w:rPr>
          <w:rFonts w:ascii="Times New Roman" w:eastAsia="Times New Roman" w:hAnsi="Times New Roman" w:cs="Times New Roman"/>
          <w:sz w:val="24"/>
          <w:highlight w:val="white"/>
        </w:rPr>
        <w:t>(</w:t>
      </w:r>
      <w:r w:rsidRPr="009F3847">
        <w:rPr>
          <w:rFonts w:ascii="Times New Roman" w:eastAsia="Times New Roman" w:hAnsi="Times New Roman" w:cs="Times New Roman"/>
          <w:sz w:val="24"/>
          <w:highlight w:val="white"/>
        </w:rPr>
        <w:t>2012</w:t>
      </w:r>
      <w:r w:rsidR="001B0BE5">
        <w:rPr>
          <w:rFonts w:ascii="Times New Roman" w:eastAsia="Times New Roman" w:hAnsi="Times New Roman" w:cs="Times New Roman"/>
          <w:sz w:val="24"/>
          <w:highlight w:val="white"/>
        </w:rPr>
        <w:t>)</w:t>
      </w:r>
      <w:r w:rsidRPr="009F3847">
        <w:rPr>
          <w:rFonts w:ascii="Times New Roman" w:eastAsia="Times New Roman" w:hAnsi="Times New Roman" w:cs="Times New Roman"/>
          <w:sz w:val="24"/>
          <w:highlight w:val="white"/>
        </w:rPr>
        <w:t xml:space="preserve"> Scale dependence in species turnover reflects variance in species occupancy. </w:t>
      </w:r>
      <w:r w:rsidRPr="001B0BE5">
        <w:rPr>
          <w:rFonts w:ascii="Times New Roman" w:eastAsia="Times New Roman" w:hAnsi="Times New Roman" w:cs="Times New Roman"/>
          <w:i/>
          <w:sz w:val="24"/>
          <w:highlight w:val="white"/>
        </w:rPr>
        <w:t>Ecology</w:t>
      </w:r>
      <w:r w:rsidR="00344AA6">
        <w:rPr>
          <w:rFonts w:ascii="Times New Roman" w:eastAsia="Times New Roman" w:hAnsi="Times New Roman" w:cs="Times New Roman"/>
          <w:sz w:val="24"/>
          <w:highlight w:val="white"/>
        </w:rPr>
        <w:t>,</w:t>
      </w:r>
      <w:r w:rsidRPr="009F3847">
        <w:rPr>
          <w:rFonts w:ascii="Times New Roman" w:eastAsia="Times New Roman" w:hAnsi="Times New Roman" w:cs="Times New Roman"/>
          <w:sz w:val="24"/>
          <w:highlight w:val="white"/>
        </w:rPr>
        <w:t xml:space="preserve"> 93</w:t>
      </w:r>
      <w:r w:rsidR="00344AA6">
        <w:rPr>
          <w:rFonts w:ascii="Times New Roman" w:eastAsia="Times New Roman" w:hAnsi="Times New Roman" w:cs="Times New Roman"/>
          <w:sz w:val="24"/>
          <w:highlight w:val="white"/>
        </w:rPr>
        <w:t xml:space="preserve">, </w:t>
      </w:r>
      <w:r w:rsidRPr="009F3847">
        <w:rPr>
          <w:rFonts w:ascii="Times New Roman" w:eastAsia="Times New Roman" w:hAnsi="Times New Roman" w:cs="Times New Roman"/>
          <w:sz w:val="24"/>
          <w:highlight w:val="white"/>
        </w:rPr>
        <w:t>294–302.</w:t>
      </w:r>
    </w:p>
    <w:p w14:paraId="387D3075" w14:textId="77777777" w:rsidR="008F72FB" w:rsidRDefault="008F72FB" w:rsidP="008F72FB">
      <w:pPr>
        <w:pBdr>
          <w:top w:val="nil"/>
          <w:left w:val="nil"/>
          <w:bottom w:val="nil"/>
          <w:right w:val="nil"/>
          <w:between w:val="nil"/>
          <w:bar w:val="nil"/>
        </w:pBdr>
        <w:spacing w:after="0" w:line="480" w:lineRule="auto"/>
        <w:rPr>
          <w:rFonts w:ascii="Times New Roman" w:eastAsia="Times New Roman" w:hAnsi="Times New Roman" w:cs="Times New Roman"/>
          <w:sz w:val="24"/>
          <w:szCs w:val="24"/>
        </w:rPr>
      </w:pPr>
      <w:r w:rsidRPr="00452F02">
        <w:rPr>
          <w:rFonts w:ascii="Times New Roman" w:eastAsia="Times New Roman" w:hAnsi="Times New Roman" w:cs="Times New Roman"/>
          <w:sz w:val="24"/>
          <w:szCs w:val="24"/>
        </w:rPr>
        <w:t xml:space="preserve">Meyer, F., </w:t>
      </w:r>
      <w:proofErr w:type="spellStart"/>
      <w:r w:rsidRPr="00452F02">
        <w:rPr>
          <w:rFonts w:ascii="Times New Roman" w:eastAsia="Times New Roman" w:hAnsi="Times New Roman" w:cs="Times New Roman"/>
          <w:sz w:val="24"/>
          <w:szCs w:val="24"/>
        </w:rPr>
        <w:t>Paarmann</w:t>
      </w:r>
      <w:proofErr w:type="spellEnd"/>
      <w:r w:rsidRPr="00452F02">
        <w:rPr>
          <w:rFonts w:ascii="Times New Roman" w:eastAsia="Times New Roman" w:hAnsi="Times New Roman" w:cs="Times New Roman"/>
          <w:sz w:val="24"/>
          <w:szCs w:val="24"/>
        </w:rPr>
        <w:t xml:space="preserve">, D., D’Souza, M., Olson, R., Glass, E.M., </w:t>
      </w:r>
      <w:proofErr w:type="spellStart"/>
      <w:r w:rsidRPr="00452F02">
        <w:rPr>
          <w:rFonts w:ascii="Times New Roman" w:eastAsia="Times New Roman" w:hAnsi="Times New Roman" w:cs="Times New Roman"/>
          <w:sz w:val="24"/>
          <w:szCs w:val="24"/>
        </w:rPr>
        <w:t>Kubal</w:t>
      </w:r>
      <w:proofErr w:type="spellEnd"/>
      <w:r w:rsidRPr="00452F02">
        <w:rPr>
          <w:rFonts w:ascii="Times New Roman" w:eastAsia="Times New Roman" w:hAnsi="Times New Roman" w:cs="Times New Roman"/>
          <w:sz w:val="24"/>
          <w:szCs w:val="24"/>
        </w:rPr>
        <w:t xml:space="preserve">, M. </w:t>
      </w:r>
      <w:r w:rsidRPr="00452F02">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(2008) The </w:t>
      </w:r>
    </w:p>
    <w:p w14:paraId="35B8BB7E" w14:textId="77777777" w:rsidR="008F72FB" w:rsidRDefault="008F72FB" w:rsidP="008F72FB">
      <w:pPr>
        <w:pBdr>
          <w:top w:val="nil"/>
          <w:left w:val="nil"/>
          <w:bottom w:val="nil"/>
          <w:right w:val="nil"/>
          <w:between w:val="nil"/>
          <w:bar w:val="nil"/>
        </w:pBd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metagenomics RAST server - a public resource for the automatic phylogenetic and functional </w:t>
      </w:r>
    </w:p>
    <w:p w14:paraId="0AFD9317" w14:textId="77777777" w:rsidR="008F72FB" w:rsidRPr="008F72FB" w:rsidRDefault="008F72FB" w:rsidP="008F72FB">
      <w:pPr>
        <w:pBdr>
          <w:top w:val="nil"/>
          <w:left w:val="nil"/>
          <w:bottom w:val="nil"/>
          <w:right w:val="nil"/>
          <w:between w:val="nil"/>
          <w:bar w:val="nil"/>
        </w:pBd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analysis of metagenomes. </w:t>
      </w:r>
      <w:r w:rsidRPr="00D9241C">
        <w:rPr>
          <w:rFonts w:ascii="Times New Roman" w:eastAsia="Times New Roman" w:hAnsi="Times New Roman" w:cs="Times New Roman"/>
          <w:i/>
          <w:sz w:val="24"/>
          <w:szCs w:val="24"/>
        </w:rPr>
        <w:t>BMC Bioinformatics</w:t>
      </w:r>
      <w:r>
        <w:rPr>
          <w:rFonts w:ascii="Times New Roman" w:eastAsia="Times New Roman" w:hAnsi="Times New Roman" w:cs="Times New Roman"/>
          <w:sz w:val="24"/>
          <w:szCs w:val="24"/>
        </w:rPr>
        <w:t>, 9, 386.</w:t>
      </w:r>
    </w:p>
    <w:p w14:paraId="3D008351" w14:textId="77777777" w:rsidR="00F66DC4" w:rsidRDefault="00F66DC4" w:rsidP="00F66DC4">
      <w:pPr>
        <w:pBdr>
          <w:top w:val="nil"/>
          <w:left w:val="nil"/>
          <w:bottom w:val="nil"/>
          <w:right w:val="nil"/>
          <w:between w:val="nil"/>
          <w:bar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Audubon Society. (2002) </w:t>
      </w:r>
      <w:r w:rsidRPr="001B0BE5">
        <w:rPr>
          <w:rFonts w:ascii="Times New Roman" w:eastAsia="Times New Roman" w:hAnsi="Times New Roman" w:cs="Times New Roman"/>
          <w:i/>
          <w:sz w:val="24"/>
          <w:szCs w:val="24"/>
        </w:rPr>
        <w:t>The Christmas Bird Count historical results</w:t>
      </w:r>
      <w:r>
        <w:rPr>
          <w:rFonts w:ascii="Times New Roman" w:eastAsia="Times New Roman" w:hAnsi="Times New Roman" w:cs="Times New Roman"/>
          <w:sz w:val="24"/>
          <w:szCs w:val="24"/>
        </w:rPr>
        <w:t xml:space="preserve">. Retrieved from </w:t>
      </w:r>
    </w:p>
    <w:p w14:paraId="57BA8979" w14:textId="77777777" w:rsidR="00F66DC4" w:rsidRPr="00F66DC4" w:rsidRDefault="008B771E" w:rsidP="00F66DC4">
      <w:pPr>
        <w:pBdr>
          <w:top w:val="nil"/>
          <w:left w:val="nil"/>
          <w:bottom w:val="nil"/>
          <w:right w:val="nil"/>
          <w:between w:val="nil"/>
          <w:bar w:val="nil"/>
        </w:pBdr>
        <w:spacing w:after="0" w:line="480" w:lineRule="auto"/>
        <w:ind w:firstLine="360"/>
        <w:rPr>
          <w:rFonts w:ascii="Times New Roman" w:eastAsia="Times New Roman" w:hAnsi="Times New Roman" w:cs="Times New Roman"/>
          <w:sz w:val="24"/>
          <w:szCs w:val="24"/>
        </w:rPr>
      </w:pPr>
      <w:hyperlink r:id="rId20" w:history="1">
        <w:r w:rsidR="00F66DC4">
          <w:rPr>
            <w:rFonts w:ascii="Times New Roman" w:eastAsia="Times New Roman" w:hAnsi="Times New Roman" w:cs="Times New Roman"/>
            <w:sz w:val="24"/>
            <w:szCs w:val="24"/>
          </w:rPr>
          <w:t>http</w:t>
        </w:r>
      </w:hyperlink>
      <w:hyperlink r:id="rId21" w:history="1">
        <w:r w:rsidR="00F66DC4">
          <w:rPr>
            <w:rFonts w:ascii="Times New Roman" w:eastAsia="Times New Roman" w:hAnsi="Times New Roman" w:cs="Times New Roman"/>
            <w:sz w:val="24"/>
            <w:szCs w:val="24"/>
          </w:rPr>
          <w:t>://</w:t>
        </w:r>
      </w:hyperlink>
      <w:hyperlink r:id="rId22" w:history="1">
        <w:r w:rsidR="00F66DC4">
          <w:rPr>
            <w:rFonts w:ascii="Times New Roman" w:eastAsia="Times New Roman" w:hAnsi="Times New Roman" w:cs="Times New Roman"/>
            <w:sz w:val="24"/>
            <w:szCs w:val="24"/>
          </w:rPr>
          <w:t>www</w:t>
        </w:r>
      </w:hyperlink>
      <w:hyperlink r:id="rId23" w:history="1">
        <w:r w:rsidR="00F66DC4">
          <w:rPr>
            <w:rFonts w:ascii="Times New Roman" w:eastAsia="Times New Roman" w:hAnsi="Times New Roman" w:cs="Times New Roman"/>
            <w:sz w:val="24"/>
            <w:szCs w:val="24"/>
          </w:rPr>
          <w:t>.</w:t>
        </w:r>
      </w:hyperlink>
      <w:hyperlink r:id="rId24" w:history="1">
        <w:r w:rsidR="00F66DC4">
          <w:rPr>
            <w:rFonts w:ascii="Times New Roman" w:eastAsia="Times New Roman" w:hAnsi="Times New Roman" w:cs="Times New Roman"/>
            <w:sz w:val="24"/>
            <w:szCs w:val="24"/>
          </w:rPr>
          <w:t>audubon</w:t>
        </w:r>
      </w:hyperlink>
      <w:hyperlink r:id="rId25" w:history="1">
        <w:r w:rsidR="00F66DC4">
          <w:rPr>
            <w:rFonts w:ascii="Times New Roman" w:eastAsia="Times New Roman" w:hAnsi="Times New Roman" w:cs="Times New Roman"/>
            <w:sz w:val="24"/>
            <w:szCs w:val="24"/>
          </w:rPr>
          <w:t>.</w:t>
        </w:r>
      </w:hyperlink>
      <w:hyperlink r:id="rId26" w:history="1">
        <w:r w:rsidR="00F66DC4">
          <w:rPr>
            <w:rFonts w:ascii="Times New Roman" w:eastAsia="Times New Roman" w:hAnsi="Times New Roman" w:cs="Times New Roman"/>
            <w:sz w:val="24"/>
            <w:szCs w:val="24"/>
          </w:rPr>
          <w:t>org</w:t>
        </w:r>
      </w:hyperlink>
      <w:hyperlink r:id="rId27" w:history="1">
        <w:r w:rsidR="00F66DC4">
          <w:rPr>
            <w:rFonts w:ascii="Times New Roman" w:eastAsia="Times New Roman" w:hAnsi="Times New Roman" w:cs="Times New Roman"/>
            <w:sz w:val="24"/>
            <w:szCs w:val="24"/>
          </w:rPr>
          <w:t>/</w:t>
        </w:r>
      </w:hyperlink>
      <w:hyperlink r:id="rId28" w:history="1">
        <w:r w:rsidR="00F66DC4">
          <w:rPr>
            <w:rFonts w:ascii="Times New Roman" w:eastAsia="Times New Roman" w:hAnsi="Times New Roman" w:cs="Times New Roman"/>
            <w:sz w:val="24"/>
            <w:szCs w:val="24"/>
          </w:rPr>
          <w:t>bird</w:t>
        </w:r>
      </w:hyperlink>
      <w:hyperlink r:id="rId29" w:history="1">
        <w:r w:rsidR="00F66DC4">
          <w:rPr>
            <w:rFonts w:ascii="Times New Roman" w:eastAsia="Times New Roman" w:hAnsi="Times New Roman" w:cs="Times New Roman"/>
            <w:sz w:val="24"/>
            <w:szCs w:val="24"/>
          </w:rPr>
          <w:t>/</w:t>
        </w:r>
      </w:hyperlink>
      <w:hyperlink r:id="rId30" w:history="1">
        <w:r w:rsidR="00F66DC4">
          <w:rPr>
            <w:rFonts w:ascii="Times New Roman" w:eastAsia="Times New Roman" w:hAnsi="Times New Roman" w:cs="Times New Roman"/>
            <w:sz w:val="24"/>
            <w:szCs w:val="24"/>
          </w:rPr>
          <w:t>cbc</w:t>
        </w:r>
      </w:hyperlink>
      <w:hyperlink r:id="rId31" w:history="1">
        <w:r w:rsidR="00F66DC4">
          <w:rPr>
            <w:rFonts w:ascii="Times New Roman" w:eastAsia="Times New Roman" w:hAnsi="Times New Roman" w:cs="Times New Roman"/>
            <w:sz w:val="24"/>
            <w:szCs w:val="24"/>
          </w:rPr>
          <w:t>.</w:t>
        </w:r>
      </w:hyperlink>
    </w:p>
    <w:p w14:paraId="2A38D900" w14:textId="77777777" w:rsidR="003032F4" w:rsidRDefault="00615800">
      <w:pPr>
        <w:pStyle w:val="Normal1"/>
        <w:spacing w:after="0" w:line="480" w:lineRule="auto"/>
      </w:pPr>
      <w:r>
        <w:rPr>
          <w:rFonts w:ascii="Times New Roman" w:eastAsia="Times New Roman" w:hAnsi="Times New Roman" w:cs="Times New Roman"/>
          <w:sz w:val="24"/>
          <w:highlight w:val="white"/>
        </w:rPr>
        <w:lastRenderedPageBreak/>
        <w:t xml:space="preserve">Nijenhuis, A. </w:t>
      </w:r>
      <w:r w:rsidR="00BD4388">
        <w:rPr>
          <w:rFonts w:ascii="Times New Roman" w:eastAsia="Times New Roman" w:hAnsi="Times New Roman" w:cs="Times New Roman"/>
          <w:sz w:val="24"/>
          <w:highlight w:val="white"/>
        </w:rPr>
        <w:t>&amp;</w:t>
      </w:r>
      <w:r>
        <w:rPr>
          <w:rFonts w:ascii="Times New Roman" w:eastAsia="Times New Roman" w:hAnsi="Times New Roman" w:cs="Times New Roman"/>
          <w:sz w:val="24"/>
          <w:highlight w:val="white"/>
        </w:rPr>
        <w:t xml:space="preserve"> </w:t>
      </w:r>
      <w:r w:rsidR="00BD4388">
        <w:rPr>
          <w:rFonts w:ascii="Times New Roman" w:eastAsia="Times New Roman" w:hAnsi="Times New Roman" w:cs="Times New Roman"/>
          <w:sz w:val="24"/>
          <w:highlight w:val="white"/>
        </w:rPr>
        <w:t xml:space="preserve">Wilf, </w:t>
      </w:r>
      <w:r>
        <w:rPr>
          <w:rFonts w:ascii="Times New Roman" w:eastAsia="Times New Roman" w:hAnsi="Times New Roman" w:cs="Times New Roman"/>
          <w:sz w:val="24"/>
          <w:highlight w:val="white"/>
        </w:rPr>
        <w:t xml:space="preserve">H.S. </w:t>
      </w:r>
      <w:r w:rsidR="001B0BE5">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1978</w:t>
      </w:r>
      <w:r w:rsidR="001B0BE5">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 xml:space="preserve"> </w:t>
      </w:r>
      <w:r w:rsidRPr="001B0BE5">
        <w:rPr>
          <w:rFonts w:ascii="Times New Roman" w:eastAsia="Times New Roman" w:hAnsi="Times New Roman" w:cs="Times New Roman"/>
          <w:i/>
          <w:sz w:val="24"/>
          <w:highlight w:val="white"/>
        </w:rPr>
        <w:t>Combinatorial Algorithms for Computers and Calculators</w:t>
      </w:r>
      <w:r>
        <w:rPr>
          <w:rFonts w:ascii="Times New Roman" w:eastAsia="Times New Roman" w:hAnsi="Times New Roman" w:cs="Times New Roman"/>
          <w:sz w:val="24"/>
          <w:highlight w:val="white"/>
        </w:rPr>
        <w:t xml:space="preserve">. </w:t>
      </w:r>
    </w:p>
    <w:p w14:paraId="61E99A02" w14:textId="77777777" w:rsidR="003D10C3" w:rsidRDefault="00615800" w:rsidP="009F3847">
      <w:pPr>
        <w:pStyle w:val="Normal1"/>
        <w:spacing w:after="0" w:line="480" w:lineRule="auto"/>
        <w:ind w:firstLine="360"/>
        <w:rPr>
          <w:rFonts w:ascii="Times New Roman" w:eastAsia="Times New Roman" w:hAnsi="Times New Roman" w:cs="Times New Roman"/>
          <w:sz w:val="24"/>
        </w:rPr>
      </w:pPr>
      <w:r>
        <w:rPr>
          <w:rFonts w:ascii="Times New Roman" w:eastAsia="Times New Roman" w:hAnsi="Times New Roman" w:cs="Times New Roman"/>
          <w:sz w:val="24"/>
          <w:highlight w:val="white"/>
        </w:rPr>
        <w:t>Academic Press, New York.</w:t>
      </w:r>
    </w:p>
    <w:p w14:paraId="59C623BB" w14:textId="77777777" w:rsidR="00E17857" w:rsidRDefault="00E17857" w:rsidP="00E17857">
      <w:pPr>
        <w:pBdr>
          <w:top w:val="nil"/>
          <w:left w:val="nil"/>
          <w:bottom w:val="nil"/>
          <w:right w:val="nil"/>
          <w:between w:val="nil"/>
          <w:bar w:val="nil"/>
        </w:pBdr>
        <w:spacing w:after="0" w:line="48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szCs w:val="24"/>
        </w:rPr>
        <w:t xml:space="preserve">Pueyo, S., He, F. &amp; </w:t>
      </w:r>
      <w:proofErr w:type="spellStart"/>
      <w:r>
        <w:rPr>
          <w:rFonts w:ascii="Times New Roman" w:eastAsia="Times New Roman" w:hAnsi="Times New Roman" w:cs="Times New Roman"/>
          <w:sz w:val="24"/>
          <w:szCs w:val="24"/>
        </w:rPr>
        <w:t>Zillio</w:t>
      </w:r>
      <w:proofErr w:type="spellEnd"/>
      <w:r>
        <w:rPr>
          <w:rFonts w:ascii="Times New Roman" w:eastAsia="Times New Roman" w:hAnsi="Times New Roman" w:cs="Times New Roman"/>
          <w:sz w:val="24"/>
          <w:szCs w:val="24"/>
        </w:rPr>
        <w:t xml:space="preserve">, T. (2007) The maximum entropy formalism and the idiosyncratic theory of biodiversity. </w:t>
      </w:r>
      <w:r w:rsidRPr="006D00AA">
        <w:rPr>
          <w:rFonts w:ascii="Times New Roman" w:eastAsia="Times New Roman" w:hAnsi="Times New Roman" w:cs="Times New Roman"/>
          <w:i/>
          <w:sz w:val="24"/>
          <w:szCs w:val="24"/>
        </w:rPr>
        <w:t>Ecol</w:t>
      </w:r>
      <w:r w:rsidR="001B0BE5">
        <w:rPr>
          <w:rFonts w:ascii="Times New Roman" w:eastAsia="Times New Roman" w:hAnsi="Times New Roman" w:cs="Times New Roman"/>
          <w:i/>
          <w:sz w:val="24"/>
          <w:szCs w:val="24"/>
        </w:rPr>
        <w:t>ogy</w:t>
      </w:r>
      <w:r w:rsidRPr="006D00AA">
        <w:rPr>
          <w:rFonts w:ascii="Times New Roman" w:eastAsia="Times New Roman" w:hAnsi="Times New Roman" w:cs="Times New Roman"/>
          <w:i/>
          <w:sz w:val="24"/>
          <w:szCs w:val="24"/>
        </w:rPr>
        <w:t xml:space="preserve"> Lett</w:t>
      </w:r>
      <w:r w:rsidR="001B0BE5">
        <w:rPr>
          <w:rFonts w:ascii="Times New Roman" w:eastAsia="Times New Roman" w:hAnsi="Times New Roman" w:cs="Times New Roman"/>
          <w:i/>
          <w:sz w:val="24"/>
          <w:szCs w:val="24"/>
        </w:rPr>
        <w:t>ers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10, 1017-1028.</w:t>
      </w:r>
    </w:p>
    <w:p w14:paraId="21559115" w14:textId="77777777" w:rsidR="00F66DC4" w:rsidRDefault="00F66DC4" w:rsidP="00F66DC4">
      <w:pPr>
        <w:pBdr>
          <w:top w:val="nil"/>
          <w:left w:val="nil"/>
          <w:bottom w:val="nil"/>
          <w:right w:val="nil"/>
          <w:between w:val="nil"/>
          <w:bar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Sauer, J.R., Hines, J.E., Fallon, J.E., </w:t>
      </w:r>
      <w:proofErr w:type="spellStart"/>
      <w:r>
        <w:rPr>
          <w:rFonts w:ascii="Times New Roman" w:eastAsia="Times New Roman" w:hAnsi="Times New Roman" w:cs="Times New Roman"/>
          <w:sz w:val="24"/>
          <w:szCs w:val="24"/>
        </w:rPr>
        <w:t>Parkieck</w:t>
      </w:r>
      <w:proofErr w:type="spellEnd"/>
      <w:r>
        <w:rPr>
          <w:rFonts w:ascii="Times New Roman" w:eastAsia="Times New Roman" w:hAnsi="Times New Roman" w:cs="Times New Roman"/>
          <w:sz w:val="24"/>
          <w:szCs w:val="24"/>
        </w:rPr>
        <w:t xml:space="preserve">, D.J., </w:t>
      </w:r>
      <w:proofErr w:type="spellStart"/>
      <w:r>
        <w:rPr>
          <w:rFonts w:ascii="Times New Roman" w:eastAsia="Times New Roman" w:hAnsi="Times New Roman" w:cs="Times New Roman"/>
          <w:sz w:val="24"/>
          <w:szCs w:val="24"/>
        </w:rPr>
        <w:t>Ziolkowski</w:t>
      </w:r>
      <w:proofErr w:type="spellEnd"/>
      <w:r>
        <w:rPr>
          <w:rFonts w:ascii="Times New Roman" w:eastAsia="Times New Roman" w:hAnsi="Times New Roman" w:cs="Times New Roman"/>
          <w:sz w:val="24"/>
          <w:szCs w:val="24"/>
        </w:rPr>
        <w:t xml:space="preserve">, D.J. Jr. &amp; Link, W.A. (2011) </w:t>
      </w:r>
    </w:p>
    <w:p w14:paraId="6AAB856E" w14:textId="77777777" w:rsidR="00F66DC4" w:rsidRDefault="00F66DC4" w:rsidP="00F66DC4">
      <w:pPr>
        <w:pBdr>
          <w:top w:val="nil"/>
          <w:left w:val="nil"/>
          <w:bottom w:val="nil"/>
          <w:right w:val="nil"/>
          <w:between w:val="nil"/>
          <w:bar w:val="nil"/>
        </w:pBdr>
        <w:spacing w:after="0" w:line="480" w:lineRule="auto"/>
        <w:ind w:firstLine="360"/>
        <w:rPr>
          <w:rFonts w:ascii="Times New Roman" w:eastAsia="Times New Roman" w:hAnsi="Times New Roman" w:cs="Times New Roman"/>
          <w:sz w:val="24"/>
          <w:szCs w:val="24"/>
        </w:rPr>
      </w:pPr>
      <w:r w:rsidRPr="00373B54">
        <w:rPr>
          <w:rFonts w:ascii="Times New Roman" w:eastAsia="Times New Roman" w:hAnsi="Times New Roman" w:cs="Times New Roman"/>
          <w:i/>
          <w:sz w:val="24"/>
          <w:szCs w:val="24"/>
        </w:rPr>
        <w:t>The North American Breeding Bird Survey 1966-2009</w:t>
      </w:r>
      <w:r>
        <w:rPr>
          <w:rFonts w:ascii="Times New Roman" w:eastAsia="Times New Roman" w:hAnsi="Times New Roman" w:cs="Times New Roman"/>
          <w:sz w:val="24"/>
          <w:szCs w:val="24"/>
        </w:rPr>
        <w:t xml:space="preserve">. Version 3.23.2011. USGS Patuxent </w:t>
      </w:r>
    </w:p>
    <w:p w14:paraId="512AACA5" w14:textId="77777777" w:rsidR="00F66DC4" w:rsidRPr="00F66DC4" w:rsidRDefault="00F66DC4" w:rsidP="00F66DC4">
      <w:pPr>
        <w:pBdr>
          <w:top w:val="nil"/>
          <w:left w:val="nil"/>
          <w:bottom w:val="nil"/>
          <w:right w:val="nil"/>
          <w:between w:val="nil"/>
          <w:bar w:val="nil"/>
        </w:pBd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Wildlife Research Center, Laurel, MD.</w:t>
      </w:r>
    </w:p>
    <w:p w14:paraId="6D2E0E0E" w14:textId="77777777" w:rsidR="007B6EE9" w:rsidRDefault="007B6EE9" w:rsidP="007B6EE9">
      <w:pPr>
        <w:pStyle w:val="Normal1"/>
        <w:spacing w:after="0" w:line="480" w:lineRule="auto"/>
        <w:ind w:left="360" w:hanging="360"/>
        <w:rPr>
          <w:rFonts w:ascii="Times New Roman" w:hAnsi="Times New Roman" w:cs="Times New Roman"/>
          <w:sz w:val="24"/>
          <w:szCs w:val="24"/>
        </w:rPr>
      </w:pPr>
      <w:r w:rsidRPr="007B6EE9">
        <w:rPr>
          <w:rFonts w:ascii="Times New Roman" w:hAnsi="Times New Roman" w:cs="Times New Roman"/>
          <w:sz w:val="24"/>
          <w:szCs w:val="24"/>
        </w:rPr>
        <w:t>Scudo, F.M. &amp; Ziegler, J.R. (1978) </w:t>
      </w:r>
      <w:r w:rsidRPr="007B6EE9">
        <w:rPr>
          <w:rFonts w:ascii="Times New Roman" w:hAnsi="Times New Roman" w:cs="Times New Roman"/>
          <w:i/>
          <w:iCs/>
          <w:sz w:val="24"/>
          <w:szCs w:val="24"/>
        </w:rPr>
        <w:t xml:space="preserve">The Golden age of theoretical ecology, 1923-1940: a collection of works by V. </w:t>
      </w:r>
      <w:proofErr w:type="spellStart"/>
      <w:r w:rsidRPr="007B6EE9">
        <w:rPr>
          <w:rFonts w:ascii="Times New Roman" w:hAnsi="Times New Roman" w:cs="Times New Roman"/>
          <w:i/>
          <w:iCs/>
          <w:sz w:val="24"/>
          <w:szCs w:val="24"/>
        </w:rPr>
        <w:t>Volterra</w:t>
      </w:r>
      <w:proofErr w:type="spellEnd"/>
      <w:r w:rsidRPr="007B6EE9">
        <w:rPr>
          <w:rFonts w:ascii="Times New Roman" w:hAnsi="Times New Roman" w:cs="Times New Roman"/>
          <w:i/>
          <w:iCs/>
          <w:sz w:val="24"/>
          <w:szCs w:val="24"/>
        </w:rPr>
        <w:t xml:space="preserve">, VA </w:t>
      </w:r>
      <w:proofErr w:type="spellStart"/>
      <w:r w:rsidRPr="007B6EE9">
        <w:rPr>
          <w:rFonts w:ascii="Times New Roman" w:hAnsi="Times New Roman" w:cs="Times New Roman"/>
          <w:i/>
          <w:iCs/>
          <w:sz w:val="24"/>
          <w:szCs w:val="24"/>
        </w:rPr>
        <w:t>Kostitzin</w:t>
      </w:r>
      <w:proofErr w:type="spellEnd"/>
      <w:r w:rsidRPr="007B6EE9">
        <w:rPr>
          <w:rFonts w:ascii="Times New Roman" w:hAnsi="Times New Roman" w:cs="Times New Roman"/>
          <w:i/>
          <w:iCs/>
          <w:sz w:val="24"/>
          <w:szCs w:val="24"/>
        </w:rPr>
        <w:t xml:space="preserve">, AJ </w:t>
      </w:r>
      <w:proofErr w:type="spellStart"/>
      <w:r w:rsidRPr="007B6EE9">
        <w:rPr>
          <w:rFonts w:ascii="Times New Roman" w:hAnsi="Times New Roman" w:cs="Times New Roman"/>
          <w:i/>
          <w:iCs/>
          <w:sz w:val="24"/>
          <w:szCs w:val="24"/>
        </w:rPr>
        <w:t>Lotka</w:t>
      </w:r>
      <w:proofErr w:type="spellEnd"/>
      <w:r w:rsidRPr="007B6EE9">
        <w:rPr>
          <w:rFonts w:ascii="Times New Roman" w:hAnsi="Times New Roman" w:cs="Times New Roman"/>
          <w:i/>
          <w:iCs/>
          <w:sz w:val="24"/>
          <w:szCs w:val="24"/>
        </w:rPr>
        <w:t xml:space="preserve">, and AN </w:t>
      </w:r>
      <w:proofErr w:type="spellStart"/>
      <w:r w:rsidRPr="007B6EE9">
        <w:rPr>
          <w:rFonts w:ascii="Times New Roman" w:hAnsi="Times New Roman" w:cs="Times New Roman"/>
          <w:i/>
          <w:iCs/>
          <w:sz w:val="24"/>
          <w:szCs w:val="24"/>
        </w:rPr>
        <w:t>Kolmogoroff</w:t>
      </w:r>
      <w:proofErr w:type="spellEnd"/>
      <w:r w:rsidRPr="007B6EE9">
        <w:rPr>
          <w:rFonts w:ascii="Times New Roman" w:hAnsi="Times New Roman" w:cs="Times New Roman"/>
          <w:sz w:val="24"/>
          <w:szCs w:val="24"/>
        </w:rPr>
        <w:t>. Springer-</w:t>
      </w:r>
      <w:proofErr w:type="spellStart"/>
      <w:r w:rsidRPr="007B6EE9">
        <w:rPr>
          <w:rFonts w:ascii="Times New Roman" w:hAnsi="Times New Roman" w:cs="Times New Roman"/>
          <w:sz w:val="24"/>
          <w:szCs w:val="24"/>
        </w:rPr>
        <w:t>Verlag</w:t>
      </w:r>
      <w:proofErr w:type="spellEnd"/>
      <w:r w:rsidRPr="007B6EE9">
        <w:rPr>
          <w:rFonts w:ascii="Times New Roman" w:hAnsi="Times New Roman" w:cs="Times New Roman"/>
          <w:sz w:val="24"/>
          <w:szCs w:val="24"/>
        </w:rPr>
        <w:t>.</w:t>
      </w:r>
    </w:p>
    <w:p w14:paraId="1ADE204E" w14:textId="77777777" w:rsidR="003D10C3" w:rsidRDefault="003D10C3" w:rsidP="009F3847">
      <w:pPr>
        <w:pStyle w:val="Normal1"/>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Stojmenovic, I. </w:t>
      </w:r>
      <w:r w:rsidR="001B0BE5">
        <w:rPr>
          <w:rFonts w:ascii="Times New Roman" w:hAnsi="Times New Roman" w:cs="Times New Roman"/>
          <w:sz w:val="24"/>
          <w:szCs w:val="24"/>
        </w:rPr>
        <w:t>(</w:t>
      </w:r>
      <w:r>
        <w:rPr>
          <w:rFonts w:ascii="Times New Roman" w:hAnsi="Times New Roman" w:cs="Times New Roman"/>
          <w:sz w:val="24"/>
          <w:szCs w:val="24"/>
        </w:rPr>
        <w:t>2008</w:t>
      </w:r>
      <w:r w:rsidR="001B0BE5">
        <w:rPr>
          <w:rFonts w:ascii="Times New Roman" w:hAnsi="Times New Roman" w:cs="Times New Roman"/>
          <w:sz w:val="24"/>
          <w:szCs w:val="24"/>
        </w:rPr>
        <w:t>)</w:t>
      </w:r>
      <w:r>
        <w:rPr>
          <w:rFonts w:ascii="Times New Roman" w:hAnsi="Times New Roman" w:cs="Times New Roman"/>
          <w:sz w:val="24"/>
          <w:szCs w:val="24"/>
        </w:rPr>
        <w:t xml:space="preserve"> Generating all and random instances of a combinatorial object. In </w:t>
      </w:r>
    </w:p>
    <w:p w14:paraId="568A157E" w14:textId="77777777" w:rsidR="003D10C3" w:rsidRDefault="003D10C3" w:rsidP="003D10C3">
      <w:pPr>
        <w:pStyle w:val="Normal1"/>
        <w:spacing w:after="0" w:line="480" w:lineRule="auto"/>
        <w:ind w:left="360"/>
        <w:rPr>
          <w:rFonts w:ascii="Times New Roman" w:hAnsi="Times New Roman" w:cs="Times New Roman"/>
          <w:sz w:val="24"/>
          <w:szCs w:val="24"/>
        </w:rPr>
      </w:pPr>
      <w:r w:rsidRPr="001B0BE5">
        <w:rPr>
          <w:rFonts w:ascii="Times New Roman" w:hAnsi="Times New Roman" w:cs="Times New Roman"/>
          <w:i/>
          <w:sz w:val="24"/>
          <w:szCs w:val="24"/>
        </w:rPr>
        <w:t>Handbook of Applied Algorithms: Solving scientific, Engineering and Practical Problems</w:t>
      </w:r>
      <w:r>
        <w:rPr>
          <w:rFonts w:ascii="Times New Roman" w:hAnsi="Times New Roman" w:cs="Times New Roman"/>
          <w:sz w:val="24"/>
          <w:szCs w:val="24"/>
        </w:rPr>
        <w:t>. John Wiley &amp; So</w:t>
      </w:r>
      <w:r w:rsidR="00BD4388">
        <w:rPr>
          <w:rFonts w:ascii="Times New Roman" w:hAnsi="Times New Roman" w:cs="Times New Roman"/>
          <w:sz w:val="24"/>
          <w:szCs w:val="24"/>
        </w:rPr>
        <w:t>ns, Inc., New Jersey, pp. 1-38.</w:t>
      </w:r>
    </w:p>
    <w:p w14:paraId="0A6775B8" w14:textId="77777777" w:rsidR="009F3847" w:rsidRDefault="009F3847" w:rsidP="009F3847">
      <w:pPr>
        <w:pStyle w:val="Normal1"/>
        <w:spacing w:after="0" w:line="480" w:lineRule="auto"/>
        <w:rPr>
          <w:rFonts w:ascii="Times New Roman" w:hAnsi="Times New Roman" w:cs="Times New Roman"/>
          <w:sz w:val="24"/>
          <w:szCs w:val="24"/>
        </w:rPr>
      </w:pPr>
      <w:proofErr w:type="spellStart"/>
      <w:r w:rsidRPr="009F3847">
        <w:rPr>
          <w:rFonts w:ascii="Times New Roman" w:hAnsi="Times New Roman" w:cs="Times New Roman"/>
          <w:sz w:val="24"/>
          <w:szCs w:val="24"/>
        </w:rPr>
        <w:t>Storch</w:t>
      </w:r>
      <w:proofErr w:type="spellEnd"/>
      <w:r w:rsidRPr="009F3847">
        <w:rPr>
          <w:rFonts w:ascii="Times New Roman" w:hAnsi="Times New Roman" w:cs="Times New Roman"/>
          <w:sz w:val="24"/>
          <w:szCs w:val="24"/>
        </w:rPr>
        <w:t xml:space="preserve">, D., </w:t>
      </w:r>
      <w:proofErr w:type="spellStart"/>
      <w:r w:rsidRPr="009F3847">
        <w:rPr>
          <w:rFonts w:ascii="Times New Roman" w:hAnsi="Times New Roman" w:cs="Times New Roman"/>
          <w:sz w:val="24"/>
          <w:szCs w:val="24"/>
        </w:rPr>
        <w:t>Šizling</w:t>
      </w:r>
      <w:proofErr w:type="spellEnd"/>
      <w:r w:rsidRPr="009F3847">
        <w:rPr>
          <w:rFonts w:ascii="Times New Roman" w:hAnsi="Times New Roman" w:cs="Times New Roman"/>
          <w:sz w:val="24"/>
          <w:szCs w:val="24"/>
        </w:rPr>
        <w:t>,</w:t>
      </w:r>
      <w:r w:rsidR="00BD4388">
        <w:rPr>
          <w:rFonts w:ascii="Times New Roman" w:hAnsi="Times New Roman" w:cs="Times New Roman"/>
          <w:sz w:val="24"/>
          <w:szCs w:val="24"/>
        </w:rPr>
        <w:t xml:space="preserve"> A.L.,</w:t>
      </w:r>
      <w:r w:rsidRPr="009F3847">
        <w:rPr>
          <w:rFonts w:ascii="Times New Roman" w:hAnsi="Times New Roman" w:cs="Times New Roman"/>
          <w:sz w:val="24"/>
          <w:szCs w:val="24"/>
        </w:rPr>
        <w:t xml:space="preserve"> </w:t>
      </w:r>
      <w:proofErr w:type="spellStart"/>
      <w:r w:rsidRPr="009F3847">
        <w:rPr>
          <w:rFonts w:ascii="Times New Roman" w:hAnsi="Times New Roman" w:cs="Times New Roman"/>
          <w:sz w:val="24"/>
          <w:szCs w:val="24"/>
        </w:rPr>
        <w:t>Reif</w:t>
      </w:r>
      <w:proofErr w:type="spellEnd"/>
      <w:r w:rsidRPr="009F3847">
        <w:rPr>
          <w:rFonts w:ascii="Times New Roman" w:hAnsi="Times New Roman" w:cs="Times New Roman"/>
          <w:sz w:val="24"/>
          <w:szCs w:val="24"/>
        </w:rPr>
        <w:t>,</w:t>
      </w:r>
      <w:r w:rsidR="00BD4388">
        <w:rPr>
          <w:rFonts w:ascii="Times New Roman" w:hAnsi="Times New Roman" w:cs="Times New Roman"/>
          <w:sz w:val="24"/>
          <w:szCs w:val="24"/>
        </w:rPr>
        <w:t xml:space="preserve"> J.,</w:t>
      </w:r>
      <w:r w:rsidRPr="009F3847">
        <w:rPr>
          <w:rFonts w:ascii="Times New Roman" w:hAnsi="Times New Roman" w:cs="Times New Roman"/>
          <w:sz w:val="24"/>
          <w:szCs w:val="24"/>
        </w:rPr>
        <w:t xml:space="preserve"> </w:t>
      </w:r>
      <w:proofErr w:type="spellStart"/>
      <w:r w:rsidRPr="009F3847">
        <w:rPr>
          <w:rFonts w:ascii="Times New Roman" w:hAnsi="Times New Roman" w:cs="Times New Roman"/>
          <w:sz w:val="24"/>
          <w:szCs w:val="24"/>
        </w:rPr>
        <w:t>Polechová</w:t>
      </w:r>
      <w:proofErr w:type="spellEnd"/>
      <w:r w:rsidRPr="009F3847">
        <w:rPr>
          <w:rFonts w:ascii="Times New Roman" w:hAnsi="Times New Roman" w:cs="Times New Roman"/>
          <w:sz w:val="24"/>
          <w:szCs w:val="24"/>
        </w:rPr>
        <w:t xml:space="preserve">, </w:t>
      </w:r>
      <w:r w:rsidR="00BD4388">
        <w:rPr>
          <w:rFonts w:ascii="Times New Roman" w:hAnsi="Times New Roman" w:cs="Times New Roman"/>
          <w:sz w:val="24"/>
          <w:szCs w:val="24"/>
        </w:rPr>
        <w:t xml:space="preserve">J., </w:t>
      </w:r>
      <w:proofErr w:type="spellStart"/>
      <w:r w:rsidRPr="009F3847">
        <w:rPr>
          <w:rFonts w:ascii="Times New Roman" w:hAnsi="Times New Roman" w:cs="Times New Roman"/>
          <w:sz w:val="24"/>
          <w:szCs w:val="24"/>
        </w:rPr>
        <w:t>Šizlingová</w:t>
      </w:r>
      <w:proofErr w:type="spellEnd"/>
      <w:r w:rsidRPr="009F3847">
        <w:rPr>
          <w:rFonts w:ascii="Times New Roman" w:hAnsi="Times New Roman" w:cs="Times New Roman"/>
          <w:sz w:val="24"/>
          <w:szCs w:val="24"/>
        </w:rPr>
        <w:t>,</w:t>
      </w:r>
      <w:r w:rsidR="00BD4388">
        <w:rPr>
          <w:rFonts w:ascii="Times New Roman" w:hAnsi="Times New Roman" w:cs="Times New Roman"/>
          <w:sz w:val="24"/>
          <w:szCs w:val="24"/>
        </w:rPr>
        <w:t xml:space="preserve"> E.</w:t>
      </w:r>
      <w:r w:rsidRPr="009F3847">
        <w:rPr>
          <w:rFonts w:ascii="Times New Roman" w:hAnsi="Times New Roman" w:cs="Times New Roman"/>
          <w:sz w:val="24"/>
          <w:szCs w:val="24"/>
        </w:rPr>
        <w:t xml:space="preserve"> </w:t>
      </w:r>
      <w:r w:rsidR="00BD4388">
        <w:rPr>
          <w:rFonts w:ascii="Times New Roman" w:hAnsi="Times New Roman" w:cs="Times New Roman"/>
          <w:sz w:val="24"/>
          <w:szCs w:val="24"/>
        </w:rPr>
        <w:t>&amp;</w:t>
      </w:r>
      <w:r w:rsidR="001F0F58" w:rsidRPr="001F0F58">
        <w:rPr>
          <w:rFonts w:ascii="Times New Roman" w:hAnsi="Times New Roman" w:cs="Times New Roman"/>
          <w:i/>
          <w:sz w:val="24"/>
          <w:szCs w:val="24"/>
        </w:rPr>
        <w:t xml:space="preserve"> </w:t>
      </w:r>
      <w:r w:rsidRPr="009F3847">
        <w:rPr>
          <w:rFonts w:ascii="Times New Roman" w:hAnsi="Times New Roman" w:cs="Times New Roman"/>
          <w:sz w:val="24"/>
          <w:szCs w:val="24"/>
        </w:rPr>
        <w:t>Gaston</w:t>
      </w:r>
      <w:r w:rsidR="00BD4388">
        <w:rPr>
          <w:rFonts w:ascii="Times New Roman" w:hAnsi="Times New Roman" w:cs="Times New Roman"/>
          <w:sz w:val="24"/>
          <w:szCs w:val="24"/>
        </w:rPr>
        <w:t>, K.J</w:t>
      </w:r>
      <w:r w:rsidRPr="009F3847">
        <w:rPr>
          <w:rFonts w:ascii="Times New Roman" w:hAnsi="Times New Roman" w:cs="Times New Roman"/>
          <w:sz w:val="24"/>
          <w:szCs w:val="24"/>
        </w:rPr>
        <w:t xml:space="preserve">. </w:t>
      </w:r>
      <w:r w:rsidR="001B0BE5">
        <w:rPr>
          <w:rFonts w:ascii="Times New Roman" w:hAnsi="Times New Roman" w:cs="Times New Roman"/>
          <w:sz w:val="24"/>
          <w:szCs w:val="24"/>
        </w:rPr>
        <w:t>(</w:t>
      </w:r>
      <w:r w:rsidRPr="009F3847">
        <w:rPr>
          <w:rFonts w:ascii="Times New Roman" w:hAnsi="Times New Roman" w:cs="Times New Roman"/>
          <w:sz w:val="24"/>
          <w:szCs w:val="24"/>
        </w:rPr>
        <w:t>2008</w:t>
      </w:r>
      <w:r w:rsidR="001B0BE5">
        <w:rPr>
          <w:rFonts w:ascii="Times New Roman" w:hAnsi="Times New Roman" w:cs="Times New Roman"/>
          <w:sz w:val="24"/>
          <w:szCs w:val="24"/>
        </w:rPr>
        <w:t>)</w:t>
      </w:r>
      <w:r w:rsidRPr="009F3847">
        <w:rPr>
          <w:rFonts w:ascii="Times New Roman" w:hAnsi="Times New Roman" w:cs="Times New Roman"/>
          <w:sz w:val="24"/>
          <w:szCs w:val="24"/>
        </w:rPr>
        <w:t xml:space="preserve"> The quest </w:t>
      </w:r>
    </w:p>
    <w:p w14:paraId="3E1BB962" w14:textId="77777777" w:rsidR="009F3847" w:rsidRPr="009F3847" w:rsidRDefault="009F3847" w:rsidP="00344AA6">
      <w:pPr>
        <w:pStyle w:val="Normal1"/>
        <w:spacing w:after="0" w:line="480" w:lineRule="auto"/>
        <w:ind w:left="360"/>
        <w:rPr>
          <w:rFonts w:ascii="Times New Roman" w:eastAsia="Times New Roman" w:hAnsi="Times New Roman" w:cs="Times New Roman"/>
          <w:sz w:val="24"/>
        </w:rPr>
      </w:pPr>
      <w:r w:rsidRPr="009F3847">
        <w:rPr>
          <w:rFonts w:ascii="Times New Roman" w:hAnsi="Times New Roman" w:cs="Times New Roman"/>
          <w:sz w:val="24"/>
          <w:szCs w:val="24"/>
        </w:rPr>
        <w:t xml:space="preserve">for a null model for macroecological patterns: geometry of species distributions at multiple spatial scales. </w:t>
      </w:r>
      <w:r w:rsidRPr="001B0BE5">
        <w:rPr>
          <w:rFonts w:ascii="Times New Roman" w:hAnsi="Times New Roman" w:cs="Times New Roman"/>
          <w:i/>
          <w:sz w:val="24"/>
          <w:szCs w:val="24"/>
        </w:rPr>
        <w:t>Ecology Letters</w:t>
      </w:r>
      <w:r>
        <w:rPr>
          <w:rFonts w:ascii="Times New Roman" w:hAnsi="Times New Roman" w:cs="Times New Roman"/>
          <w:sz w:val="24"/>
          <w:szCs w:val="24"/>
        </w:rPr>
        <w:t>,</w:t>
      </w:r>
      <w:r w:rsidRPr="009F3847">
        <w:rPr>
          <w:rFonts w:ascii="Times New Roman" w:hAnsi="Times New Roman" w:cs="Times New Roman"/>
          <w:sz w:val="24"/>
          <w:szCs w:val="24"/>
        </w:rPr>
        <w:t xml:space="preserve"> 11</w:t>
      </w:r>
      <w:r>
        <w:rPr>
          <w:rFonts w:ascii="Times New Roman" w:hAnsi="Times New Roman" w:cs="Times New Roman"/>
          <w:sz w:val="24"/>
          <w:szCs w:val="24"/>
        </w:rPr>
        <w:t>,</w:t>
      </w:r>
      <w:r w:rsidRPr="009F3847">
        <w:rPr>
          <w:rFonts w:ascii="Times New Roman" w:hAnsi="Times New Roman" w:cs="Times New Roman"/>
          <w:sz w:val="24"/>
          <w:szCs w:val="24"/>
        </w:rPr>
        <w:t>771–784.</w:t>
      </w:r>
    </w:p>
    <w:p w14:paraId="48A3BE84" w14:textId="77777777" w:rsidR="003032F4" w:rsidRDefault="00615800">
      <w:pPr>
        <w:pStyle w:val="Normal1"/>
        <w:spacing w:after="0" w:line="480" w:lineRule="auto"/>
      </w:pPr>
      <w:r>
        <w:rPr>
          <w:rFonts w:ascii="Times New Roman" w:eastAsia="Times New Roman" w:hAnsi="Times New Roman" w:cs="Times New Roman"/>
          <w:sz w:val="24"/>
          <w:highlight w:val="white"/>
        </w:rPr>
        <w:t>Supp, S.R., Xiao</w:t>
      </w:r>
      <w:r w:rsidR="00BD4388">
        <w:rPr>
          <w:rFonts w:ascii="Times New Roman" w:eastAsia="Times New Roman" w:hAnsi="Times New Roman" w:cs="Times New Roman"/>
          <w:sz w:val="24"/>
          <w:highlight w:val="white"/>
        </w:rPr>
        <w:t>, X.</w:t>
      </w:r>
      <w:r>
        <w:rPr>
          <w:rFonts w:ascii="Times New Roman" w:eastAsia="Times New Roman" w:hAnsi="Times New Roman" w:cs="Times New Roman"/>
          <w:sz w:val="24"/>
          <w:highlight w:val="white"/>
        </w:rPr>
        <w:t xml:space="preserve">, </w:t>
      </w:r>
      <w:r w:rsidR="00BD4388">
        <w:rPr>
          <w:rFonts w:ascii="Times New Roman" w:eastAsia="Times New Roman" w:hAnsi="Times New Roman" w:cs="Times New Roman"/>
          <w:sz w:val="24"/>
          <w:highlight w:val="white"/>
        </w:rPr>
        <w:t xml:space="preserve">Ernest, </w:t>
      </w:r>
      <w:r>
        <w:rPr>
          <w:rFonts w:ascii="Times New Roman" w:eastAsia="Times New Roman" w:hAnsi="Times New Roman" w:cs="Times New Roman"/>
          <w:sz w:val="24"/>
          <w:highlight w:val="white"/>
        </w:rPr>
        <w:t>S.</w:t>
      </w:r>
      <w:r w:rsidR="00344AA6">
        <w:rPr>
          <w:rFonts w:ascii="Times New Roman" w:eastAsia="Times New Roman" w:hAnsi="Times New Roman" w:cs="Times New Roman"/>
          <w:sz w:val="24"/>
          <w:highlight w:val="white"/>
        </w:rPr>
        <w:t>K</w:t>
      </w:r>
      <w:r w:rsidR="001F0F58" w:rsidRPr="001F0F58">
        <w:rPr>
          <w:rFonts w:ascii="Times New Roman" w:eastAsia="Times New Roman" w:hAnsi="Times New Roman" w:cs="Times New Roman"/>
          <w:i/>
          <w:sz w:val="24"/>
          <w:highlight w:val="white"/>
        </w:rPr>
        <w:t>.</w:t>
      </w:r>
      <w:r>
        <w:rPr>
          <w:rFonts w:ascii="Times New Roman" w:eastAsia="Times New Roman" w:hAnsi="Times New Roman" w:cs="Times New Roman"/>
          <w:sz w:val="24"/>
          <w:highlight w:val="white"/>
        </w:rPr>
        <w:t xml:space="preserve">M. </w:t>
      </w:r>
      <w:r w:rsidR="00BD4388">
        <w:rPr>
          <w:rFonts w:ascii="Times New Roman" w:eastAsia="Times New Roman" w:hAnsi="Times New Roman" w:cs="Times New Roman"/>
          <w:sz w:val="24"/>
          <w:highlight w:val="white"/>
        </w:rPr>
        <w:t>&amp;</w:t>
      </w:r>
      <w:r>
        <w:rPr>
          <w:rFonts w:ascii="Times New Roman" w:eastAsia="Times New Roman" w:hAnsi="Times New Roman" w:cs="Times New Roman"/>
          <w:sz w:val="24"/>
          <w:highlight w:val="white"/>
        </w:rPr>
        <w:t xml:space="preserve"> </w:t>
      </w:r>
      <w:r w:rsidR="00BD4388">
        <w:rPr>
          <w:rFonts w:ascii="Times New Roman" w:eastAsia="Times New Roman" w:hAnsi="Times New Roman" w:cs="Times New Roman"/>
          <w:sz w:val="24"/>
          <w:highlight w:val="white"/>
        </w:rPr>
        <w:t>White, E.P.</w:t>
      </w:r>
      <w:r>
        <w:rPr>
          <w:rFonts w:ascii="Times New Roman" w:eastAsia="Times New Roman" w:hAnsi="Times New Roman" w:cs="Times New Roman"/>
          <w:sz w:val="24"/>
          <w:highlight w:val="white"/>
        </w:rPr>
        <w:t xml:space="preserve"> </w:t>
      </w:r>
      <w:r w:rsidR="001B0BE5">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2012</w:t>
      </w:r>
      <w:r w:rsidR="001B0BE5">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 xml:space="preserve"> An experimental test of the </w:t>
      </w:r>
    </w:p>
    <w:p w14:paraId="4CD0A698" w14:textId="77777777" w:rsidR="003032F4" w:rsidRDefault="00615800">
      <w:pPr>
        <w:pStyle w:val="Normal1"/>
        <w:spacing w:after="0" w:line="480" w:lineRule="auto"/>
        <w:ind w:firstLine="360"/>
      </w:pPr>
      <w:r>
        <w:rPr>
          <w:rFonts w:ascii="Times New Roman" w:eastAsia="Times New Roman" w:hAnsi="Times New Roman" w:cs="Times New Roman"/>
          <w:sz w:val="24"/>
          <w:highlight w:val="white"/>
        </w:rPr>
        <w:t xml:space="preserve">response of macroecological patterns to altered species interactions. </w:t>
      </w:r>
      <w:r w:rsidRPr="001B0BE5">
        <w:rPr>
          <w:rFonts w:ascii="Times New Roman" w:eastAsia="Times New Roman" w:hAnsi="Times New Roman" w:cs="Times New Roman"/>
          <w:i/>
          <w:sz w:val="24"/>
          <w:highlight w:val="white"/>
        </w:rPr>
        <w:t>Ecology</w:t>
      </w:r>
      <w:r>
        <w:rPr>
          <w:rFonts w:ascii="Times New Roman" w:eastAsia="Times New Roman" w:hAnsi="Times New Roman" w:cs="Times New Roman"/>
          <w:sz w:val="24"/>
          <w:highlight w:val="white"/>
        </w:rPr>
        <w:t>, 93, 2505–2511.</w:t>
      </w:r>
    </w:p>
    <w:p w14:paraId="7B93EA7C" w14:textId="77777777" w:rsidR="00A34AA4" w:rsidRDefault="00A34AA4" w:rsidP="00F66DC4">
      <w:pPr>
        <w:pBdr>
          <w:top w:val="nil"/>
          <w:left w:val="nil"/>
          <w:bottom w:val="nil"/>
          <w:right w:val="nil"/>
          <w:between w:val="nil"/>
          <w:bar w:val="nil"/>
        </w:pBdr>
        <w:spacing w:after="0" w:line="480" w:lineRule="auto"/>
        <w:rPr>
          <w:rFonts w:ascii="Times New Roman" w:eastAsia="Times New Roman" w:hAnsi="Times New Roman" w:cs="Times New Roman"/>
          <w:sz w:val="24"/>
          <w:szCs w:val="24"/>
        </w:rPr>
      </w:pPr>
      <w:r w:rsidRPr="00A34AA4">
        <w:rPr>
          <w:rFonts w:ascii="Times New Roman" w:eastAsia="Times New Roman" w:hAnsi="Times New Roman" w:cs="Times New Roman"/>
          <w:sz w:val="24"/>
          <w:szCs w:val="24"/>
        </w:rPr>
        <w:t>Taylor</w:t>
      </w:r>
      <w:r w:rsidR="001B0BE5">
        <w:rPr>
          <w:rFonts w:ascii="Times New Roman" w:eastAsia="Times New Roman" w:hAnsi="Times New Roman" w:cs="Times New Roman"/>
          <w:sz w:val="24"/>
          <w:szCs w:val="24"/>
        </w:rPr>
        <w:t>,</w:t>
      </w:r>
      <w:r w:rsidRPr="00A34AA4">
        <w:rPr>
          <w:rFonts w:ascii="Times New Roman" w:eastAsia="Times New Roman" w:hAnsi="Times New Roman" w:cs="Times New Roman"/>
          <w:sz w:val="24"/>
          <w:szCs w:val="24"/>
        </w:rPr>
        <w:t xml:space="preserve"> L</w:t>
      </w:r>
      <w:r w:rsidR="001B0BE5">
        <w:rPr>
          <w:rFonts w:ascii="Times New Roman" w:eastAsia="Times New Roman" w:hAnsi="Times New Roman" w:cs="Times New Roman"/>
          <w:sz w:val="24"/>
          <w:szCs w:val="24"/>
        </w:rPr>
        <w:t>.</w:t>
      </w:r>
      <w:r w:rsidRPr="00A34AA4">
        <w:rPr>
          <w:rFonts w:ascii="Times New Roman" w:eastAsia="Times New Roman" w:hAnsi="Times New Roman" w:cs="Times New Roman"/>
          <w:sz w:val="24"/>
          <w:szCs w:val="24"/>
        </w:rPr>
        <w:t>R</w:t>
      </w:r>
      <w:r w:rsidR="001B0BE5">
        <w:rPr>
          <w:rFonts w:ascii="Times New Roman" w:eastAsia="Times New Roman" w:hAnsi="Times New Roman" w:cs="Times New Roman"/>
          <w:sz w:val="24"/>
          <w:szCs w:val="24"/>
        </w:rPr>
        <w:t>.</w:t>
      </w:r>
      <w:r w:rsidRPr="00A34AA4">
        <w:rPr>
          <w:rFonts w:ascii="Times New Roman" w:eastAsia="Times New Roman" w:hAnsi="Times New Roman" w:cs="Times New Roman"/>
          <w:sz w:val="24"/>
          <w:szCs w:val="24"/>
        </w:rPr>
        <w:t xml:space="preserve"> (1961) Aggregation, variance and the mean. </w:t>
      </w:r>
      <w:r w:rsidRPr="00A34AA4">
        <w:rPr>
          <w:rFonts w:ascii="Times New Roman" w:eastAsia="Times New Roman" w:hAnsi="Times New Roman" w:cs="Times New Roman"/>
          <w:i/>
          <w:iCs/>
          <w:sz w:val="24"/>
          <w:szCs w:val="24"/>
        </w:rPr>
        <w:t>Nature</w:t>
      </w:r>
      <w:r w:rsidR="001B0BE5">
        <w:rPr>
          <w:rFonts w:ascii="Times New Roman" w:eastAsia="Times New Roman" w:hAnsi="Times New Roman" w:cs="Times New Roman"/>
          <w:iCs/>
          <w:sz w:val="24"/>
          <w:szCs w:val="24"/>
        </w:rPr>
        <w:t>,</w:t>
      </w:r>
      <w:r w:rsidRPr="00A34AA4">
        <w:rPr>
          <w:rFonts w:ascii="Times New Roman" w:eastAsia="Times New Roman" w:hAnsi="Times New Roman" w:cs="Times New Roman"/>
          <w:sz w:val="24"/>
          <w:szCs w:val="24"/>
        </w:rPr>
        <w:t> 189, 732–735</w:t>
      </w:r>
    </w:p>
    <w:p w14:paraId="74978C02" w14:textId="77777777" w:rsidR="00F66DC4" w:rsidRDefault="00F66DC4" w:rsidP="00F66DC4">
      <w:pPr>
        <w:pBdr>
          <w:top w:val="nil"/>
          <w:left w:val="nil"/>
          <w:bottom w:val="nil"/>
          <w:right w:val="nil"/>
          <w:between w:val="nil"/>
          <w:bar w:val="nil"/>
        </w:pBdr>
        <w:spacing w:after="0" w:line="480" w:lineRule="auto"/>
        <w:rPr>
          <w:rFonts w:ascii="Times New Roman" w:eastAsia="Times New Roman" w:hAnsi="Times New Roman" w:cs="Times New Roman"/>
          <w:sz w:val="24"/>
          <w:szCs w:val="24"/>
        </w:rPr>
      </w:pPr>
      <w:r w:rsidRPr="002256D3">
        <w:rPr>
          <w:rFonts w:ascii="Times New Roman" w:eastAsia="Times New Roman" w:hAnsi="Times New Roman" w:cs="Times New Roman"/>
          <w:sz w:val="24"/>
          <w:szCs w:val="24"/>
        </w:rPr>
        <w:t xml:space="preserve">Thibault, K.M., Supp, S.R., </w:t>
      </w:r>
      <w:proofErr w:type="spellStart"/>
      <w:r w:rsidRPr="002256D3">
        <w:rPr>
          <w:rFonts w:ascii="Times New Roman" w:eastAsia="Times New Roman" w:hAnsi="Times New Roman" w:cs="Times New Roman"/>
          <w:sz w:val="24"/>
          <w:szCs w:val="24"/>
        </w:rPr>
        <w:t>Giffin</w:t>
      </w:r>
      <w:proofErr w:type="spellEnd"/>
      <w:r w:rsidRPr="002256D3">
        <w:rPr>
          <w:rFonts w:ascii="Times New Roman" w:eastAsia="Times New Roman" w:hAnsi="Times New Roman" w:cs="Times New Roman"/>
          <w:sz w:val="24"/>
          <w:szCs w:val="24"/>
        </w:rPr>
        <w:t xml:space="preserve">, M., White, E.P. &amp; Ernest, S.K.M. (2011). Species </w:t>
      </w:r>
    </w:p>
    <w:p w14:paraId="74E31765" w14:textId="77777777" w:rsidR="00F66DC4" w:rsidRPr="002256D3" w:rsidRDefault="00F66DC4" w:rsidP="00F66DC4">
      <w:pPr>
        <w:pBdr>
          <w:top w:val="nil"/>
          <w:left w:val="nil"/>
          <w:bottom w:val="nil"/>
          <w:right w:val="nil"/>
          <w:between w:val="nil"/>
          <w:bar w:val="nil"/>
        </w:pBdr>
        <w:spacing w:after="0" w:line="480" w:lineRule="auto"/>
        <w:ind w:firstLine="360"/>
        <w:rPr>
          <w:rFonts w:ascii="Times New Roman" w:eastAsia="Times New Roman" w:hAnsi="Times New Roman" w:cs="Times New Roman"/>
          <w:sz w:val="24"/>
          <w:szCs w:val="24"/>
        </w:rPr>
      </w:pPr>
      <w:r w:rsidRPr="002256D3">
        <w:rPr>
          <w:rFonts w:ascii="Times New Roman" w:eastAsia="Times New Roman" w:hAnsi="Times New Roman" w:cs="Times New Roman"/>
          <w:sz w:val="24"/>
          <w:szCs w:val="24"/>
        </w:rPr>
        <w:t xml:space="preserve">composition and abundance of mammalian communities. </w:t>
      </w:r>
      <w:r w:rsidRPr="002256D3">
        <w:rPr>
          <w:rFonts w:ascii="Times New Roman" w:eastAsia="Times New Roman" w:hAnsi="Times New Roman" w:cs="Times New Roman"/>
          <w:i/>
          <w:sz w:val="24"/>
          <w:szCs w:val="24"/>
        </w:rPr>
        <w:t>Ecology</w:t>
      </w:r>
      <w:r w:rsidRPr="002256D3">
        <w:rPr>
          <w:rFonts w:ascii="Times New Roman" w:eastAsia="Times New Roman" w:hAnsi="Times New Roman" w:cs="Times New Roman"/>
          <w:sz w:val="24"/>
          <w:szCs w:val="24"/>
        </w:rPr>
        <w:t>, 92, 2316</w:t>
      </w:r>
      <w:r>
        <w:rPr>
          <w:rFonts w:ascii="Times New Roman" w:eastAsia="Times New Roman" w:hAnsi="Times New Roman" w:cs="Times New Roman"/>
          <w:sz w:val="24"/>
          <w:szCs w:val="24"/>
        </w:rPr>
        <w:t>-2316</w:t>
      </w:r>
      <w:r w:rsidRPr="002256D3">
        <w:rPr>
          <w:rFonts w:ascii="Times New Roman" w:eastAsia="Times New Roman" w:hAnsi="Times New Roman" w:cs="Times New Roman"/>
          <w:sz w:val="24"/>
          <w:szCs w:val="24"/>
        </w:rPr>
        <w:t>.</w:t>
      </w:r>
    </w:p>
    <w:p w14:paraId="47056278" w14:textId="77777777" w:rsidR="00F66DC4" w:rsidRDefault="00F66DC4" w:rsidP="00F66DC4">
      <w:pPr>
        <w:pBdr>
          <w:top w:val="nil"/>
          <w:left w:val="nil"/>
          <w:bottom w:val="nil"/>
          <w:right w:val="nil"/>
          <w:between w:val="nil"/>
          <w:bar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 Department of Agriculture, F.S. (2010). Forest inventory and analysis national core field </w:t>
      </w:r>
    </w:p>
    <w:p w14:paraId="349F7B46" w14:textId="77777777" w:rsidR="00F66DC4" w:rsidRDefault="00F66DC4" w:rsidP="00F66DC4">
      <w:pPr>
        <w:pBdr>
          <w:top w:val="nil"/>
          <w:left w:val="nil"/>
          <w:bottom w:val="nil"/>
          <w:right w:val="nil"/>
          <w:between w:val="nil"/>
          <w:bar w:val="nil"/>
        </w:pBd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guide (Phase 2 and 3), version 4.0. Washington, DC: U.S. Department of Agriculture Forest </w:t>
      </w:r>
    </w:p>
    <w:p w14:paraId="6548F290" w14:textId="77777777" w:rsidR="00F66DC4" w:rsidRDefault="00F66DC4" w:rsidP="00F66DC4">
      <w:pPr>
        <w:pBdr>
          <w:top w:val="nil"/>
          <w:left w:val="nil"/>
          <w:bottom w:val="nil"/>
          <w:right w:val="nil"/>
          <w:between w:val="nil"/>
          <w:bar w:val="nil"/>
        </w:pBd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Service, Forest Inventory and Analysis.</w:t>
      </w:r>
    </w:p>
    <w:p w14:paraId="3A8E58C0" w14:textId="77777777" w:rsidR="003032F4" w:rsidRDefault="00BD4388">
      <w:pPr>
        <w:pStyle w:val="Normal1"/>
        <w:spacing w:after="0" w:line="480" w:lineRule="auto"/>
      </w:pPr>
      <w:r>
        <w:rPr>
          <w:rFonts w:ascii="Times New Roman" w:eastAsia="Times New Roman" w:hAnsi="Times New Roman" w:cs="Times New Roman"/>
          <w:sz w:val="24"/>
          <w:highlight w:val="white"/>
        </w:rPr>
        <w:t>White, E.</w:t>
      </w:r>
      <w:r w:rsidR="00615800">
        <w:rPr>
          <w:rFonts w:ascii="Times New Roman" w:eastAsia="Times New Roman" w:hAnsi="Times New Roman" w:cs="Times New Roman"/>
          <w:sz w:val="24"/>
          <w:highlight w:val="white"/>
        </w:rPr>
        <w:t>P.,</w:t>
      </w:r>
      <w:r w:rsidR="001F0F58" w:rsidRPr="001F0F58">
        <w:rPr>
          <w:rFonts w:ascii="Times New Roman" w:eastAsia="Times New Roman" w:hAnsi="Times New Roman" w:cs="Times New Roman"/>
          <w:i/>
          <w:sz w:val="24"/>
          <w:highlight w:val="white"/>
        </w:rPr>
        <w:t xml:space="preserve"> </w:t>
      </w:r>
      <w:r w:rsidR="001B0BE5">
        <w:rPr>
          <w:rFonts w:ascii="Times New Roman" w:eastAsia="Times New Roman" w:hAnsi="Times New Roman" w:cs="Times New Roman"/>
          <w:sz w:val="24"/>
          <w:highlight w:val="white"/>
        </w:rPr>
        <w:t xml:space="preserve">Thibault, </w:t>
      </w:r>
      <w:r w:rsidR="00344AA6" w:rsidRPr="00344AA6">
        <w:rPr>
          <w:rFonts w:ascii="Times New Roman" w:eastAsia="Times New Roman" w:hAnsi="Times New Roman" w:cs="Times New Roman"/>
          <w:sz w:val="24"/>
          <w:highlight w:val="white"/>
        </w:rPr>
        <w:t>K</w:t>
      </w:r>
      <w:r w:rsidR="001F0F58" w:rsidRPr="001F0F58">
        <w:rPr>
          <w:rFonts w:ascii="Times New Roman" w:eastAsia="Times New Roman" w:hAnsi="Times New Roman" w:cs="Times New Roman"/>
          <w:i/>
          <w:sz w:val="24"/>
          <w:highlight w:val="white"/>
        </w:rPr>
        <w:t>.</w:t>
      </w:r>
      <w:r w:rsidR="00615800">
        <w:rPr>
          <w:rFonts w:ascii="Times New Roman" w:eastAsia="Times New Roman" w:hAnsi="Times New Roman" w:cs="Times New Roman"/>
          <w:sz w:val="24"/>
          <w:highlight w:val="white"/>
        </w:rPr>
        <w:t xml:space="preserve">M. </w:t>
      </w:r>
      <w:r w:rsidR="001B0BE5">
        <w:rPr>
          <w:rFonts w:ascii="Times New Roman" w:eastAsia="Times New Roman" w:hAnsi="Times New Roman" w:cs="Times New Roman"/>
          <w:sz w:val="24"/>
          <w:highlight w:val="white"/>
        </w:rPr>
        <w:t>&amp;</w:t>
      </w:r>
      <w:r w:rsidR="00615800">
        <w:rPr>
          <w:rFonts w:ascii="Times New Roman" w:eastAsia="Times New Roman" w:hAnsi="Times New Roman" w:cs="Times New Roman"/>
          <w:sz w:val="24"/>
          <w:highlight w:val="white"/>
        </w:rPr>
        <w:t xml:space="preserve"> X</w:t>
      </w:r>
      <w:r w:rsidR="001B0BE5">
        <w:rPr>
          <w:rFonts w:ascii="Times New Roman" w:eastAsia="Times New Roman" w:hAnsi="Times New Roman" w:cs="Times New Roman"/>
          <w:sz w:val="24"/>
          <w:highlight w:val="white"/>
        </w:rPr>
        <w:t>iao, X.</w:t>
      </w:r>
      <w:r w:rsidR="00615800">
        <w:rPr>
          <w:rFonts w:ascii="Times New Roman" w:eastAsia="Times New Roman" w:hAnsi="Times New Roman" w:cs="Times New Roman"/>
          <w:sz w:val="24"/>
          <w:highlight w:val="white"/>
        </w:rPr>
        <w:t xml:space="preserve"> </w:t>
      </w:r>
      <w:r w:rsidR="001B0BE5">
        <w:rPr>
          <w:rFonts w:ascii="Times New Roman" w:eastAsia="Times New Roman" w:hAnsi="Times New Roman" w:cs="Times New Roman"/>
          <w:sz w:val="24"/>
          <w:highlight w:val="white"/>
        </w:rPr>
        <w:t>(</w:t>
      </w:r>
      <w:r w:rsidR="00615800">
        <w:rPr>
          <w:rFonts w:ascii="Times New Roman" w:eastAsia="Times New Roman" w:hAnsi="Times New Roman" w:cs="Times New Roman"/>
          <w:sz w:val="24"/>
          <w:highlight w:val="white"/>
        </w:rPr>
        <w:t>2012</w:t>
      </w:r>
      <w:r w:rsidR="001B0BE5">
        <w:rPr>
          <w:rFonts w:ascii="Times New Roman" w:eastAsia="Times New Roman" w:hAnsi="Times New Roman" w:cs="Times New Roman"/>
          <w:sz w:val="24"/>
          <w:highlight w:val="white"/>
        </w:rPr>
        <w:t>)</w:t>
      </w:r>
      <w:r w:rsidR="00615800">
        <w:rPr>
          <w:rFonts w:ascii="Times New Roman" w:eastAsia="Times New Roman" w:hAnsi="Times New Roman" w:cs="Times New Roman"/>
          <w:sz w:val="24"/>
          <w:highlight w:val="white"/>
        </w:rPr>
        <w:t xml:space="preserve"> Characterizing species abundance distributions </w:t>
      </w:r>
      <w:r w:rsidR="00615800">
        <w:rPr>
          <w:rFonts w:ascii="Times New Roman" w:eastAsia="Times New Roman" w:hAnsi="Times New Roman" w:cs="Times New Roman"/>
          <w:sz w:val="24"/>
          <w:highlight w:val="white"/>
        </w:rPr>
        <w:tab/>
      </w:r>
    </w:p>
    <w:p w14:paraId="01EFA0CF" w14:textId="77777777" w:rsidR="003032F4" w:rsidRDefault="00615800" w:rsidP="00344AA6">
      <w:pPr>
        <w:pStyle w:val="Normal1"/>
        <w:spacing w:after="0" w:line="480" w:lineRule="auto"/>
        <w:ind w:firstLine="360"/>
      </w:pPr>
      <w:r>
        <w:rPr>
          <w:rFonts w:ascii="Times New Roman" w:eastAsia="Times New Roman" w:hAnsi="Times New Roman" w:cs="Times New Roman"/>
          <w:sz w:val="24"/>
          <w:highlight w:val="white"/>
        </w:rPr>
        <w:t xml:space="preserve">across taxa and ecosystems using a simple maximum entropy model. </w:t>
      </w:r>
      <w:r w:rsidRPr="00BD4388">
        <w:rPr>
          <w:rFonts w:ascii="Times New Roman" w:eastAsia="Times New Roman" w:hAnsi="Times New Roman" w:cs="Times New Roman"/>
          <w:i/>
          <w:sz w:val="24"/>
          <w:highlight w:val="white"/>
        </w:rPr>
        <w:t>Ecology</w:t>
      </w:r>
      <w:r>
        <w:rPr>
          <w:rFonts w:ascii="Times New Roman" w:eastAsia="Times New Roman" w:hAnsi="Times New Roman" w:cs="Times New Roman"/>
          <w:sz w:val="24"/>
          <w:highlight w:val="white"/>
        </w:rPr>
        <w:t>, 93, 1772–</w:t>
      </w:r>
    </w:p>
    <w:p w14:paraId="60F8DD9E" w14:textId="77777777" w:rsidR="003032F4" w:rsidRDefault="00615800" w:rsidP="00344AA6">
      <w:pPr>
        <w:pStyle w:val="Normal1"/>
        <w:ind w:firstLine="360"/>
      </w:pPr>
      <w:r>
        <w:rPr>
          <w:rFonts w:ascii="Times New Roman" w:eastAsia="Times New Roman" w:hAnsi="Times New Roman" w:cs="Times New Roman"/>
          <w:sz w:val="24"/>
          <w:highlight w:val="white"/>
        </w:rPr>
        <w:t>1778.</w:t>
      </w:r>
      <w:r>
        <w:br w:type="page"/>
      </w:r>
      <w:bookmarkStart w:id="198" w:name="_GoBack"/>
      <w:bookmarkEnd w:id="198"/>
    </w:p>
    <w:p w14:paraId="465AEDFC" w14:textId="77777777" w:rsidR="0035710F" w:rsidRDefault="008A721F">
      <w:pPr>
        <w:rPr>
          <w:rFonts w:ascii="Calibri" w:eastAsia="Calibri" w:hAnsi="Calibri" w:cs="Calibri"/>
          <w:color w:val="000000"/>
        </w:rPr>
      </w:pPr>
      <w:r>
        <w:rPr>
          <w:rFonts w:ascii="Calibri" w:eastAsia="Calibri" w:hAnsi="Calibri" w:cs="Calibri"/>
          <w:noProof/>
          <w:color w:val="000000"/>
        </w:rPr>
        <w:lastRenderedPageBreak/>
        <w:drawing>
          <wp:inline distT="0" distB="0" distL="0" distR="0" wp14:anchorId="23A7E4B3" wp14:editId="7AFD704E">
            <wp:extent cx="5943600" cy="4448175"/>
            <wp:effectExtent l="19050" t="0" r="0" b="0"/>
            <wp:docPr id="5" name="Picture 4" descr="Figure 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emf"/>
                    <pic:cNvPicPr/>
                  </pic:nvPicPr>
                  <pic:blipFill>
                    <a:blip r:embed="rId32" cstate="print"/>
                    <a:stretch>
                      <a:fillRect/>
                    </a:stretch>
                  </pic:blipFill>
                  <pic:spPr>
                    <a:xfrm>
                      <a:off x="0" y="0"/>
                      <a:ext cx="5943600" cy="4448175"/>
                    </a:xfrm>
                    <a:prstGeom prst="rect">
                      <a:avLst/>
                    </a:prstGeom>
                  </pic:spPr>
                </pic:pic>
              </a:graphicData>
            </a:graphic>
          </wp:inline>
        </w:drawing>
      </w:r>
    </w:p>
    <w:p w14:paraId="2968C97F" w14:textId="77777777" w:rsidR="007B1C50" w:rsidRDefault="007B1C50" w:rsidP="007B1C50">
      <w:pPr>
        <w:pStyle w:val="Normal1"/>
        <w:spacing w:after="0" w:line="360" w:lineRule="auto"/>
        <w:rPr>
          <w:rFonts w:ascii="Times New Roman" w:eastAsia="Times New Roman" w:hAnsi="Times New Roman" w:cs="Times New Roman"/>
          <w:sz w:val="24"/>
        </w:rPr>
      </w:pPr>
      <w:r w:rsidRPr="00491F96">
        <w:rPr>
          <w:rFonts w:ascii="Times New Roman" w:eastAsia="Times New Roman" w:hAnsi="Times New Roman" w:cs="Times New Roman"/>
          <w:b/>
          <w:sz w:val="24"/>
        </w:rPr>
        <w:t>Fig</w:t>
      </w:r>
      <w:r>
        <w:rPr>
          <w:rFonts w:ascii="Times New Roman" w:eastAsia="Times New Roman" w:hAnsi="Times New Roman" w:cs="Times New Roman"/>
          <w:b/>
          <w:sz w:val="24"/>
        </w:rPr>
        <w:t>ure</w:t>
      </w:r>
      <w:r w:rsidRPr="00491F96">
        <w:rPr>
          <w:rFonts w:ascii="Times New Roman" w:eastAsia="Times New Roman" w:hAnsi="Times New Roman" w:cs="Times New Roman"/>
          <w:b/>
          <w:sz w:val="24"/>
        </w:rPr>
        <w:t xml:space="preserve"> 1</w:t>
      </w:r>
      <w:r>
        <w:rPr>
          <w:rFonts w:ascii="Times New Roman" w:eastAsia="Times New Roman" w:hAnsi="Times New Roman" w:cs="Times New Roman"/>
          <w:sz w:val="24"/>
        </w:rPr>
        <w:t xml:space="preserve">. </w:t>
      </w:r>
      <w:r w:rsidRPr="00491F96">
        <w:rPr>
          <w:rFonts w:ascii="Times New Roman" w:eastAsia="Times New Roman" w:hAnsi="Times New Roman" w:cs="Times New Roman"/>
          <w:i/>
          <w:sz w:val="24"/>
        </w:rPr>
        <w:t>Top:</w:t>
      </w:r>
      <w:r>
        <w:rPr>
          <w:rFonts w:ascii="Times New Roman" w:eastAsia="Times New Roman" w:hAnsi="Times New Roman" w:cs="Times New Roman"/>
          <w:sz w:val="24"/>
        </w:rPr>
        <w:t xml:space="preserve"> Two theorems and one identity used to generate random integer partitions. </w:t>
      </w:r>
      <w:r w:rsidRPr="00491F96">
        <w:rPr>
          <w:rFonts w:ascii="Times New Roman" w:eastAsia="Times New Roman" w:hAnsi="Times New Roman" w:cs="Times New Roman"/>
          <w:i/>
          <w:sz w:val="24"/>
        </w:rPr>
        <w:t>Center:</w:t>
      </w:r>
      <w:r>
        <w:rPr>
          <w:rFonts w:ascii="Times New Roman" w:eastAsia="Times New Roman" w:hAnsi="Times New Roman" w:cs="Times New Roman"/>
          <w:sz w:val="24"/>
        </w:rPr>
        <w:t xml:space="preserve"> General method for generating a random partition of </w:t>
      </w:r>
      <w:r w:rsidRPr="00343F0E">
        <w:rPr>
          <w:rFonts w:ascii="Times New Roman" w:eastAsia="Times New Roman" w:hAnsi="Times New Roman" w:cs="Times New Roman"/>
          <w:i/>
          <w:sz w:val="24"/>
        </w:rPr>
        <w:t>q</w:t>
      </w:r>
      <w:r>
        <w:rPr>
          <w:rFonts w:ascii="Times New Roman" w:eastAsia="Times New Roman" w:hAnsi="Times New Roman" w:cs="Times New Roman"/>
          <w:sz w:val="24"/>
        </w:rPr>
        <w:t xml:space="preserve"> having 1 to </w:t>
      </w:r>
      <w:r w:rsidRPr="00343F0E">
        <w:rPr>
          <w:rFonts w:ascii="Times New Roman" w:eastAsia="Times New Roman" w:hAnsi="Times New Roman" w:cs="Times New Roman"/>
          <w:i/>
          <w:sz w:val="24"/>
        </w:rPr>
        <w:t>q</w:t>
      </w:r>
      <w:r>
        <w:rPr>
          <w:rFonts w:ascii="Times New Roman" w:eastAsia="Times New Roman" w:hAnsi="Times New Roman" w:cs="Times New Roman"/>
          <w:sz w:val="24"/>
        </w:rPr>
        <w:t xml:space="preserve"> elements using the two theorems. </w:t>
      </w:r>
      <w:r w:rsidRPr="00491F96">
        <w:rPr>
          <w:rFonts w:ascii="Times New Roman" w:eastAsia="Times New Roman" w:hAnsi="Times New Roman" w:cs="Times New Roman"/>
          <w:i/>
          <w:sz w:val="24"/>
        </w:rPr>
        <w:t>Bottom:</w:t>
      </w:r>
      <w:r>
        <w:rPr>
          <w:rFonts w:ascii="Times New Roman" w:eastAsia="Times New Roman" w:hAnsi="Times New Roman" w:cs="Times New Roman"/>
          <w:sz w:val="24"/>
        </w:rPr>
        <w:t xml:space="preserve"> General method for generating a random partition of</w:t>
      </w:r>
      <w:r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q</w:t>
      </w:r>
      <w:r w:rsidRPr="001F0F58">
        <w:rPr>
          <w:rFonts w:ascii="Times New Roman" w:eastAsia="Times New Roman" w:hAnsi="Times New Roman" w:cs="Times New Roman"/>
          <w:i/>
          <w:sz w:val="24"/>
        </w:rPr>
        <w:t xml:space="preserve"> </w:t>
      </w:r>
      <w:r>
        <w:rPr>
          <w:rFonts w:ascii="Times New Roman" w:eastAsia="Times New Roman" w:hAnsi="Times New Roman" w:cs="Times New Roman"/>
          <w:sz w:val="24"/>
        </w:rPr>
        <w:t>into exactly</w:t>
      </w:r>
      <w:r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n</w:t>
      </w:r>
      <w:r w:rsidRPr="001F0F58">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elements, using the two theorems and the partitioning identity. </w:t>
      </w:r>
    </w:p>
    <w:p w14:paraId="3406C4A9" w14:textId="77777777" w:rsidR="007B1C50" w:rsidRDefault="007B1C50" w:rsidP="007B1C50">
      <w:pPr>
        <w:rPr>
          <w:rFonts w:ascii="Times New Roman" w:hAnsi="Times New Roman" w:cs="Times New Roman"/>
          <w:sz w:val="24"/>
          <w:szCs w:val="24"/>
        </w:rPr>
      </w:pPr>
      <w:r>
        <w:rPr>
          <w:rFonts w:ascii="Times New Roman" w:hAnsi="Times New Roman" w:cs="Times New Roman"/>
          <w:sz w:val="24"/>
          <w:szCs w:val="24"/>
        </w:rPr>
        <w:br w:type="page"/>
      </w:r>
    </w:p>
    <w:p w14:paraId="02B351BA" w14:textId="77777777" w:rsidR="007B1C50" w:rsidRDefault="007B1C50" w:rsidP="007B1C50">
      <w:pPr>
        <w:rPr>
          <w:rFonts w:ascii="Times New Roman" w:eastAsia="Calibri" w:hAnsi="Times New Roman" w:cs="Times New Roman"/>
          <w:color w:val="000000"/>
          <w:sz w:val="24"/>
          <w:szCs w:val="24"/>
        </w:rPr>
      </w:pPr>
      <w:r>
        <w:rPr>
          <w:rFonts w:ascii="Times New Roman" w:eastAsia="Calibri" w:hAnsi="Times New Roman" w:cs="Times New Roman"/>
          <w:noProof/>
          <w:color w:val="000000"/>
          <w:sz w:val="24"/>
          <w:szCs w:val="24"/>
        </w:rPr>
        <w:lastRenderedPageBreak/>
        <w:drawing>
          <wp:inline distT="0" distB="0" distL="0" distR="0" wp14:anchorId="67CA52E6" wp14:editId="57DB376A">
            <wp:extent cx="5704417" cy="4632508"/>
            <wp:effectExtent l="19050" t="0" r="0" b="0"/>
            <wp:docPr id="1" name="Picture 8" descr="kdens me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ens median.png"/>
                    <pic:cNvPicPr/>
                  </pic:nvPicPr>
                  <pic:blipFill>
                    <a:blip r:embed="rId33" cstate="print"/>
                    <a:srcRect l="4809" t="2277" r="7980" b="3416"/>
                    <a:stretch>
                      <a:fillRect/>
                    </a:stretch>
                  </pic:blipFill>
                  <pic:spPr>
                    <a:xfrm>
                      <a:off x="0" y="0"/>
                      <a:ext cx="5706749" cy="4634401"/>
                    </a:xfrm>
                    <a:prstGeom prst="rect">
                      <a:avLst/>
                    </a:prstGeom>
                  </pic:spPr>
                </pic:pic>
              </a:graphicData>
            </a:graphic>
          </wp:inline>
        </w:drawing>
      </w:r>
    </w:p>
    <w:p w14:paraId="3453073D" w14:textId="77777777" w:rsidR="007B1C50" w:rsidRDefault="007B1C50" w:rsidP="007B1C50">
      <w:pPr>
        <w:pStyle w:val="Normal1"/>
        <w:spacing w:after="0" w:line="360" w:lineRule="auto"/>
        <w:rPr>
          <w:rFonts w:ascii="Times New Roman" w:eastAsia="Times New Roman" w:hAnsi="Times New Roman" w:cs="Times New Roman"/>
          <w:sz w:val="24"/>
        </w:rPr>
      </w:pPr>
      <w:r w:rsidRPr="00491F96">
        <w:rPr>
          <w:rFonts w:ascii="Times New Roman" w:eastAsia="Times New Roman" w:hAnsi="Times New Roman" w:cs="Times New Roman"/>
          <w:b/>
          <w:sz w:val="24"/>
        </w:rPr>
        <w:t>Fig</w:t>
      </w:r>
      <w:r>
        <w:rPr>
          <w:rFonts w:ascii="Times New Roman" w:eastAsia="Times New Roman" w:hAnsi="Times New Roman" w:cs="Times New Roman"/>
          <w:b/>
          <w:sz w:val="24"/>
        </w:rPr>
        <w:t xml:space="preserve">ure </w:t>
      </w:r>
      <w:r w:rsidRPr="00491F96">
        <w:rPr>
          <w:rFonts w:ascii="Times New Roman" w:eastAsia="Times New Roman" w:hAnsi="Times New Roman" w:cs="Times New Roman"/>
          <w:b/>
          <w:sz w:val="24"/>
        </w:rPr>
        <w:t>2</w:t>
      </w:r>
      <w:r>
        <w:rPr>
          <w:rFonts w:ascii="Times New Roman" w:eastAsia="Times New Roman" w:hAnsi="Times New Roman" w:cs="Times New Roman"/>
          <w:sz w:val="24"/>
        </w:rPr>
        <w:t xml:space="preserve">. A comparison of the full feasible set and kernel density curves for </w:t>
      </w:r>
      <w:r w:rsidRPr="00F54439">
        <w:rPr>
          <w:rFonts w:ascii="Times New Roman" w:eastAsia="Times New Roman" w:hAnsi="Times New Roman" w:cs="Times New Roman"/>
          <w:sz w:val="24"/>
        </w:rPr>
        <w:t>the median</w:t>
      </w:r>
      <w:r>
        <w:rPr>
          <w:rFonts w:ascii="Times New Roman" w:eastAsia="Times New Roman" w:hAnsi="Times New Roman" w:cs="Times New Roman"/>
          <w:sz w:val="24"/>
        </w:rPr>
        <w:t xml:space="preserve"> derived from 1000 random samples  for different combinations of </w:t>
      </w:r>
      <w:r w:rsidRPr="00F92713">
        <w:rPr>
          <w:rFonts w:ascii="Times New Roman" w:eastAsia="Times New Roman" w:hAnsi="Times New Roman" w:cs="Times New Roman"/>
          <w:i/>
          <w:sz w:val="24"/>
        </w:rPr>
        <w:t>q</w:t>
      </w:r>
      <w:r>
        <w:rPr>
          <w:rFonts w:ascii="Times New Roman" w:eastAsia="Times New Roman" w:hAnsi="Times New Roman" w:cs="Times New Roman"/>
          <w:sz w:val="24"/>
        </w:rPr>
        <w:t xml:space="preserve"> and </w:t>
      </w:r>
      <w:r w:rsidRPr="00F92713">
        <w:rPr>
          <w:rFonts w:ascii="Times New Roman" w:eastAsia="Times New Roman" w:hAnsi="Times New Roman" w:cs="Times New Roman"/>
          <w:i/>
          <w:sz w:val="24"/>
        </w:rPr>
        <w:t>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using our four new </w:t>
      </w:r>
      <w:r w:rsidR="003953B3">
        <w:rPr>
          <w:rFonts w:ascii="Times New Roman" w:eastAsia="Times New Roman" w:hAnsi="Times New Roman" w:cs="Times New Roman"/>
          <w:sz w:val="24"/>
        </w:rPr>
        <w:t>algorithms</w:t>
      </w:r>
      <w:r>
        <w:rPr>
          <w:rFonts w:ascii="Times New Roman" w:eastAsia="Times New Roman" w:hAnsi="Times New Roman" w:cs="Times New Roman"/>
          <w:sz w:val="24"/>
        </w:rPr>
        <w:t xml:space="preserve"> for parts without zeros (left column) and for parts with zeros (right column). The similarity between the results derived using our algorithms and the full feasible set reveals that the algorithms produce unbiased random samples of the feasible set. We used Sage to generate the entire feasible set for </w:t>
      </w:r>
      <w:r w:rsidRPr="00CA1345">
        <w:rPr>
          <w:rFonts w:ascii="Times New Roman" w:eastAsia="Times New Roman" w:hAnsi="Times New Roman" w:cs="Times New Roman"/>
          <w:i/>
          <w:sz w:val="24"/>
        </w:rPr>
        <w:t>q</w:t>
      </w:r>
      <w:r>
        <w:rPr>
          <w:rFonts w:ascii="Times New Roman" w:eastAsia="Times New Roman" w:hAnsi="Times New Roman" w:cs="Times New Roman"/>
          <w:sz w:val="24"/>
        </w:rPr>
        <w:t xml:space="preserve"> = 50 and </w:t>
      </w:r>
      <w:r w:rsidRPr="00CA1345">
        <w:rPr>
          <w:rFonts w:ascii="Times New Roman" w:eastAsia="Times New Roman" w:hAnsi="Times New Roman" w:cs="Times New Roman"/>
          <w:i/>
          <w:sz w:val="24"/>
        </w:rPr>
        <w:t>n</w:t>
      </w:r>
      <w:r>
        <w:rPr>
          <w:rFonts w:ascii="Times New Roman" w:eastAsia="Times New Roman" w:hAnsi="Times New Roman" w:cs="Times New Roman"/>
          <w:sz w:val="24"/>
        </w:rPr>
        <w:t xml:space="preserve"> = 10 (16928 partitions) and used the random partitioning function in Sage to generate 1000 partitions for </w:t>
      </w:r>
      <w:r w:rsidRPr="00CA1345">
        <w:rPr>
          <w:rFonts w:ascii="Times New Roman" w:eastAsia="Times New Roman" w:hAnsi="Times New Roman" w:cs="Times New Roman"/>
          <w:i/>
          <w:sz w:val="24"/>
        </w:rPr>
        <w:t>q</w:t>
      </w:r>
      <w:r>
        <w:rPr>
          <w:rFonts w:ascii="Times New Roman" w:eastAsia="Times New Roman" w:hAnsi="Times New Roman" w:cs="Times New Roman"/>
          <w:sz w:val="24"/>
        </w:rPr>
        <w:t xml:space="preserve"> = 100 and </w:t>
      </w:r>
      <w:r w:rsidRPr="00CA1345">
        <w:rPr>
          <w:rFonts w:ascii="Times New Roman" w:eastAsia="Times New Roman" w:hAnsi="Times New Roman" w:cs="Times New Roman"/>
          <w:i/>
          <w:sz w:val="24"/>
        </w:rPr>
        <w:t>n</w:t>
      </w:r>
      <w:r>
        <w:rPr>
          <w:rFonts w:ascii="Times New Roman" w:eastAsia="Times New Roman" w:hAnsi="Times New Roman" w:cs="Times New Roman"/>
          <w:sz w:val="24"/>
        </w:rPr>
        <w:t xml:space="preserve"> = 20, which is too large to enumerate in full in reasonable time (</w:t>
      </w:r>
      <w:r w:rsidRPr="00F54439">
        <w:rPr>
          <w:rFonts w:ascii="Times New Roman" w:eastAsia="Times New Roman" w:hAnsi="Times New Roman" w:cs="Times New Roman"/>
          <w:sz w:val="24"/>
        </w:rPr>
        <w:t>10474462</w:t>
      </w:r>
      <w:r>
        <w:rPr>
          <w:rFonts w:ascii="Times New Roman" w:eastAsia="Times New Roman" w:hAnsi="Times New Roman" w:cs="Times New Roman"/>
          <w:sz w:val="24"/>
        </w:rPr>
        <w:t xml:space="preserve"> partitions).</w:t>
      </w:r>
    </w:p>
    <w:p w14:paraId="7049919E" w14:textId="77777777" w:rsidR="007B1C50" w:rsidRDefault="007B1C50" w:rsidP="007B1C50">
      <w:pPr>
        <w:pStyle w:val="Normal1"/>
        <w:spacing w:line="480" w:lineRule="auto"/>
        <w:ind w:left="-447" w:firstLine="449"/>
      </w:pPr>
      <w:r>
        <w:rPr>
          <w:noProof/>
        </w:rPr>
        <w:lastRenderedPageBreak/>
        <w:drawing>
          <wp:inline distT="0" distB="0" distL="0" distR="0" wp14:anchorId="0FE9D300" wp14:editId="18505349">
            <wp:extent cx="5943600" cy="4457700"/>
            <wp:effectExtent l="19050" t="0" r="0" b="0"/>
            <wp:docPr id="2" name="Picture 2" descr="Time 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trials.png"/>
                    <pic:cNvPicPr/>
                  </pic:nvPicPr>
                  <pic:blipFill>
                    <a:blip r:embed="rId34" cstate="print"/>
                    <a:stretch>
                      <a:fillRect/>
                    </a:stretch>
                  </pic:blipFill>
                  <pic:spPr>
                    <a:xfrm>
                      <a:off x="0" y="0"/>
                      <a:ext cx="5943600" cy="4457700"/>
                    </a:xfrm>
                    <a:prstGeom prst="rect">
                      <a:avLst/>
                    </a:prstGeom>
                  </pic:spPr>
                </pic:pic>
              </a:graphicData>
            </a:graphic>
          </wp:inline>
        </w:drawing>
      </w:r>
    </w:p>
    <w:p w14:paraId="51643ECD" w14:textId="77777777" w:rsidR="007B1C50" w:rsidRDefault="007B1C50" w:rsidP="007B1C50">
      <w:pPr>
        <w:pStyle w:val="Normal1"/>
        <w:spacing w:after="0" w:line="360" w:lineRule="auto"/>
        <w:rPr>
          <w:rFonts w:ascii="Times New Roman" w:eastAsia="Times New Roman" w:hAnsi="Times New Roman" w:cs="Times New Roman"/>
          <w:sz w:val="24"/>
        </w:rPr>
      </w:pPr>
      <w:r w:rsidRPr="00491F96">
        <w:rPr>
          <w:rFonts w:ascii="Times New Roman" w:eastAsia="Times New Roman" w:hAnsi="Times New Roman" w:cs="Times New Roman"/>
          <w:b/>
          <w:sz w:val="24"/>
        </w:rPr>
        <w:t>Fig</w:t>
      </w:r>
      <w:r>
        <w:rPr>
          <w:rFonts w:ascii="Times New Roman" w:eastAsia="Times New Roman" w:hAnsi="Times New Roman" w:cs="Times New Roman"/>
          <w:b/>
          <w:sz w:val="24"/>
        </w:rPr>
        <w:t>ure</w:t>
      </w:r>
      <w:r w:rsidRPr="00491F96">
        <w:rPr>
          <w:rFonts w:ascii="Times New Roman" w:eastAsia="Times New Roman" w:hAnsi="Times New Roman" w:cs="Times New Roman"/>
          <w:b/>
          <w:sz w:val="24"/>
        </w:rPr>
        <w:t xml:space="preserve"> 3</w:t>
      </w:r>
      <w:r>
        <w:rPr>
          <w:rFonts w:ascii="Times New Roman" w:eastAsia="Times New Roman" w:hAnsi="Times New Roman" w:cs="Times New Roman"/>
          <w:sz w:val="24"/>
        </w:rPr>
        <w:t>. Plots of the ratio of the computational time for Sage to generate 300 random integer partitions (no zeros) to the time taken for the new algorithms (‘Multiplic</w:t>
      </w:r>
      <w:r w:rsidR="003C44EC">
        <w:rPr>
          <w:rFonts w:ascii="Times New Roman" w:eastAsia="Times New Roman" w:hAnsi="Times New Roman" w:cs="Times New Roman"/>
          <w:sz w:val="24"/>
        </w:rPr>
        <w:t>i</w:t>
      </w:r>
      <w:r>
        <w:rPr>
          <w:rFonts w:ascii="Times New Roman" w:eastAsia="Times New Roman" w:hAnsi="Times New Roman" w:cs="Times New Roman"/>
          <w:sz w:val="24"/>
        </w:rPr>
        <w:t>ty’, ‘Top down’, ‘Divide and Conquer’, ‘Bottom up’) to do the same</w:t>
      </w:r>
      <w:r w:rsidR="003953B3">
        <w:rPr>
          <w:rFonts w:ascii="Times New Roman" w:eastAsia="Times New Roman" w:hAnsi="Times New Roman" w:cs="Times New Roman"/>
          <w:sz w:val="24"/>
        </w:rPr>
        <w:t xml:space="preserve"> across a range of </w:t>
      </w:r>
      <w:r w:rsidR="00930C39" w:rsidRPr="00930C39">
        <w:rPr>
          <w:rFonts w:ascii="Times New Roman" w:eastAsia="Times New Roman" w:hAnsi="Times New Roman" w:cs="Times New Roman"/>
          <w:i/>
          <w:sz w:val="24"/>
        </w:rPr>
        <w:t>n</w:t>
      </w:r>
      <w:r w:rsidR="003953B3">
        <w:rPr>
          <w:rFonts w:ascii="Times New Roman" w:eastAsia="Times New Roman" w:hAnsi="Times New Roman" w:cs="Times New Roman"/>
          <w:sz w:val="24"/>
        </w:rPr>
        <w:t xml:space="preserve"> values at four different values of </w:t>
      </w:r>
      <w:r w:rsidR="003953B3">
        <w:rPr>
          <w:rFonts w:ascii="Times New Roman" w:eastAsia="Times New Roman" w:hAnsi="Times New Roman" w:cs="Times New Roman"/>
          <w:i/>
          <w:sz w:val="24"/>
        </w:rPr>
        <w:t>q</w:t>
      </w:r>
      <w:r>
        <w:rPr>
          <w:rFonts w:ascii="Times New Roman" w:eastAsia="Times New Roman" w:hAnsi="Times New Roman" w:cs="Times New Roman"/>
          <w:sz w:val="24"/>
        </w:rPr>
        <w:t>.</w:t>
      </w:r>
      <w:r w:rsidR="008D6F4A">
        <w:rPr>
          <w:rFonts w:ascii="Times New Roman" w:eastAsia="Times New Roman" w:hAnsi="Times New Roman" w:cs="Times New Roman"/>
          <w:sz w:val="24"/>
        </w:rPr>
        <w:t xml:space="preserve"> The </w:t>
      </w:r>
      <w:r w:rsidR="003953B3">
        <w:rPr>
          <w:rFonts w:ascii="Times New Roman" w:eastAsia="Times New Roman" w:hAnsi="Times New Roman" w:cs="Times New Roman"/>
          <w:sz w:val="24"/>
        </w:rPr>
        <w:t>ratio is plotted on a log-transformed axis.</w:t>
      </w:r>
      <w:r w:rsidR="008D6F4A">
        <w:rPr>
          <w:rFonts w:ascii="Times New Roman" w:eastAsia="Times New Roman" w:hAnsi="Times New Roman" w:cs="Times New Roman"/>
          <w:sz w:val="24"/>
        </w:rPr>
        <w:t xml:space="preserve"> </w:t>
      </w:r>
    </w:p>
    <w:p w14:paraId="0DCA279A" w14:textId="77777777" w:rsidR="007932F9" w:rsidRDefault="007932F9" w:rsidP="007B1C50">
      <w:pPr>
        <w:pStyle w:val="Normal1"/>
        <w:spacing w:after="0" w:line="360" w:lineRule="auto"/>
        <w:rPr>
          <w:rFonts w:ascii="Times New Roman" w:eastAsia="Times New Roman" w:hAnsi="Times New Roman" w:cs="Times New Roman"/>
          <w:sz w:val="24"/>
        </w:rPr>
      </w:pPr>
    </w:p>
    <w:p w14:paraId="1F5DEC5B" w14:textId="77777777" w:rsidR="007B1C50" w:rsidRDefault="007B1C50" w:rsidP="007B1C50">
      <w:pPr>
        <w:pStyle w:val="Normal1"/>
        <w:spacing w:line="480" w:lineRule="auto"/>
        <w:ind w:firstLine="540"/>
      </w:pPr>
    </w:p>
    <w:p w14:paraId="71411561" w14:textId="77777777" w:rsidR="007B1C50" w:rsidRDefault="007B1C50" w:rsidP="007B1C50">
      <w:pPr>
        <w:pStyle w:val="Normal1"/>
        <w:spacing w:after="0" w:line="480" w:lineRule="auto"/>
        <w:ind w:firstLine="540"/>
      </w:pPr>
    </w:p>
    <w:p w14:paraId="68DE1E86" w14:textId="77777777" w:rsidR="007B1C50" w:rsidRDefault="007B1C50" w:rsidP="007B1C50">
      <w:pPr>
        <w:pStyle w:val="Normal1"/>
        <w:spacing w:after="0" w:line="480" w:lineRule="auto"/>
        <w:ind w:firstLine="540"/>
      </w:pPr>
      <w:r>
        <w:rPr>
          <w:rFonts w:ascii="Times New Roman" w:eastAsia="Times New Roman" w:hAnsi="Times New Roman" w:cs="Times New Roman"/>
          <w:sz w:val="24"/>
        </w:rPr>
        <w:t xml:space="preserve"> </w:t>
      </w:r>
    </w:p>
    <w:p w14:paraId="2C45F749" w14:textId="77777777" w:rsidR="007B1C50" w:rsidRDefault="007B1C50" w:rsidP="007B1C50">
      <w:pPr>
        <w:pStyle w:val="Normal1"/>
        <w:spacing w:after="0" w:line="480" w:lineRule="auto"/>
        <w:ind w:left="-357" w:firstLine="359"/>
      </w:pPr>
      <w:r>
        <w:rPr>
          <w:noProof/>
        </w:rPr>
        <w:lastRenderedPageBreak/>
        <w:drawing>
          <wp:inline distT="0" distB="0" distL="0" distR="0" wp14:anchorId="5C97D868" wp14:editId="4855F329">
            <wp:extent cx="5943600" cy="2522220"/>
            <wp:effectExtent l="19050" t="0" r="0" b="0"/>
            <wp:docPr id="4" name="Picture 5" descr="algs_w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s_winner.PNG"/>
                    <pic:cNvPicPr/>
                  </pic:nvPicPr>
                  <pic:blipFill>
                    <a:blip r:embed="rId35" cstate="print"/>
                    <a:stretch>
                      <a:fillRect/>
                    </a:stretch>
                  </pic:blipFill>
                  <pic:spPr>
                    <a:xfrm>
                      <a:off x="0" y="0"/>
                      <a:ext cx="5943600" cy="2522220"/>
                    </a:xfrm>
                    <a:prstGeom prst="rect">
                      <a:avLst/>
                    </a:prstGeom>
                  </pic:spPr>
                </pic:pic>
              </a:graphicData>
            </a:graphic>
          </wp:inline>
        </w:drawing>
      </w:r>
    </w:p>
    <w:p w14:paraId="132C87FC" w14:textId="77777777" w:rsidR="007B1C50" w:rsidRDefault="007B1C50" w:rsidP="007B1C50">
      <w:pPr>
        <w:pStyle w:val="Normal1"/>
        <w:spacing w:after="0" w:line="360" w:lineRule="auto"/>
        <w:rPr>
          <w:rFonts w:ascii="Times New Roman" w:eastAsia="Times New Roman" w:hAnsi="Times New Roman" w:cs="Times New Roman"/>
          <w:sz w:val="24"/>
        </w:rPr>
      </w:pPr>
      <w:r w:rsidRPr="00491F96">
        <w:rPr>
          <w:rFonts w:ascii="Times New Roman" w:eastAsia="Times New Roman" w:hAnsi="Times New Roman" w:cs="Times New Roman"/>
          <w:b/>
          <w:sz w:val="24"/>
        </w:rPr>
        <w:t>Fig</w:t>
      </w:r>
      <w:r>
        <w:rPr>
          <w:rFonts w:ascii="Times New Roman" w:eastAsia="Times New Roman" w:hAnsi="Times New Roman" w:cs="Times New Roman"/>
          <w:b/>
          <w:sz w:val="24"/>
        </w:rPr>
        <w:t>ure</w:t>
      </w:r>
      <w:r w:rsidRPr="00491F96">
        <w:rPr>
          <w:rFonts w:ascii="Times New Roman" w:eastAsia="Times New Roman" w:hAnsi="Times New Roman" w:cs="Times New Roman"/>
          <w:b/>
          <w:sz w:val="24"/>
        </w:rPr>
        <w:t xml:space="preserve"> 4</w:t>
      </w:r>
      <w:r>
        <w:rPr>
          <w:rFonts w:ascii="Times New Roman" w:eastAsia="Times New Roman" w:hAnsi="Times New Roman" w:cs="Times New Roman"/>
          <w:sz w:val="24"/>
        </w:rPr>
        <w:t>.  Color map revealing the fastest algorithm for specific combinations of</w:t>
      </w:r>
      <w:r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q</w:t>
      </w:r>
      <w:r w:rsidRPr="001F0F58">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1000 and </w:t>
      </w:r>
      <w:r w:rsidRPr="0070454E">
        <w:rPr>
          <w:rFonts w:ascii="Times New Roman" w:eastAsia="Times New Roman" w:hAnsi="Times New Roman" w:cs="Times New Roman"/>
          <w:i/>
          <w:sz w:val="24"/>
        </w:rPr>
        <w:t>n</w:t>
      </w:r>
      <w:r>
        <w:rPr>
          <w:rFonts w:ascii="Times New Roman" w:eastAsia="Times New Roman" w:hAnsi="Times New Roman" w:cs="Times New Roman"/>
          <w:sz w:val="24"/>
        </w:rPr>
        <w:t xml:space="preserve"> ≤ </w:t>
      </w:r>
      <w:r w:rsidRPr="00E32EDE">
        <w:rPr>
          <w:rFonts w:ascii="Times New Roman" w:eastAsia="Times New Roman" w:hAnsi="Times New Roman" w:cs="Times New Roman"/>
          <w:i/>
          <w:sz w:val="24"/>
        </w:rPr>
        <w:t>q</w:t>
      </w:r>
      <w:r>
        <w:rPr>
          <w:rFonts w:ascii="Times New Roman" w:eastAsia="Times New Roman" w:hAnsi="Times New Roman" w:cs="Times New Roman"/>
          <w:sz w:val="24"/>
        </w:rPr>
        <w:t>. Comparisons were based on the time taken to generate 300 random partitions for each  combination of</w:t>
      </w:r>
      <w:r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q</w:t>
      </w:r>
      <w:r w:rsidRPr="001F0F58">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r w:rsidRPr="0070454E">
        <w:rPr>
          <w:rFonts w:ascii="Times New Roman" w:eastAsia="Times New Roman" w:hAnsi="Times New Roman" w:cs="Times New Roman"/>
          <w:i/>
          <w:sz w:val="24"/>
        </w:rPr>
        <w:t>n</w:t>
      </w:r>
      <w:r>
        <w:rPr>
          <w:rFonts w:ascii="Times New Roman" w:eastAsia="Times New Roman" w:hAnsi="Times New Roman" w:cs="Times New Roman"/>
          <w:sz w:val="24"/>
        </w:rPr>
        <w:t>, both for cases where parts were allowed to have zero values (left) and when parts had positive values only (right). Insets reveal the small corner of the main graph where</w:t>
      </w:r>
      <w:r w:rsidRPr="001F0F58">
        <w:rPr>
          <w:rFonts w:ascii="Times New Roman" w:eastAsia="Times New Roman" w:hAnsi="Times New Roman" w:cs="Times New Roman"/>
          <w:i/>
          <w:sz w:val="24"/>
        </w:rPr>
        <w:t xml:space="preserve"> </w:t>
      </w:r>
      <w:r>
        <w:rPr>
          <w:rFonts w:ascii="Times New Roman" w:eastAsia="Times New Roman" w:hAnsi="Times New Roman" w:cs="Times New Roman"/>
          <w:i/>
          <w:sz w:val="24"/>
        </w:rPr>
        <w:t>q</w:t>
      </w:r>
      <w:r w:rsidRPr="001F0F58">
        <w:rPr>
          <w:rFonts w:ascii="Times New Roman" w:eastAsia="Times New Roman" w:hAnsi="Times New Roman" w:cs="Times New Roman"/>
          <w:i/>
          <w:sz w:val="24"/>
        </w:rPr>
        <w:t xml:space="preserve"> </w:t>
      </w:r>
      <w:r>
        <w:rPr>
          <w:rFonts w:ascii="Times New Roman" w:eastAsia="Times New Roman" w:hAnsi="Times New Roman" w:cs="Times New Roman"/>
          <w:sz w:val="24"/>
        </w:rPr>
        <w:t>≤ 100.</w:t>
      </w:r>
    </w:p>
    <w:p w14:paraId="2E698792" w14:textId="77777777" w:rsidR="007B1C50" w:rsidRDefault="007B1C50" w:rsidP="007B1C50">
      <w:pPr>
        <w:rPr>
          <w:rFonts w:ascii="Times New Roman" w:eastAsia="Times New Roman" w:hAnsi="Times New Roman" w:cs="Times New Roman"/>
          <w:color w:val="000000"/>
          <w:sz w:val="24"/>
        </w:rPr>
      </w:pPr>
      <w:r>
        <w:rPr>
          <w:rFonts w:ascii="Times New Roman" w:eastAsia="Times New Roman" w:hAnsi="Times New Roman" w:cs="Times New Roman"/>
          <w:sz w:val="24"/>
        </w:rPr>
        <w:br w:type="page"/>
      </w:r>
    </w:p>
    <w:p w14:paraId="2182A849" w14:textId="77777777" w:rsidR="007B1C50" w:rsidRDefault="00461486" w:rsidP="007B1C50">
      <w:pPr>
        <w:pStyle w:val="Normal1"/>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14:anchorId="245E3C85" wp14:editId="4E447EE0">
            <wp:extent cx="5943600" cy="4573905"/>
            <wp:effectExtent l="19050" t="0" r="0" b="0"/>
            <wp:docPr id="8" name="Picture 7" descr="SSADfig-1000-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ADfig-1000-500.png"/>
                    <pic:cNvPicPr/>
                  </pic:nvPicPr>
                  <pic:blipFill>
                    <a:blip r:embed="rId36" cstate="print"/>
                    <a:stretch>
                      <a:fillRect/>
                    </a:stretch>
                  </pic:blipFill>
                  <pic:spPr>
                    <a:xfrm>
                      <a:off x="0" y="0"/>
                      <a:ext cx="5943600" cy="4573905"/>
                    </a:xfrm>
                    <a:prstGeom prst="rect">
                      <a:avLst/>
                    </a:prstGeom>
                  </pic:spPr>
                </pic:pic>
              </a:graphicData>
            </a:graphic>
          </wp:inline>
        </w:drawing>
      </w:r>
    </w:p>
    <w:p w14:paraId="2C7EAD7F" w14:textId="77777777" w:rsidR="008D32AA" w:rsidRDefault="008D32AA" w:rsidP="007B1C50">
      <w:pPr>
        <w:pStyle w:val="Normal1"/>
        <w:spacing w:after="0" w:line="360" w:lineRule="auto"/>
        <w:rPr>
          <w:rFonts w:ascii="Times New Roman" w:eastAsia="Times New Roman" w:hAnsi="Times New Roman" w:cs="Times New Roman"/>
          <w:b/>
          <w:sz w:val="24"/>
        </w:rPr>
      </w:pPr>
    </w:p>
    <w:p w14:paraId="12D2A4BA" w14:textId="77777777" w:rsidR="007B1C50" w:rsidRDefault="007B1C50" w:rsidP="007B1C50">
      <w:pPr>
        <w:pStyle w:val="Normal1"/>
        <w:spacing w:after="0" w:line="360" w:lineRule="auto"/>
        <w:rPr>
          <w:rFonts w:ascii="Times New Roman" w:eastAsia="Times New Roman" w:hAnsi="Times New Roman" w:cs="Times New Roman"/>
          <w:sz w:val="24"/>
        </w:rPr>
      </w:pPr>
      <w:r w:rsidRPr="00491F96">
        <w:rPr>
          <w:rFonts w:ascii="Times New Roman" w:eastAsia="Times New Roman" w:hAnsi="Times New Roman" w:cs="Times New Roman"/>
          <w:b/>
          <w:sz w:val="24"/>
        </w:rPr>
        <w:t>Figure 5</w:t>
      </w:r>
      <w:r>
        <w:rPr>
          <w:rFonts w:ascii="Times New Roman" w:eastAsia="Times New Roman" w:hAnsi="Times New Roman" w:cs="Times New Roman"/>
          <w:sz w:val="24"/>
        </w:rPr>
        <w:t xml:space="preserve">. The SSAD feasible sets for </w:t>
      </w:r>
      <w:r w:rsidRPr="00F96B2E">
        <w:rPr>
          <w:rFonts w:ascii="Times New Roman" w:eastAsia="Times New Roman" w:hAnsi="Times New Roman" w:cs="Times New Roman"/>
          <w:i/>
          <w:sz w:val="24"/>
        </w:rPr>
        <w:t>q</w:t>
      </w:r>
      <w:r>
        <w:rPr>
          <w:rFonts w:ascii="Times New Roman" w:eastAsia="Times New Roman" w:hAnsi="Times New Roman" w:cs="Times New Roman"/>
          <w:sz w:val="24"/>
        </w:rPr>
        <w:t xml:space="preserve"> = 1000 and </w:t>
      </w:r>
      <w:r w:rsidRPr="00F96B2E">
        <w:rPr>
          <w:rFonts w:ascii="Times New Roman" w:eastAsia="Times New Roman" w:hAnsi="Times New Roman" w:cs="Times New Roman"/>
          <w:i/>
          <w:sz w:val="24"/>
        </w:rPr>
        <w:t>n</w:t>
      </w:r>
      <w:r>
        <w:rPr>
          <w:rFonts w:ascii="Times New Roman" w:eastAsia="Times New Roman" w:hAnsi="Times New Roman" w:cs="Times New Roman"/>
          <w:sz w:val="24"/>
        </w:rPr>
        <w:t xml:space="preserve"> = {50, 100, 500} for </w:t>
      </w:r>
      <w:r w:rsidR="003953B3">
        <w:rPr>
          <w:rFonts w:ascii="Times New Roman" w:eastAsia="Times New Roman" w:hAnsi="Times New Roman" w:cs="Times New Roman"/>
          <w:sz w:val="24"/>
        </w:rPr>
        <w:t xml:space="preserve">300 </w:t>
      </w:r>
      <w:r>
        <w:rPr>
          <w:rFonts w:ascii="Times New Roman" w:eastAsia="Times New Roman" w:hAnsi="Times New Roman" w:cs="Times New Roman"/>
          <w:sz w:val="24"/>
        </w:rPr>
        <w:t>random sample</w:t>
      </w:r>
      <w:r w:rsidR="003953B3">
        <w:rPr>
          <w:rFonts w:ascii="Times New Roman" w:eastAsia="Times New Roman" w:hAnsi="Times New Roman" w:cs="Times New Roman"/>
          <w:sz w:val="24"/>
        </w:rPr>
        <w:t>s</w:t>
      </w:r>
      <w:r>
        <w:rPr>
          <w:rFonts w:ascii="Times New Roman" w:eastAsia="Times New Roman" w:hAnsi="Times New Roman" w:cs="Times New Roman"/>
          <w:sz w:val="24"/>
        </w:rPr>
        <w:t xml:space="preserve"> displayed as frequency distributions (left), kernel density curve of skewness (center), and ranked distributions of abundance (i.e. areas or subplots ranked from most-to-least occupied) (right). Each row applies to one value of </w:t>
      </w:r>
      <w:r w:rsidRPr="008B1D86">
        <w:rPr>
          <w:rFonts w:ascii="Times New Roman" w:eastAsia="Times New Roman" w:hAnsi="Times New Roman" w:cs="Times New Roman"/>
          <w:i/>
          <w:sz w:val="24"/>
        </w:rPr>
        <w:t>n</w:t>
      </w:r>
      <w:r>
        <w:rPr>
          <w:rFonts w:ascii="Times New Roman" w:eastAsia="Times New Roman" w:hAnsi="Times New Roman" w:cs="Times New Roman"/>
          <w:sz w:val="24"/>
        </w:rPr>
        <w:t xml:space="preserve">. For n = 500, ranks with values of 0 are plotted but difficult to discern.   </w:t>
      </w:r>
    </w:p>
    <w:p w14:paraId="360620E7" w14:textId="77777777" w:rsidR="007B1C50" w:rsidRPr="00EF1AA2" w:rsidRDefault="007B1C50" w:rsidP="007B1C50">
      <w:pPr>
        <w:rPr>
          <w:rFonts w:ascii="Calibri" w:eastAsia="Calibri" w:hAnsi="Calibri" w:cs="Calibri"/>
          <w:color w:val="000000"/>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3404"/>
        <w:gridCol w:w="1866"/>
        <w:gridCol w:w="2128"/>
        <w:gridCol w:w="2070"/>
      </w:tblGrid>
      <w:tr w:rsidR="007B1C50" w14:paraId="1578B1B3" w14:textId="77777777" w:rsidTr="00586BAC">
        <w:trPr>
          <w:trHeight w:val="562"/>
        </w:trPr>
        <w:tc>
          <w:tcPr>
            <w:tcW w:w="3404" w:type="dxa"/>
            <w:vAlign w:val="center"/>
          </w:tcPr>
          <w:p w14:paraId="242913A3"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lastRenderedPageBreak/>
              <w:t>Dataset</w:t>
            </w:r>
          </w:p>
        </w:tc>
        <w:tc>
          <w:tcPr>
            <w:tcW w:w="1866" w:type="dxa"/>
            <w:vAlign w:val="center"/>
          </w:tcPr>
          <w:p w14:paraId="56E32643" w14:textId="77777777" w:rsidR="007B1C50" w:rsidRPr="00DF4FDC" w:rsidRDefault="007B1C50" w:rsidP="00586BAC">
            <w:pPr>
              <w:tabs>
                <w:tab w:val="left" w:pos="0"/>
              </w:tabs>
              <w:spacing w:before="240" w:after="40" w:line="276" w:lineRule="auto"/>
              <w:jc w:val="center"/>
              <w:outlineLvl w:val="3"/>
              <w:rPr>
                <w:rFonts w:ascii="Times New Roman" w:hAnsi="Times New Roman" w:cs="Times New Roman"/>
                <w:sz w:val="24"/>
                <w:szCs w:val="24"/>
                <w:vertAlign w:val="superscript"/>
              </w:rPr>
            </w:pPr>
            <w:r>
              <w:rPr>
                <w:rFonts w:ascii="Times New Roman" w:hAnsi="Times New Roman" w:cs="Times New Roman"/>
                <w:sz w:val="24"/>
                <w:szCs w:val="24"/>
              </w:rPr>
              <w:t>Number of SADs</w:t>
            </w:r>
            <w:r w:rsidR="00DF4FDC">
              <w:rPr>
                <w:rFonts w:ascii="Times New Roman" w:hAnsi="Times New Roman" w:cs="Times New Roman"/>
                <w:sz w:val="24"/>
                <w:szCs w:val="24"/>
                <w:vertAlign w:val="superscript"/>
              </w:rPr>
              <w:t>*</w:t>
            </w:r>
          </w:p>
        </w:tc>
        <w:tc>
          <w:tcPr>
            <w:tcW w:w="2128" w:type="dxa"/>
            <w:vAlign w:val="center"/>
          </w:tcPr>
          <w:p w14:paraId="633FAE35"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Locey &amp; White</w:t>
            </w:r>
          </w:p>
          <w:p w14:paraId="1D0B073D" w14:textId="77777777" w:rsidR="007B1C50" w:rsidRPr="00D72C42" w:rsidRDefault="00187FB2" w:rsidP="00586BAC">
            <w:pPr>
              <w:tabs>
                <w:tab w:val="left" w:pos="0"/>
              </w:tabs>
              <w:jc w:val="center"/>
              <w:rPr>
                <w:rFonts w:ascii="Times New Roman" w:hAnsi="Times New Roman" w:cs="Times New Roman"/>
                <w:b/>
                <w:sz w:val="24"/>
                <w:szCs w:val="24"/>
              </w:rPr>
            </w:pPr>
            <w:r>
              <w:rPr>
                <w:rFonts w:ascii="Times New Roman" w:hAnsi="Times New Roman" w:cs="Times New Roman"/>
                <w:b/>
                <w:sz w:val="24"/>
                <w:szCs w:val="24"/>
              </w:rPr>
              <w:t>&gt;</w:t>
            </w:r>
            <w:r w:rsidR="007B1C50" w:rsidRPr="00D72C42">
              <w:rPr>
                <w:rFonts w:ascii="Times New Roman" w:hAnsi="Times New Roman" w:cs="Times New Roman"/>
                <w:b/>
                <w:sz w:val="24"/>
                <w:szCs w:val="24"/>
              </w:rPr>
              <w:t>10K hours</w:t>
            </w:r>
          </w:p>
        </w:tc>
        <w:tc>
          <w:tcPr>
            <w:tcW w:w="2070" w:type="dxa"/>
            <w:vAlign w:val="center"/>
          </w:tcPr>
          <w:p w14:paraId="4B217CC9"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Present Study</w:t>
            </w:r>
          </w:p>
          <w:p w14:paraId="5EBD0BC0" w14:textId="77777777" w:rsidR="007B1C50" w:rsidRPr="00D72C42" w:rsidRDefault="007B1C50" w:rsidP="00586BAC">
            <w:pPr>
              <w:tabs>
                <w:tab w:val="left" w:pos="0"/>
              </w:tabs>
              <w:jc w:val="center"/>
              <w:rPr>
                <w:rFonts w:ascii="Times New Roman" w:hAnsi="Times New Roman" w:cs="Times New Roman"/>
                <w:b/>
                <w:sz w:val="24"/>
                <w:szCs w:val="24"/>
              </w:rPr>
            </w:pPr>
            <w:r w:rsidRPr="00D72C42">
              <w:rPr>
                <w:rFonts w:ascii="Times New Roman" w:hAnsi="Times New Roman" w:cs="Times New Roman"/>
                <w:b/>
                <w:sz w:val="24"/>
                <w:szCs w:val="24"/>
              </w:rPr>
              <w:t>~1K hours</w:t>
            </w:r>
          </w:p>
        </w:tc>
      </w:tr>
      <w:tr w:rsidR="007B1C50" w14:paraId="11FC4FF1" w14:textId="77777777" w:rsidTr="00586BAC">
        <w:tc>
          <w:tcPr>
            <w:tcW w:w="3404" w:type="dxa"/>
            <w:vAlign w:val="center"/>
          </w:tcPr>
          <w:p w14:paraId="5245D78C"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North American Breeding Bird Survey</w:t>
            </w:r>
          </w:p>
        </w:tc>
        <w:tc>
          <w:tcPr>
            <w:tcW w:w="1866" w:type="dxa"/>
            <w:vAlign w:val="center"/>
          </w:tcPr>
          <w:p w14:paraId="5C6B068D"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2769</w:t>
            </w:r>
          </w:p>
        </w:tc>
        <w:tc>
          <w:tcPr>
            <w:tcW w:w="2128" w:type="dxa"/>
            <w:vAlign w:val="center"/>
          </w:tcPr>
          <w:p w14:paraId="10E73042"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1586, 57%</w:t>
            </w:r>
          </w:p>
        </w:tc>
        <w:tc>
          <w:tcPr>
            <w:tcW w:w="2070" w:type="dxa"/>
            <w:vAlign w:val="center"/>
          </w:tcPr>
          <w:p w14:paraId="10331013"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2769, 100%</w:t>
            </w:r>
          </w:p>
        </w:tc>
      </w:tr>
      <w:tr w:rsidR="007B1C50" w14:paraId="50735456" w14:textId="77777777" w:rsidTr="00586BAC">
        <w:trPr>
          <w:trHeight w:val="566"/>
        </w:trPr>
        <w:tc>
          <w:tcPr>
            <w:tcW w:w="3404" w:type="dxa"/>
            <w:vAlign w:val="center"/>
          </w:tcPr>
          <w:p w14:paraId="17939C62"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Christmas Bird Count</w:t>
            </w:r>
          </w:p>
        </w:tc>
        <w:tc>
          <w:tcPr>
            <w:tcW w:w="1866" w:type="dxa"/>
            <w:vAlign w:val="center"/>
          </w:tcPr>
          <w:p w14:paraId="14E30830"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1992</w:t>
            </w:r>
          </w:p>
        </w:tc>
        <w:tc>
          <w:tcPr>
            <w:tcW w:w="2128" w:type="dxa"/>
            <w:vAlign w:val="center"/>
          </w:tcPr>
          <w:p w14:paraId="64BDCFD5"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129, 6.5%</w:t>
            </w:r>
          </w:p>
        </w:tc>
        <w:tc>
          <w:tcPr>
            <w:tcW w:w="2070" w:type="dxa"/>
            <w:vAlign w:val="center"/>
          </w:tcPr>
          <w:p w14:paraId="60DB19A2"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1231, 62%</w:t>
            </w:r>
          </w:p>
        </w:tc>
      </w:tr>
      <w:tr w:rsidR="007B1C50" w14:paraId="6AAE5E62" w14:textId="77777777" w:rsidTr="00586BAC">
        <w:trPr>
          <w:trHeight w:val="521"/>
        </w:trPr>
        <w:tc>
          <w:tcPr>
            <w:tcW w:w="3404" w:type="dxa"/>
            <w:vAlign w:val="center"/>
          </w:tcPr>
          <w:p w14:paraId="73774413"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Gentry’s forest transects</w:t>
            </w:r>
          </w:p>
        </w:tc>
        <w:tc>
          <w:tcPr>
            <w:tcW w:w="1866" w:type="dxa"/>
            <w:vAlign w:val="center"/>
          </w:tcPr>
          <w:p w14:paraId="417B8F21"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222</w:t>
            </w:r>
          </w:p>
        </w:tc>
        <w:tc>
          <w:tcPr>
            <w:tcW w:w="2128" w:type="dxa"/>
            <w:vAlign w:val="center"/>
          </w:tcPr>
          <w:p w14:paraId="3C2EB324"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182, 82%</w:t>
            </w:r>
          </w:p>
        </w:tc>
        <w:tc>
          <w:tcPr>
            <w:tcW w:w="2070" w:type="dxa"/>
            <w:vAlign w:val="center"/>
          </w:tcPr>
          <w:p w14:paraId="669B30DC"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221, 99.5%</w:t>
            </w:r>
          </w:p>
        </w:tc>
      </w:tr>
      <w:tr w:rsidR="007B1C50" w14:paraId="571BE0CB" w14:textId="77777777" w:rsidTr="00586BAC">
        <w:trPr>
          <w:trHeight w:val="521"/>
        </w:trPr>
        <w:tc>
          <w:tcPr>
            <w:tcW w:w="3404" w:type="dxa"/>
            <w:vAlign w:val="center"/>
          </w:tcPr>
          <w:p w14:paraId="3E67B61C"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Forest Inventory and Analysis</w:t>
            </w:r>
          </w:p>
        </w:tc>
        <w:tc>
          <w:tcPr>
            <w:tcW w:w="1866" w:type="dxa"/>
            <w:vAlign w:val="center"/>
          </w:tcPr>
          <w:p w14:paraId="2BC22837"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10356</w:t>
            </w:r>
          </w:p>
        </w:tc>
        <w:tc>
          <w:tcPr>
            <w:tcW w:w="2128" w:type="dxa"/>
            <w:vAlign w:val="center"/>
          </w:tcPr>
          <w:p w14:paraId="528D89DD"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7359, 71%</w:t>
            </w:r>
          </w:p>
        </w:tc>
        <w:tc>
          <w:tcPr>
            <w:tcW w:w="2070" w:type="dxa"/>
            <w:vAlign w:val="center"/>
          </w:tcPr>
          <w:p w14:paraId="1AEED2DB"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10101, 98%</w:t>
            </w:r>
          </w:p>
        </w:tc>
      </w:tr>
      <w:tr w:rsidR="007B1C50" w14:paraId="75F20D08" w14:textId="77777777" w:rsidTr="00586BAC">
        <w:trPr>
          <w:trHeight w:val="512"/>
        </w:trPr>
        <w:tc>
          <w:tcPr>
            <w:tcW w:w="3404" w:type="dxa"/>
            <w:vAlign w:val="center"/>
          </w:tcPr>
          <w:p w14:paraId="638B9F4A"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Mammal Community Database</w:t>
            </w:r>
          </w:p>
        </w:tc>
        <w:tc>
          <w:tcPr>
            <w:tcW w:w="1866" w:type="dxa"/>
            <w:vAlign w:val="center"/>
          </w:tcPr>
          <w:p w14:paraId="7E6AC806"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103</w:t>
            </w:r>
          </w:p>
        </w:tc>
        <w:tc>
          <w:tcPr>
            <w:tcW w:w="2128" w:type="dxa"/>
            <w:vAlign w:val="center"/>
          </w:tcPr>
          <w:p w14:paraId="61888ED4"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42, 41%</w:t>
            </w:r>
          </w:p>
        </w:tc>
        <w:tc>
          <w:tcPr>
            <w:tcW w:w="2070" w:type="dxa"/>
            <w:vAlign w:val="center"/>
          </w:tcPr>
          <w:p w14:paraId="4EDC5692"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103, 100%</w:t>
            </w:r>
          </w:p>
        </w:tc>
      </w:tr>
      <w:tr w:rsidR="007B1C50" w14:paraId="21D33758" w14:textId="77777777" w:rsidTr="00586BAC">
        <w:trPr>
          <w:trHeight w:val="503"/>
        </w:trPr>
        <w:tc>
          <w:tcPr>
            <w:tcW w:w="3404" w:type="dxa"/>
            <w:vAlign w:val="center"/>
          </w:tcPr>
          <w:p w14:paraId="61EADE9F"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Aquatic metagenomes</w:t>
            </w:r>
          </w:p>
        </w:tc>
        <w:tc>
          <w:tcPr>
            <w:tcW w:w="1866" w:type="dxa"/>
            <w:vAlign w:val="center"/>
          </w:tcPr>
          <w:p w14:paraId="0A6B5733"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252</w:t>
            </w:r>
          </w:p>
        </w:tc>
        <w:tc>
          <w:tcPr>
            <w:tcW w:w="2128" w:type="dxa"/>
            <w:vAlign w:val="center"/>
          </w:tcPr>
          <w:p w14:paraId="52FD0669"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48, 19%</w:t>
            </w:r>
          </w:p>
        </w:tc>
        <w:tc>
          <w:tcPr>
            <w:tcW w:w="2070" w:type="dxa"/>
            <w:vAlign w:val="center"/>
          </w:tcPr>
          <w:p w14:paraId="4FEBBD8A"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120, 48%</w:t>
            </w:r>
          </w:p>
        </w:tc>
      </w:tr>
      <w:tr w:rsidR="007B1C50" w14:paraId="52095E92" w14:textId="77777777" w:rsidTr="00586BAC">
        <w:trPr>
          <w:trHeight w:val="476"/>
        </w:trPr>
        <w:tc>
          <w:tcPr>
            <w:tcW w:w="3404" w:type="dxa"/>
            <w:vAlign w:val="center"/>
          </w:tcPr>
          <w:p w14:paraId="3EFEE723"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Terrestrial metagenomes</w:t>
            </w:r>
          </w:p>
        </w:tc>
        <w:tc>
          <w:tcPr>
            <w:tcW w:w="1866" w:type="dxa"/>
            <w:vAlign w:val="center"/>
          </w:tcPr>
          <w:p w14:paraId="53F5FE15"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128</w:t>
            </w:r>
          </w:p>
        </w:tc>
        <w:tc>
          <w:tcPr>
            <w:tcW w:w="2128" w:type="dxa"/>
            <w:vAlign w:val="center"/>
          </w:tcPr>
          <w:p w14:paraId="1F2159B3"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92, 72%</w:t>
            </w:r>
          </w:p>
        </w:tc>
        <w:tc>
          <w:tcPr>
            <w:tcW w:w="2070" w:type="dxa"/>
            <w:vAlign w:val="center"/>
          </w:tcPr>
          <w:p w14:paraId="5D7AFB59"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113, 88%</w:t>
            </w:r>
          </w:p>
        </w:tc>
      </w:tr>
      <w:tr w:rsidR="007B1C50" w14:paraId="4AA3497D" w14:textId="77777777" w:rsidTr="00586BAC">
        <w:trPr>
          <w:trHeight w:val="467"/>
        </w:trPr>
        <w:tc>
          <w:tcPr>
            <w:tcW w:w="3404" w:type="dxa"/>
            <w:vAlign w:val="center"/>
          </w:tcPr>
          <w:p w14:paraId="4C7DEDB1"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Fungi metagenomes</w:t>
            </w:r>
          </w:p>
        </w:tc>
        <w:tc>
          <w:tcPr>
            <w:tcW w:w="1866" w:type="dxa"/>
            <w:vAlign w:val="center"/>
          </w:tcPr>
          <w:p w14:paraId="1614734C"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128</w:t>
            </w:r>
          </w:p>
        </w:tc>
        <w:tc>
          <w:tcPr>
            <w:tcW w:w="2128" w:type="dxa"/>
            <w:vAlign w:val="center"/>
          </w:tcPr>
          <w:p w14:paraId="2997F5D7"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124, 97%</w:t>
            </w:r>
          </w:p>
        </w:tc>
        <w:tc>
          <w:tcPr>
            <w:tcW w:w="2070" w:type="dxa"/>
            <w:vAlign w:val="center"/>
          </w:tcPr>
          <w:p w14:paraId="45BEFAAB"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128, 100%</w:t>
            </w:r>
          </w:p>
        </w:tc>
      </w:tr>
      <w:tr w:rsidR="007B1C50" w14:paraId="24574FD6" w14:textId="77777777" w:rsidTr="00586BAC">
        <w:trPr>
          <w:trHeight w:val="467"/>
        </w:trPr>
        <w:tc>
          <w:tcPr>
            <w:tcW w:w="3404" w:type="dxa"/>
            <w:vAlign w:val="center"/>
          </w:tcPr>
          <w:p w14:paraId="7547124E"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Total</w:t>
            </w:r>
          </w:p>
        </w:tc>
        <w:tc>
          <w:tcPr>
            <w:tcW w:w="1866" w:type="dxa"/>
            <w:vAlign w:val="center"/>
          </w:tcPr>
          <w:p w14:paraId="429628A1"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15950</w:t>
            </w:r>
          </w:p>
        </w:tc>
        <w:tc>
          <w:tcPr>
            <w:tcW w:w="2128" w:type="dxa"/>
            <w:vAlign w:val="center"/>
          </w:tcPr>
          <w:p w14:paraId="15A190B7"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 xml:space="preserve">9562, </w:t>
            </w:r>
            <w:r w:rsidRPr="007A68A2">
              <w:rPr>
                <w:rFonts w:ascii="Times New Roman" w:hAnsi="Times New Roman" w:cs="Times New Roman"/>
                <w:b/>
                <w:sz w:val="24"/>
                <w:szCs w:val="24"/>
              </w:rPr>
              <w:t>60%</w:t>
            </w:r>
          </w:p>
        </w:tc>
        <w:tc>
          <w:tcPr>
            <w:tcW w:w="2070" w:type="dxa"/>
            <w:vAlign w:val="center"/>
          </w:tcPr>
          <w:p w14:paraId="7239895B" w14:textId="77777777" w:rsidR="007B1C50" w:rsidRDefault="007B1C50" w:rsidP="00586BAC">
            <w:pPr>
              <w:tabs>
                <w:tab w:val="left" w:pos="0"/>
              </w:tabs>
              <w:jc w:val="center"/>
              <w:rPr>
                <w:rFonts w:ascii="Times New Roman" w:hAnsi="Times New Roman" w:cs="Times New Roman"/>
                <w:sz w:val="24"/>
                <w:szCs w:val="24"/>
              </w:rPr>
            </w:pPr>
            <w:r>
              <w:rPr>
                <w:rFonts w:ascii="Times New Roman" w:hAnsi="Times New Roman" w:cs="Times New Roman"/>
                <w:sz w:val="24"/>
                <w:szCs w:val="24"/>
              </w:rPr>
              <w:t xml:space="preserve">14786, </w:t>
            </w:r>
            <w:r w:rsidRPr="007A68A2">
              <w:rPr>
                <w:rFonts w:ascii="Times New Roman" w:hAnsi="Times New Roman" w:cs="Times New Roman"/>
                <w:b/>
                <w:sz w:val="24"/>
                <w:szCs w:val="24"/>
              </w:rPr>
              <w:t>92.7%</w:t>
            </w:r>
          </w:p>
        </w:tc>
      </w:tr>
    </w:tbl>
    <w:p w14:paraId="449E8E3F" w14:textId="77777777" w:rsidR="007B1C50" w:rsidRPr="00A9785A" w:rsidRDefault="007B1C50" w:rsidP="007B1C50">
      <w:pPr>
        <w:tabs>
          <w:tab w:val="left" w:pos="270"/>
        </w:tabs>
        <w:ind w:left="270" w:hanging="270"/>
        <w:rPr>
          <w:rFonts w:ascii="Times New Roman" w:hAnsi="Times New Roman" w:cs="Times New Roman"/>
          <w:sz w:val="24"/>
          <w:szCs w:val="24"/>
        </w:rPr>
      </w:pPr>
      <w:r w:rsidRPr="00A9785A">
        <w:rPr>
          <w:rFonts w:ascii="Times New Roman" w:hAnsi="Times New Roman" w:cs="Times New Roman"/>
          <w:sz w:val="24"/>
          <w:szCs w:val="24"/>
        </w:rPr>
        <w:t xml:space="preserve"> </w:t>
      </w:r>
      <w:r>
        <w:rPr>
          <w:rFonts w:ascii="Times New Roman" w:hAnsi="Times New Roman" w:cs="Times New Roman"/>
          <w:sz w:val="24"/>
          <w:szCs w:val="24"/>
        </w:rPr>
        <w:t xml:space="preserve">* The number of SADs in the dataset matching the </w:t>
      </w:r>
      <w:r w:rsidR="00FF5E8D">
        <w:rPr>
          <w:rFonts w:ascii="Times New Roman" w:hAnsi="Times New Roman" w:cs="Times New Roman"/>
          <w:sz w:val="24"/>
          <w:szCs w:val="24"/>
        </w:rPr>
        <w:t xml:space="preserve">sampling </w:t>
      </w:r>
      <w:r>
        <w:rPr>
          <w:rFonts w:ascii="Times New Roman" w:hAnsi="Times New Roman" w:cs="Times New Roman"/>
          <w:sz w:val="24"/>
          <w:szCs w:val="24"/>
        </w:rPr>
        <w:t>criteria</w:t>
      </w:r>
      <w:r w:rsidR="00FF5E8D">
        <w:rPr>
          <w:rFonts w:ascii="Times New Roman" w:hAnsi="Times New Roman" w:cs="Times New Roman"/>
          <w:sz w:val="24"/>
          <w:szCs w:val="24"/>
        </w:rPr>
        <w:t xml:space="preserve"> (see methods).</w:t>
      </w:r>
    </w:p>
    <w:p w14:paraId="11C3E7FF" w14:textId="77777777" w:rsidR="0074074F" w:rsidRPr="004A61DB" w:rsidRDefault="007B1C50" w:rsidP="007B1C50">
      <w:pPr>
        <w:pStyle w:val="Normal1"/>
        <w:spacing w:line="360" w:lineRule="auto"/>
        <w:rPr>
          <w:rFonts w:ascii="Times New Roman" w:hAnsi="Times New Roman" w:cs="Times New Roman"/>
          <w:sz w:val="24"/>
          <w:szCs w:val="24"/>
        </w:rPr>
      </w:pPr>
      <w:r w:rsidRPr="00491F96">
        <w:rPr>
          <w:rFonts w:ascii="Times New Roman" w:hAnsi="Times New Roman" w:cs="Times New Roman"/>
          <w:b/>
          <w:sz w:val="24"/>
          <w:szCs w:val="24"/>
        </w:rPr>
        <w:t>Table 1</w:t>
      </w:r>
      <w:r>
        <w:rPr>
          <w:rFonts w:ascii="Times New Roman" w:hAnsi="Times New Roman" w:cs="Times New Roman"/>
          <w:sz w:val="24"/>
          <w:szCs w:val="24"/>
        </w:rPr>
        <w:t xml:space="preserve">. </w:t>
      </w:r>
      <w:r w:rsidR="00DF4FDC">
        <w:rPr>
          <w:rFonts w:ascii="Times New Roman" w:hAnsi="Times New Roman" w:cs="Times New Roman"/>
          <w:sz w:val="24"/>
          <w:szCs w:val="24"/>
        </w:rPr>
        <w:t xml:space="preserve">The number and proportion of the SAD datasets that we analyzed in the present study compared to the past analysis of </w:t>
      </w:r>
      <w:r w:rsidR="006C0F8E">
        <w:rPr>
          <w:rFonts w:ascii="Times New Roman" w:hAnsi="Times New Roman" w:cs="Times New Roman"/>
          <w:sz w:val="24"/>
          <w:szCs w:val="24"/>
        </w:rPr>
        <w:t xml:space="preserve">Locey &amp; White </w:t>
      </w:r>
      <w:r>
        <w:rPr>
          <w:rFonts w:ascii="Times New Roman" w:hAnsi="Times New Roman" w:cs="Times New Roman"/>
          <w:sz w:val="24"/>
          <w:szCs w:val="24"/>
        </w:rPr>
        <w:t>(2013)</w:t>
      </w:r>
      <w:r w:rsidR="00DF4FDC">
        <w:rPr>
          <w:rFonts w:ascii="Times New Roman" w:hAnsi="Times New Roman" w:cs="Times New Roman"/>
          <w:sz w:val="24"/>
          <w:szCs w:val="24"/>
        </w:rPr>
        <w:t>.</w:t>
      </w:r>
      <w:ins w:id="199" w:author="Lisa Locey" w:date="2014-02-23T15:32:00Z">
        <w:r w:rsidR="00B62DBE">
          <w:rPr>
            <w:rFonts w:ascii="Times New Roman" w:hAnsi="Times New Roman" w:cs="Times New Roman"/>
            <w:sz w:val="24"/>
            <w:szCs w:val="24"/>
          </w:rPr>
          <w:t xml:space="preserve"> </w:t>
        </w:r>
      </w:ins>
      <w:r>
        <w:rPr>
          <w:rFonts w:ascii="Times New Roman" w:hAnsi="Times New Roman" w:cs="Times New Roman"/>
          <w:sz w:val="24"/>
          <w:szCs w:val="24"/>
        </w:rPr>
        <w:t xml:space="preserve">Note, sampling effort per dataset was not controlled or accounted for. </w:t>
      </w:r>
    </w:p>
    <w:sectPr w:rsidR="0074074F" w:rsidRPr="004A61DB" w:rsidSect="003F10BB">
      <w:footerReference w:type="default" r:id="rId37"/>
      <w:pgSz w:w="12240" w:h="15840"/>
      <w:pgMar w:top="1440" w:right="1440" w:bottom="1440" w:left="1440" w:header="720" w:footer="720" w:gutter="0"/>
      <w:lnNumType w:countBy="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4449C" w14:textId="77777777" w:rsidR="00AA29DF" w:rsidRDefault="00AA29DF" w:rsidP="003032F4">
      <w:pPr>
        <w:spacing w:after="0" w:line="240" w:lineRule="auto"/>
      </w:pPr>
      <w:r>
        <w:separator/>
      </w:r>
    </w:p>
  </w:endnote>
  <w:endnote w:type="continuationSeparator" w:id="0">
    <w:p w14:paraId="25E4D687" w14:textId="77777777" w:rsidR="00AA29DF" w:rsidRDefault="00AA29DF" w:rsidP="00303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39531" w14:textId="77777777" w:rsidR="00AA29DF" w:rsidRDefault="00AA29DF">
    <w:pPr>
      <w:pStyle w:val="Normal1"/>
      <w:jc w:val="right"/>
    </w:pPr>
    <w:r>
      <w:fldChar w:fldCharType="begin"/>
    </w:r>
    <w:r>
      <w:instrText>PAGE</w:instrText>
    </w:r>
    <w:r>
      <w:fldChar w:fldCharType="separate"/>
    </w:r>
    <w:r w:rsidR="001134AA">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438EF" w14:textId="77777777" w:rsidR="00AA29DF" w:rsidRDefault="00AA29DF" w:rsidP="003032F4">
      <w:pPr>
        <w:spacing w:after="0" w:line="240" w:lineRule="auto"/>
      </w:pPr>
      <w:r>
        <w:separator/>
      </w:r>
    </w:p>
  </w:footnote>
  <w:footnote w:type="continuationSeparator" w:id="0">
    <w:p w14:paraId="459266CC" w14:textId="77777777" w:rsidR="00AA29DF" w:rsidRDefault="00AA29DF" w:rsidP="003032F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463D0"/>
    <w:multiLevelType w:val="hybridMultilevel"/>
    <w:tmpl w:val="1C427DD8"/>
    <w:lvl w:ilvl="0" w:tplc="13480B6A">
      <w:start w:val="1778"/>
      <w:numFmt w:val="bullet"/>
      <w:lvlText w:val=""/>
      <w:lvlJc w:val="left"/>
      <w:pPr>
        <w:ind w:left="318" w:hanging="360"/>
      </w:pPr>
      <w:rPr>
        <w:rFonts w:ascii="Symbol" w:eastAsiaTheme="minorEastAsia" w:hAnsi="Symbol" w:cs="Times New Roman" w:hint="default"/>
      </w:rPr>
    </w:lvl>
    <w:lvl w:ilvl="1" w:tplc="04090003" w:tentative="1">
      <w:start w:val="1"/>
      <w:numFmt w:val="bullet"/>
      <w:lvlText w:val="o"/>
      <w:lvlJc w:val="left"/>
      <w:pPr>
        <w:ind w:left="1038" w:hanging="360"/>
      </w:pPr>
      <w:rPr>
        <w:rFonts w:ascii="Courier New" w:hAnsi="Courier New" w:cs="Courier New" w:hint="default"/>
      </w:rPr>
    </w:lvl>
    <w:lvl w:ilvl="2" w:tplc="04090005" w:tentative="1">
      <w:start w:val="1"/>
      <w:numFmt w:val="bullet"/>
      <w:lvlText w:val=""/>
      <w:lvlJc w:val="left"/>
      <w:pPr>
        <w:ind w:left="1758" w:hanging="360"/>
      </w:pPr>
      <w:rPr>
        <w:rFonts w:ascii="Wingdings" w:hAnsi="Wingdings" w:hint="default"/>
      </w:rPr>
    </w:lvl>
    <w:lvl w:ilvl="3" w:tplc="04090001" w:tentative="1">
      <w:start w:val="1"/>
      <w:numFmt w:val="bullet"/>
      <w:lvlText w:val=""/>
      <w:lvlJc w:val="left"/>
      <w:pPr>
        <w:ind w:left="2478" w:hanging="360"/>
      </w:pPr>
      <w:rPr>
        <w:rFonts w:ascii="Symbol" w:hAnsi="Symbol" w:hint="default"/>
      </w:rPr>
    </w:lvl>
    <w:lvl w:ilvl="4" w:tplc="04090003" w:tentative="1">
      <w:start w:val="1"/>
      <w:numFmt w:val="bullet"/>
      <w:lvlText w:val="o"/>
      <w:lvlJc w:val="left"/>
      <w:pPr>
        <w:ind w:left="3198" w:hanging="360"/>
      </w:pPr>
      <w:rPr>
        <w:rFonts w:ascii="Courier New" w:hAnsi="Courier New" w:cs="Courier New" w:hint="default"/>
      </w:rPr>
    </w:lvl>
    <w:lvl w:ilvl="5" w:tplc="04090005" w:tentative="1">
      <w:start w:val="1"/>
      <w:numFmt w:val="bullet"/>
      <w:lvlText w:val=""/>
      <w:lvlJc w:val="left"/>
      <w:pPr>
        <w:ind w:left="3918" w:hanging="360"/>
      </w:pPr>
      <w:rPr>
        <w:rFonts w:ascii="Wingdings" w:hAnsi="Wingdings" w:hint="default"/>
      </w:rPr>
    </w:lvl>
    <w:lvl w:ilvl="6" w:tplc="04090001" w:tentative="1">
      <w:start w:val="1"/>
      <w:numFmt w:val="bullet"/>
      <w:lvlText w:val=""/>
      <w:lvlJc w:val="left"/>
      <w:pPr>
        <w:ind w:left="4638" w:hanging="360"/>
      </w:pPr>
      <w:rPr>
        <w:rFonts w:ascii="Symbol" w:hAnsi="Symbol" w:hint="default"/>
      </w:rPr>
    </w:lvl>
    <w:lvl w:ilvl="7" w:tplc="04090003" w:tentative="1">
      <w:start w:val="1"/>
      <w:numFmt w:val="bullet"/>
      <w:lvlText w:val="o"/>
      <w:lvlJc w:val="left"/>
      <w:pPr>
        <w:ind w:left="5358" w:hanging="360"/>
      </w:pPr>
      <w:rPr>
        <w:rFonts w:ascii="Courier New" w:hAnsi="Courier New" w:cs="Courier New" w:hint="default"/>
      </w:rPr>
    </w:lvl>
    <w:lvl w:ilvl="8" w:tplc="04090005" w:tentative="1">
      <w:start w:val="1"/>
      <w:numFmt w:val="bullet"/>
      <w:lvlText w:val=""/>
      <w:lvlJc w:val="left"/>
      <w:pPr>
        <w:ind w:left="6078" w:hanging="360"/>
      </w:pPr>
      <w:rPr>
        <w:rFonts w:ascii="Wingdings" w:hAnsi="Wingdings" w:hint="default"/>
      </w:rPr>
    </w:lvl>
  </w:abstractNum>
  <w:abstractNum w:abstractNumId="1">
    <w:nsid w:val="324D7A8B"/>
    <w:multiLevelType w:val="hybridMultilevel"/>
    <w:tmpl w:val="4EEE8DAA"/>
    <w:lvl w:ilvl="0" w:tplc="5DC6F66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3D180903"/>
    <w:multiLevelType w:val="hybridMultilevel"/>
    <w:tmpl w:val="34F8786C"/>
    <w:lvl w:ilvl="0" w:tplc="B52A7F90">
      <w:start w:val="177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A11F2D"/>
    <w:multiLevelType w:val="hybridMultilevel"/>
    <w:tmpl w:val="66F8C750"/>
    <w:lvl w:ilvl="0" w:tplc="9E661EE4">
      <w:start w:val="177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activeWritingStyle w:appName="MSWord" w:lang="en-US" w:vendorID="64" w:dllVersion="131078" w:nlCheck="1" w:checkStyle="1"/>
  <w:proofState w:spelling="clean"/>
  <w:revisionView w:markup="0"/>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2F4"/>
    <w:rsid w:val="00000B86"/>
    <w:rsid w:val="00004C13"/>
    <w:rsid w:val="00012C53"/>
    <w:rsid w:val="000142AC"/>
    <w:rsid w:val="00020B30"/>
    <w:rsid w:val="00030063"/>
    <w:rsid w:val="00031C2D"/>
    <w:rsid w:val="00034880"/>
    <w:rsid w:val="00037454"/>
    <w:rsid w:val="000376C9"/>
    <w:rsid w:val="00051AE5"/>
    <w:rsid w:val="00054B50"/>
    <w:rsid w:val="000608A9"/>
    <w:rsid w:val="00066BF8"/>
    <w:rsid w:val="000708C3"/>
    <w:rsid w:val="000733D2"/>
    <w:rsid w:val="000735F8"/>
    <w:rsid w:val="0007430D"/>
    <w:rsid w:val="00081FAD"/>
    <w:rsid w:val="000843CF"/>
    <w:rsid w:val="00086138"/>
    <w:rsid w:val="00092A2F"/>
    <w:rsid w:val="00093B47"/>
    <w:rsid w:val="00093F97"/>
    <w:rsid w:val="000972F4"/>
    <w:rsid w:val="000A3628"/>
    <w:rsid w:val="000A4776"/>
    <w:rsid w:val="000B0A6B"/>
    <w:rsid w:val="000C4C8D"/>
    <w:rsid w:val="000C64BB"/>
    <w:rsid w:val="000D349A"/>
    <w:rsid w:val="000E05D1"/>
    <w:rsid w:val="000E1159"/>
    <w:rsid w:val="000E1D01"/>
    <w:rsid w:val="00104146"/>
    <w:rsid w:val="00112E37"/>
    <w:rsid w:val="001134AA"/>
    <w:rsid w:val="00113E34"/>
    <w:rsid w:val="0011613F"/>
    <w:rsid w:val="00116BDE"/>
    <w:rsid w:val="00117AB4"/>
    <w:rsid w:val="0013419D"/>
    <w:rsid w:val="00146683"/>
    <w:rsid w:val="00151221"/>
    <w:rsid w:val="00151899"/>
    <w:rsid w:val="00152FF9"/>
    <w:rsid w:val="001570C8"/>
    <w:rsid w:val="00163D33"/>
    <w:rsid w:val="00164578"/>
    <w:rsid w:val="001651CF"/>
    <w:rsid w:val="00175E9B"/>
    <w:rsid w:val="00181CCF"/>
    <w:rsid w:val="001822CA"/>
    <w:rsid w:val="00185BD0"/>
    <w:rsid w:val="00187FB2"/>
    <w:rsid w:val="001914A8"/>
    <w:rsid w:val="00192962"/>
    <w:rsid w:val="001A4DB4"/>
    <w:rsid w:val="001A6C65"/>
    <w:rsid w:val="001B0BE5"/>
    <w:rsid w:val="001B3F4A"/>
    <w:rsid w:val="001B5FAD"/>
    <w:rsid w:val="001B6AFA"/>
    <w:rsid w:val="001C1A19"/>
    <w:rsid w:val="001C5455"/>
    <w:rsid w:val="001D57DE"/>
    <w:rsid w:val="001D6A4B"/>
    <w:rsid w:val="001E03BB"/>
    <w:rsid w:val="001E6C9D"/>
    <w:rsid w:val="001F0F58"/>
    <w:rsid w:val="002012D1"/>
    <w:rsid w:val="00201308"/>
    <w:rsid w:val="00203DDA"/>
    <w:rsid w:val="00210FAE"/>
    <w:rsid w:val="002131EF"/>
    <w:rsid w:val="00213345"/>
    <w:rsid w:val="002144CA"/>
    <w:rsid w:val="0021531D"/>
    <w:rsid w:val="00217D32"/>
    <w:rsid w:val="002214AD"/>
    <w:rsid w:val="002270CC"/>
    <w:rsid w:val="00231083"/>
    <w:rsid w:val="00232231"/>
    <w:rsid w:val="00240FFC"/>
    <w:rsid w:val="00242385"/>
    <w:rsid w:val="00250A83"/>
    <w:rsid w:val="00254275"/>
    <w:rsid w:val="002545B6"/>
    <w:rsid w:val="00256B2A"/>
    <w:rsid w:val="00257D77"/>
    <w:rsid w:val="00274014"/>
    <w:rsid w:val="00281E1B"/>
    <w:rsid w:val="00282DED"/>
    <w:rsid w:val="00286B43"/>
    <w:rsid w:val="00292CE3"/>
    <w:rsid w:val="00295998"/>
    <w:rsid w:val="002A1C02"/>
    <w:rsid w:val="002A365B"/>
    <w:rsid w:val="002B0116"/>
    <w:rsid w:val="002C5BEB"/>
    <w:rsid w:val="002D0EBC"/>
    <w:rsid w:val="002D2015"/>
    <w:rsid w:val="002D29CF"/>
    <w:rsid w:val="002D5558"/>
    <w:rsid w:val="002D6B20"/>
    <w:rsid w:val="002D773A"/>
    <w:rsid w:val="002D7E83"/>
    <w:rsid w:val="002E5402"/>
    <w:rsid w:val="002E5584"/>
    <w:rsid w:val="002F1532"/>
    <w:rsid w:val="002F5D43"/>
    <w:rsid w:val="002F6C34"/>
    <w:rsid w:val="003006E8"/>
    <w:rsid w:val="003026CA"/>
    <w:rsid w:val="003032F4"/>
    <w:rsid w:val="00316D9E"/>
    <w:rsid w:val="0031743F"/>
    <w:rsid w:val="00323882"/>
    <w:rsid w:val="0032512D"/>
    <w:rsid w:val="0033118E"/>
    <w:rsid w:val="00333998"/>
    <w:rsid w:val="0034069C"/>
    <w:rsid w:val="00341235"/>
    <w:rsid w:val="0034269E"/>
    <w:rsid w:val="00343F0E"/>
    <w:rsid w:val="00344AA6"/>
    <w:rsid w:val="0034570E"/>
    <w:rsid w:val="0034581D"/>
    <w:rsid w:val="003462EC"/>
    <w:rsid w:val="00346403"/>
    <w:rsid w:val="0035710F"/>
    <w:rsid w:val="00361E95"/>
    <w:rsid w:val="003732F5"/>
    <w:rsid w:val="00384164"/>
    <w:rsid w:val="00385AF8"/>
    <w:rsid w:val="003927AB"/>
    <w:rsid w:val="00392851"/>
    <w:rsid w:val="003953B3"/>
    <w:rsid w:val="003963D6"/>
    <w:rsid w:val="003A5421"/>
    <w:rsid w:val="003A6A16"/>
    <w:rsid w:val="003B1FD2"/>
    <w:rsid w:val="003B30DA"/>
    <w:rsid w:val="003B41C8"/>
    <w:rsid w:val="003C0144"/>
    <w:rsid w:val="003C0834"/>
    <w:rsid w:val="003C0F73"/>
    <w:rsid w:val="003C125F"/>
    <w:rsid w:val="003C2D86"/>
    <w:rsid w:val="003C33C6"/>
    <w:rsid w:val="003C44EC"/>
    <w:rsid w:val="003C51BC"/>
    <w:rsid w:val="003C52BD"/>
    <w:rsid w:val="003C76E2"/>
    <w:rsid w:val="003D10C3"/>
    <w:rsid w:val="003D216B"/>
    <w:rsid w:val="003E15C7"/>
    <w:rsid w:val="003E185C"/>
    <w:rsid w:val="003E1D2A"/>
    <w:rsid w:val="003E25CE"/>
    <w:rsid w:val="003E4ACB"/>
    <w:rsid w:val="003F10BB"/>
    <w:rsid w:val="003F1F6F"/>
    <w:rsid w:val="00401E06"/>
    <w:rsid w:val="00407691"/>
    <w:rsid w:val="00407C76"/>
    <w:rsid w:val="00412A85"/>
    <w:rsid w:val="0041551A"/>
    <w:rsid w:val="00422F92"/>
    <w:rsid w:val="00426DA2"/>
    <w:rsid w:val="004346DC"/>
    <w:rsid w:val="00436E62"/>
    <w:rsid w:val="00437748"/>
    <w:rsid w:val="004437DD"/>
    <w:rsid w:val="00445C5B"/>
    <w:rsid w:val="00445FDB"/>
    <w:rsid w:val="004563A3"/>
    <w:rsid w:val="00460803"/>
    <w:rsid w:val="00461486"/>
    <w:rsid w:val="00465FB4"/>
    <w:rsid w:val="00472915"/>
    <w:rsid w:val="00472B44"/>
    <w:rsid w:val="00473932"/>
    <w:rsid w:val="004821F9"/>
    <w:rsid w:val="00487376"/>
    <w:rsid w:val="00491EBD"/>
    <w:rsid w:val="00491F96"/>
    <w:rsid w:val="00494C75"/>
    <w:rsid w:val="00495A71"/>
    <w:rsid w:val="004960D0"/>
    <w:rsid w:val="004A13C6"/>
    <w:rsid w:val="004A61DB"/>
    <w:rsid w:val="004B1EE7"/>
    <w:rsid w:val="004B7A80"/>
    <w:rsid w:val="004C2684"/>
    <w:rsid w:val="004C5E51"/>
    <w:rsid w:val="004D5CBF"/>
    <w:rsid w:val="004D71DB"/>
    <w:rsid w:val="004E3BFE"/>
    <w:rsid w:val="004E6632"/>
    <w:rsid w:val="004F3421"/>
    <w:rsid w:val="004F46B2"/>
    <w:rsid w:val="004F471F"/>
    <w:rsid w:val="004F5FC1"/>
    <w:rsid w:val="004F7523"/>
    <w:rsid w:val="00511643"/>
    <w:rsid w:val="00517B30"/>
    <w:rsid w:val="00517BCE"/>
    <w:rsid w:val="00517DE2"/>
    <w:rsid w:val="005249C7"/>
    <w:rsid w:val="00531DBC"/>
    <w:rsid w:val="0053274F"/>
    <w:rsid w:val="00537BD4"/>
    <w:rsid w:val="005404CE"/>
    <w:rsid w:val="00546A88"/>
    <w:rsid w:val="00551672"/>
    <w:rsid w:val="0055261B"/>
    <w:rsid w:val="00563731"/>
    <w:rsid w:val="00565F3D"/>
    <w:rsid w:val="0056652C"/>
    <w:rsid w:val="00572CD7"/>
    <w:rsid w:val="00581B43"/>
    <w:rsid w:val="00586BAC"/>
    <w:rsid w:val="00592485"/>
    <w:rsid w:val="00594CE2"/>
    <w:rsid w:val="0059618C"/>
    <w:rsid w:val="005A093D"/>
    <w:rsid w:val="005A1467"/>
    <w:rsid w:val="005A1DE2"/>
    <w:rsid w:val="005A3864"/>
    <w:rsid w:val="005A52FC"/>
    <w:rsid w:val="005A6BEA"/>
    <w:rsid w:val="005A75E5"/>
    <w:rsid w:val="005B6411"/>
    <w:rsid w:val="005C2811"/>
    <w:rsid w:val="005D0E3F"/>
    <w:rsid w:val="005E2C36"/>
    <w:rsid w:val="005F3062"/>
    <w:rsid w:val="005F373F"/>
    <w:rsid w:val="005F671A"/>
    <w:rsid w:val="005F6883"/>
    <w:rsid w:val="006015B3"/>
    <w:rsid w:val="00602B1E"/>
    <w:rsid w:val="00612635"/>
    <w:rsid w:val="00615800"/>
    <w:rsid w:val="00617CE9"/>
    <w:rsid w:val="00622E60"/>
    <w:rsid w:val="00623BF4"/>
    <w:rsid w:val="00624762"/>
    <w:rsid w:val="006263FB"/>
    <w:rsid w:val="00626A5B"/>
    <w:rsid w:val="00631EA8"/>
    <w:rsid w:val="00634D2C"/>
    <w:rsid w:val="00635351"/>
    <w:rsid w:val="00635779"/>
    <w:rsid w:val="0064274E"/>
    <w:rsid w:val="006429BA"/>
    <w:rsid w:val="00647279"/>
    <w:rsid w:val="00647E2D"/>
    <w:rsid w:val="00657A3A"/>
    <w:rsid w:val="00661501"/>
    <w:rsid w:val="00661B68"/>
    <w:rsid w:val="00664593"/>
    <w:rsid w:val="006645E8"/>
    <w:rsid w:val="00664D02"/>
    <w:rsid w:val="00667CB0"/>
    <w:rsid w:val="00675A36"/>
    <w:rsid w:val="0067683B"/>
    <w:rsid w:val="0068246E"/>
    <w:rsid w:val="00692B2B"/>
    <w:rsid w:val="00695CB4"/>
    <w:rsid w:val="006976F4"/>
    <w:rsid w:val="006A2A09"/>
    <w:rsid w:val="006A3A92"/>
    <w:rsid w:val="006A493E"/>
    <w:rsid w:val="006B0EAD"/>
    <w:rsid w:val="006B3E46"/>
    <w:rsid w:val="006B7443"/>
    <w:rsid w:val="006C0F8E"/>
    <w:rsid w:val="006C6705"/>
    <w:rsid w:val="006D01BC"/>
    <w:rsid w:val="006D49D1"/>
    <w:rsid w:val="006E2BEA"/>
    <w:rsid w:val="006E40B6"/>
    <w:rsid w:val="006E57FF"/>
    <w:rsid w:val="006F503E"/>
    <w:rsid w:val="006F506D"/>
    <w:rsid w:val="006F5D8E"/>
    <w:rsid w:val="006F6688"/>
    <w:rsid w:val="00702F2A"/>
    <w:rsid w:val="007042B7"/>
    <w:rsid w:val="0071046B"/>
    <w:rsid w:val="00720B94"/>
    <w:rsid w:val="0072108A"/>
    <w:rsid w:val="00724690"/>
    <w:rsid w:val="0073253A"/>
    <w:rsid w:val="007335AB"/>
    <w:rsid w:val="0074074F"/>
    <w:rsid w:val="00741978"/>
    <w:rsid w:val="007419D2"/>
    <w:rsid w:val="00741A85"/>
    <w:rsid w:val="00741BE9"/>
    <w:rsid w:val="007471C9"/>
    <w:rsid w:val="00752C1E"/>
    <w:rsid w:val="00757370"/>
    <w:rsid w:val="00760600"/>
    <w:rsid w:val="00760648"/>
    <w:rsid w:val="00773775"/>
    <w:rsid w:val="00773918"/>
    <w:rsid w:val="007829A0"/>
    <w:rsid w:val="00787182"/>
    <w:rsid w:val="00791363"/>
    <w:rsid w:val="00792354"/>
    <w:rsid w:val="007932F9"/>
    <w:rsid w:val="007945F9"/>
    <w:rsid w:val="0079626B"/>
    <w:rsid w:val="007968D2"/>
    <w:rsid w:val="007A11D2"/>
    <w:rsid w:val="007A4E4B"/>
    <w:rsid w:val="007A68A2"/>
    <w:rsid w:val="007B1C50"/>
    <w:rsid w:val="007B443D"/>
    <w:rsid w:val="007B59D0"/>
    <w:rsid w:val="007B6AD0"/>
    <w:rsid w:val="007B6EE9"/>
    <w:rsid w:val="007C5724"/>
    <w:rsid w:val="007D4D11"/>
    <w:rsid w:val="007D77A6"/>
    <w:rsid w:val="007D7ABE"/>
    <w:rsid w:val="007E5E55"/>
    <w:rsid w:val="007F0554"/>
    <w:rsid w:val="007F28CA"/>
    <w:rsid w:val="007F446F"/>
    <w:rsid w:val="00802D3E"/>
    <w:rsid w:val="0080477B"/>
    <w:rsid w:val="008108F0"/>
    <w:rsid w:val="00813408"/>
    <w:rsid w:val="0081473D"/>
    <w:rsid w:val="00821382"/>
    <w:rsid w:val="00821BF7"/>
    <w:rsid w:val="00826DD4"/>
    <w:rsid w:val="00834E6E"/>
    <w:rsid w:val="00835E50"/>
    <w:rsid w:val="00846FC3"/>
    <w:rsid w:val="0085263C"/>
    <w:rsid w:val="008542C7"/>
    <w:rsid w:val="00855F1E"/>
    <w:rsid w:val="008577E6"/>
    <w:rsid w:val="00866BCE"/>
    <w:rsid w:val="00866EF5"/>
    <w:rsid w:val="008709DA"/>
    <w:rsid w:val="00870D66"/>
    <w:rsid w:val="00871039"/>
    <w:rsid w:val="00871972"/>
    <w:rsid w:val="00872EF5"/>
    <w:rsid w:val="008737F2"/>
    <w:rsid w:val="008850CB"/>
    <w:rsid w:val="00886845"/>
    <w:rsid w:val="00887892"/>
    <w:rsid w:val="00891883"/>
    <w:rsid w:val="00897771"/>
    <w:rsid w:val="00897F4D"/>
    <w:rsid w:val="008A1F3B"/>
    <w:rsid w:val="008A419B"/>
    <w:rsid w:val="008A721F"/>
    <w:rsid w:val="008B771E"/>
    <w:rsid w:val="008C178A"/>
    <w:rsid w:val="008C2EE5"/>
    <w:rsid w:val="008C6C88"/>
    <w:rsid w:val="008C7EC0"/>
    <w:rsid w:val="008D3058"/>
    <w:rsid w:val="008D32AA"/>
    <w:rsid w:val="008D6077"/>
    <w:rsid w:val="008D6F4A"/>
    <w:rsid w:val="008D7BCD"/>
    <w:rsid w:val="008E1F3D"/>
    <w:rsid w:val="008E3E7C"/>
    <w:rsid w:val="008F72FB"/>
    <w:rsid w:val="00900AA8"/>
    <w:rsid w:val="00902241"/>
    <w:rsid w:val="0090583F"/>
    <w:rsid w:val="009064C3"/>
    <w:rsid w:val="00910669"/>
    <w:rsid w:val="00911A31"/>
    <w:rsid w:val="00922CD2"/>
    <w:rsid w:val="00925122"/>
    <w:rsid w:val="009272EA"/>
    <w:rsid w:val="00930C39"/>
    <w:rsid w:val="00941733"/>
    <w:rsid w:val="00950843"/>
    <w:rsid w:val="00956AAF"/>
    <w:rsid w:val="009620B5"/>
    <w:rsid w:val="009647E7"/>
    <w:rsid w:val="00966A2A"/>
    <w:rsid w:val="00967FE4"/>
    <w:rsid w:val="00973998"/>
    <w:rsid w:val="009752BD"/>
    <w:rsid w:val="009859F0"/>
    <w:rsid w:val="0099142E"/>
    <w:rsid w:val="00992690"/>
    <w:rsid w:val="0099436B"/>
    <w:rsid w:val="009A0776"/>
    <w:rsid w:val="009A146B"/>
    <w:rsid w:val="009A3E32"/>
    <w:rsid w:val="009A6ED5"/>
    <w:rsid w:val="009B0542"/>
    <w:rsid w:val="009B2EB2"/>
    <w:rsid w:val="009B30FF"/>
    <w:rsid w:val="009B4EE4"/>
    <w:rsid w:val="009B5587"/>
    <w:rsid w:val="009D26CE"/>
    <w:rsid w:val="009D35BA"/>
    <w:rsid w:val="009D3801"/>
    <w:rsid w:val="009D40DA"/>
    <w:rsid w:val="009D6CA0"/>
    <w:rsid w:val="009E1962"/>
    <w:rsid w:val="009E275A"/>
    <w:rsid w:val="009E3647"/>
    <w:rsid w:val="009E396F"/>
    <w:rsid w:val="009E685D"/>
    <w:rsid w:val="009E7812"/>
    <w:rsid w:val="009F044A"/>
    <w:rsid w:val="009F1144"/>
    <w:rsid w:val="009F1C16"/>
    <w:rsid w:val="009F3847"/>
    <w:rsid w:val="009F466F"/>
    <w:rsid w:val="00A01F47"/>
    <w:rsid w:val="00A02A55"/>
    <w:rsid w:val="00A21EB5"/>
    <w:rsid w:val="00A22263"/>
    <w:rsid w:val="00A27174"/>
    <w:rsid w:val="00A34AA4"/>
    <w:rsid w:val="00A3512E"/>
    <w:rsid w:val="00A50220"/>
    <w:rsid w:val="00A5517D"/>
    <w:rsid w:val="00A56204"/>
    <w:rsid w:val="00A572F7"/>
    <w:rsid w:val="00A57DA8"/>
    <w:rsid w:val="00A64B8C"/>
    <w:rsid w:val="00A67E2E"/>
    <w:rsid w:val="00A7049D"/>
    <w:rsid w:val="00A70BF1"/>
    <w:rsid w:val="00A71434"/>
    <w:rsid w:val="00A7302F"/>
    <w:rsid w:val="00A76CD7"/>
    <w:rsid w:val="00A829CB"/>
    <w:rsid w:val="00A86CC5"/>
    <w:rsid w:val="00A8731A"/>
    <w:rsid w:val="00A9182B"/>
    <w:rsid w:val="00A91F96"/>
    <w:rsid w:val="00A95F75"/>
    <w:rsid w:val="00A97122"/>
    <w:rsid w:val="00A9785A"/>
    <w:rsid w:val="00AA0BFC"/>
    <w:rsid w:val="00AA1732"/>
    <w:rsid w:val="00AA29DF"/>
    <w:rsid w:val="00AA7D8C"/>
    <w:rsid w:val="00AB2216"/>
    <w:rsid w:val="00AB31DF"/>
    <w:rsid w:val="00AB5F8F"/>
    <w:rsid w:val="00AC0B06"/>
    <w:rsid w:val="00AC28CF"/>
    <w:rsid w:val="00AC356A"/>
    <w:rsid w:val="00AC4C0B"/>
    <w:rsid w:val="00AD1F55"/>
    <w:rsid w:val="00AD47F7"/>
    <w:rsid w:val="00AD595A"/>
    <w:rsid w:val="00AD6C49"/>
    <w:rsid w:val="00AD71F0"/>
    <w:rsid w:val="00AD757E"/>
    <w:rsid w:val="00AE14C0"/>
    <w:rsid w:val="00AE1DA6"/>
    <w:rsid w:val="00AE7BCC"/>
    <w:rsid w:val="00AF12FF"/>
    <w:rsid w:val="00AF4F77"/>
    <w:rsid w:val="00B00135"/>
    <w:rsid w:val="00B02B8A"/>
    <w:rsid w:val="00B05E31"/>
    <w:rsid w:val="00B1002C"/>
    <w:rsid w:val="00B110AE"/>
    <w:rsid w:val="00B111B2"/>
    <w:rsid w:val="00B1392A"/>
    <w:rsid w:val="00B21F00"/>
    <w:rsid w:val="00B22F5B"/>
    <w:rsid w:val="00B52C75"/>
    <w:rsid w:val="00B54F50"/>
    <w:rsid w:val="00B57D41"/>
    <w:rsid w:val="00B60215"/>
    <w:rsid w:val="00B628C1"/>
    <w:rsid w:val="00B62DBE"/>
    <w:rsid w:val="00B75702"/>
    <w:rsid w:val="00B76801"/>
    <w:rsid w:val="00B84CB6"/>
    <w:rsid w:val="00B94010"/>
    <w:rsid w:val="00B95474"/>
    <w:rsid w:val="00BA0ED8"/>
    <w:rsid w:val="00BB1D12"/>
    <w:rsid w:val="00BB3C62"/>
    <w:rsid w:val="00BC343E"/>
    <w:rsid w:val="00BC4779"/>
    <w:rsid w:val="00BC7999"/>
    <w:rsid w:val="00BD1DD9"/>
    <w:rsid w:val="00BD4388"/>
    <w:rsid w:val="00BD4E42"/>
    <w:rsid w:val="00BD5554"/>
    <w:rsid w:val="00BE1FD5"/>
    <w:rsid w:val="00BF1800"/>
    <w:rsid w:val="00C02132"/>
    <w:rsid w:val="00C02561"/>
    <w:rsid w:val="00C04686"/>
    <w:rsid w:val="00C054A6"/>
    <w:rsid w:val="00C2197F"/>
    <w:rsid w:val="00C22262"/>
    <w:rsid w:val="00C22E79"/>
    <w:rsid w:val="00C23B72"/>
    <w:rsid w:val="00C248F3"/>
    <w:rsid w:val="00C32A12"/>
    <w:rsid w:val="00C35C60"/>
    <w:rsid w:val="00C409F3"/>
    <w:rsid w:val="00C43CBB"/>
    <w:rsid w:val="00C5143E"/>
    <w:rsid w:val="00C5299D"/>
    <w:rsid w:val="00C550DF"/>
    <w:rsid w:val="00C63865"/>
    <w:rsid w:val="00C649DE"/>
    <w:rsid w:val="00C66EE6"/>
    <w:rsid w:val="00C716CA"/>
    <w:rsid w:val="00C82FC7"/>
    <w:rsid w:val="00C861AB"/>
    <w:rsid w:val="00C86401"/>
    <w:rsid w:val="00C91320"/>
    <w:rsid w:val="00C931FA"/>
    <w:rsid w:val="00C93AE2"/>
    <w:rsid w:val="00CA0887"/>
    <w:rsid w:val="00CA1345"/>
    <w:rsid w:val="00CA3FA0"/>
    <w:rsid w:val="00CB0393"/>
    <w:rsid w:val="00CB5A09"/>
    <w:rsid w:val="00CB7A9A"/>
    <w:rsid w:val="00CC502E"/>
    <w:rsid w:val="00CC561A"/>
    <w:rsid w:val="00CD04CB"/>
    <w:rsid w:val="00CD2840"/>
    <w:rsid w:val="00CE05DE"/>
    <w:rsid w:val="00CE4D90"/>
    <w:rsid w:val="00CF235E"/>
    <w:rsid w:val="00CF360A"/>
    <w:rsid w:val="00CF5AB5"/>
    <w:rsid w:val="00D0095C"/>
    <w:rsid w:val="00D00E1F"/>
    <w:rsid w:val="00D0255C"/>
    <w:rsid w:val="00D04E7B"/>
    <w:rsid w:val="00D12280"/>
    <w:rsid w:val="00D13EB0"/>
    <w:rsid w:val="00D21795"/>
    <w:rsid w:val="00D24203"/>
    <w:rsid w:val="00D3016D"/>
    <w:rsid w:val="00D30E05"/>
    <w:rsid w:val="00D3438A"/>
    <w:rsid w:val="00D432BB"/>
    <w:rsid w:val="00D436F9"/>
    <w:rsid w:val="00D5130D"/>
    <w:rsid w:val="00D52FB2"/>
    <w:rsid w:val="00D532AE"/>
    <w:rsid w:val="00D540D1"/>
    <w:rsid w:val="00D61905"/>
    <w:rsid w:val="00D66C09"/>
    <w:rsid w:val="00D70CF1"/>
    <w:rsid w:val="00D71124"/>
    <w:rsid w:val="00D72C42"/>
    <w:rsid w:val="00D73411"/>
    <w:rsid w:val="00D75A10"/>
    <w:rsid w:val="00D76A8F"/>
    <w:rsid w:val="00D8004B"/>
    <w:rsid w:val="00D863F0"/>
    <w:rsid w:val="00D86D62"/>
    <w:rsid w:val="00DA3A7C"/>
    <w:rsid w:val="00DA5E89"/>
    <w:rsid w:val="00DA6A19"/>
    <w:rsid w:val="00DB0D4E"/>
    <w:rsid w:val="00DB1D00"/>
    <w:rsid w:val="00DB3462"/>
    <w:rsid w:val="00DB60AA"/>
    <w:rsid w:val="00DB682B"/>
    <w:rsid w:val="00DB78B7"/>
    <w:rsid w:val="00DC1F5C"/>
    <w:rsid w:val="00DC751B"/>
    <w:rsid w:val="00DD1581"/>
    <w:rsid w:val="00DD483D"/>
    <w:rsid w:val="00DE291E"/>
    <w:rsid w:val="00DE6DC6"/>
    <w:rsid w:val="00DF284F"/>
    <w:rsid w:val="00DF2A27"/>
    <w:rsid w:val="00DF3D1C"/>
    <w:rsid w:val="00DF4384"/>
    <w:rsid w:val="00DF4FDC"/>
    <w:rsid w:val="00DF5A75"/>
    <w:rsid w:val="00E00D91"/>
    <w:rsid w:val="00E0336F"/>
    <w:rsid w:val="00E0559D"/>
    <w:rsid w:val="00E176F2"/>
    <w:rsid w:val="00E17857"/>
    <w:rsid w:val="00E226E7"/>
    <w:rsid w:val="00E22821"/>
    <w:rsid w:val="00E23747"/>
    <w:rsid w:val="00E276A6"/>
    <w:rsid w:val="00E32EDE"/>
    <w:rsid w:val="00E373FD"/>
    <w:rsid w:val="00E40941"/>
    <w:rsid w:val="00E45117"/>
    <w:rsid w:val="00E45A8B"/>
    <w:rsid w:val="00E553CB"/>
    <w:rsid w:val="00E56242"/>
    <w:rsid w:val="00E578C8"/>
    <w:rsid w:val="00E634F0"/>
    <w:rsid w:val="00E66121"/>
    <w:rsid w:val="00E66F79"/>
    <w:rsid w:val="00E67DAC"/>
    <w:rsid w:val="00E703DF"/>
    <w:rsid w:val="00E70702"/>
    <w:rsid w:val="00E70F39"/>
    <w:rsid w:val="00E75041"/>
    <w:rsid w:val="00E82B9D"/>
    <w:rsid w:val="00E83677"/>
    <w:rsid w:val="00E93425"/>
    <w:rsid w:val="00E93716"/>
    <w:rsid w:val="00E95374"/>
    <w:rsid w:val="00EA0A2E"/>
    <w:rsid w:val="00EA69A9"/>
    <w:rsid w:val="00EA7F1A"/>
    <w:rsid w:val="00EB1206"/>
    <w:rsid w:val="00EB1F12"/>
    <w:rsid w:val="00EB270A"/>
    <w:rsid w:val="00EB624E"/>
    <w:rsid w:val="00EC0653"/>
    <w:rsid w:val="00EC2FF2"/>
    <w:rsid w:val="00EC7D3C"/>
    <w:rsid w:val="00EC7E82"/>
    <w:rsid w:val="00ED31C8"/>
    <w:rsid w:val="00ED34C8"/>
    <w:rsid w:val="00ED6178"/>
    <w:rsid w:val="00ED741F"/>
    <w:rsid w:val="00EE2107"/>
    <w:rsid w:val="00EE47B4"/>
    <w:rsid w:val="00EE4EF0"/>
    <w:rsid w:val="00EE5B64"/>
    <w:rsid w:val="00EF1A1D"/>
    <w:rsid w:val="00EF1AA2"/>
    <w:rsid w:val="00F01632"/>
    <w:rsid w:val="00F057BC"/>
    <w:rsid w:val="00F237BC"/>
    <w:rsid w:val="00F24905"/>
    <w:rsid w:val="00F278E7"/>
    <w:rsid w:val="00F35A79"/>
    <w:rsid w:val="00F3749D"/>
    <w:rsid w:val="00F45F1B"/>
    <w:rsid w:val="00F54227"/>
    <w:rsid w:val="00F54439"/>
    <w:rsid w:val="00F54F7B"/>
    <w:rsid w:val="00F555EC"/>
    <w:rsid w:val="00F56C7E"/>
    <w:rsid w:val="00F66DC4"/>
    <w:rsid w:val="00F6730D"/>
    <w:rsid w:val="00F7050D"/>
    <w:rsid w:val="00F70CEE"/>
    <w:rsid w:val="00F75021"/>
    <w:rsid w:val="00F76A00"/>
    <w:rsid w:val="00F850BB"/>
    <w:rsid w:val="00F86CFB"/>
    <w:rsid w:val="00F9243C"/>
    <w:rsid w:val="00F92713"/>
    <w:rsid w:val="00F944BF"/>
    <w:rsid w:val="00F950C7"/>
    <w:rsid w:val="00F96B2E"/>
    <w:rsid w:val="00F97247"/>
    <w:rsid w:val="00FB6090"/>
    <w:rsid w:val="00FC092B"/>
    <w:rsid w:val="00FC1286"/>
    <w:rsid w:val="00FC50B6"/>
    <w:rsid w:val="00FC50EF"/>
    <w:rsid w:val="00FC665B"/>
    <w:rsid w:val="00FD03D0"/>
    <w:rsid w:val="00FD386C"/>
    <w:rsid w:val="00FD7B71"/>
    <w:rsid w:val="00FE7511"/>
    <w:rsid w:val="00FE7824"/>
    <w:rsid w:val="00FF1646"/>
    <w:rsid w:val="00FF5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7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3032F4"/>
    <w:pPr>
      <w:spacing w:before="480" w:after="120"/>
      <w:outlineLvl w:val="0"/>
    </w:pPr>
    <w:rPr>
      <w:b/>
      <w:sz w:val="48"/>
    </w:rPr>
  </w:style>
  <w:style w:type="paragraph" w:styleId="Heading2">
    <w:name w:val="heading 2"/>
    <w:basedOn w:val="Normal1"/>
    <w:next w:val="Normal1"/>
    <w:rsid w:val="003032F4"/>
    <w:pPr>
      <w:spacing w:before="360" w:after="80"/>
      <w:outlineLvl w:val="1"/>
    </w:pPr>
    <w:rPr>
      <w:b/>
      <w:sz w:val="36"/>
    </w:rPr>
  </w:style>
  <w:style w:type="paragraph" w:styleId="Heading3">
    <w:name w:val="heading 3"/>
    <w:basedOn w:val="Normal1"/>
    <w:next w:val="Normal1"/>
    <w:rsid w:val="003032F4"/>
    <w:pPr>
      <w:spacing w:before="280" w:after="80"/>
      <w:outlineLvl w:val="2"/>
    </w:pPr>
    <w:rPr>
      <w:b/>
      <w:sz w:val="28"/>
    </w:rPr>
  </w:style>
  <w:style w:type="paragraph" w:styleId="Heading4">
    <w:name w:val="heading 4"/>
    <w:basedOn w:val="Normal1"/>
    <w:next w:val="Normal1"/>
    <w:rsid w:val="003032F4"/>
    <w:pPr>
      <w:spacing w:before="240" w:after="40"/>
      <w:outlineLvl w:val="3"/>
    </w:pPr>
    <w:rPr>
      <w:b/>
      <w:sz w:val="24"/>
    </w:rPr>
  </w:style>
  <w:style w:type="paragraph" w:styleId="Heading5">
    <w:name w:val="heading 5"/>
    <w:basedOn w:val="Normal1"/>
    <w:next w:val="Normal1"/>
    <w:rsid w:val="003032F4"/>
    <w:pPr>
      <w:spacing w:before="220" w:after="40"/>
      <w:outlineLvl w:val="4"/>
    </w:pPr>
    <w:rPr>
      <w:b/>
    </w:rPr>
  </w:style>
  <w:style w:type="paragraph" w:styleId="Heading6">
    <w:name w:val="heading 6"/>
    <w:basedOn w:val="Normal1"/>
    <w:next w:val="Normal1"/>
    <w:rsid w:val="003032F4"/>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32F4"/>
    <w:rPr>
      <w:rFonts w:ascii="Calibri" w:eastAsia="Calibri" w:hAnsi="Calibri" w:cs="Calibri"/>
      <w:color w:val="000000"/>
    </w:rPr>
  </w:style>
  <w:style w:type="paragraph" w:styleId="Title">
    <w:name w:val="Title"/>
    <w:basedOn w:val="Normal1"/>
    <w:next w:val="Normal1"/>
    <w:rsid w:val="003032F4"/>
    <w:pPr>
      <w:spacing w:before="480" w:after="120"/>
    </w:pPr>
    <w:rPr>
      <w:b/>
      <w:sz w:val="72"/>
    </w:rPr>
  </w:style>
  <w:style w:type="paragraph" w:styleId="Subtitle">
    <w:name w:val="Subtitle"/>
    <w:basedOn w:val="Normal1"/>
    <w:next w:val="Normal1"/>
    <w:rsid w:val="003032F4"/>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D12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280"/>
    <w:rPr>
      <w:rFonts w:ascii="Tahoma" w:hAnsi="Tahoma" w:cs="Tahoma"/>
      <w:sz w:val="16"/>
      <w:szCs w:val="16"/>
    </w:rPr>
  </w:style>
  <w:style w:type="character" w:styleId="Hyperlink">
    <w:name w:val="Hyperlink"/>
    <w:basedOn w:val="DefaultParagraphFont"/>
    <w:uiPriority w:val="99"/>
    <w:unhideWhenUsed/>
    <w:rsid w:val="006F6688"/>
    <w:rPr>
      <w:color w:val="0000FF" w:themeColor="hyperlink"/>
      <w:u w:val="single"/>
    </w:rPr>
  </w:style>
  <w:style w:type="character" w:styleId="CommentReference">
    <w:name w:val="annotation reference"/>
    <w:basedOn w:val="DefaultParagraphFont"/>
    <w:uiPriority w:val="99"/>
    <w:semiHidden/>
    <w:unhideWhenUsed/>
    <w:rsid w:val="00702F2A"/>
    <w:rPr>
      <w:sz w:val="16"/>
      <w:szCs w:val="16"/>
    </w:rPr>
  </w:style>
  <w:style w:type="paragraph" w:styleId="CommentText">
    <w:name w:val="annotation text"/>
    <w:basedOn w:val="Normal"/>
    <w:link w:val="CommentTextChar"/>
    <w:uiPriority w:val="99"/>
    <w:semiHidden/>
    <w:unhideWhenUsed/>
    <w:rsid w:val="00702F2A"/>
    <w:pPr>
      <w:spacing w:line="240" w:lineRule="auto"/>
    </w:pPr>
    <w:rPr>
      <w:sz w:val="20"/>
      <w:szCs w:val="20"/>
    </w:rPr>
  </w:style>
  <w:style w:type="character" w:customStyle="1" w:styleId="CommentTextChar">
    <w:name w:val="Comment Text Char"/>
    <w:basedOn w:val="DefaultParagraphFont"/>
    <w:link w:val="CommentText"/>
    <w:uiPriority w:val="99"/>
    <w:semiHidden/>
    <w:rsid w:val="00702F2A"/>
    <w:rPr>
      <w:sz w:val="20"/>
      <w:szCs w:val="20"/>
    </w:rPr>
  </w:style>
  <w:style w:type="paragraph" w:styleId="CommentSubject">
    <w:name w:val="annotation subject"/>
    <w:basedOn w:val="CommentText"/>
    <w:next w:val="CommentText"/>
    <w:link w:val="CommentSubjectChar"/>
    <w:uiPriority w:val="99"/>
    <w:semiHidden/>
    <w:unhideWhenUsed/>
    <w:rsid w:val="00702F2A"/>
    <w:rPr>
      <w:b/>
      <w:bCs/>
    </w:rPr>
  </w:style>
  <w:style w:type="character" w:customStyle="1" w:styleId="CommentSubjectChar">
    <w:name w:val="Comment Subject Char"/>
    <w:basedOn w:val="CommentTextChar"/>
    <w:link w:val="CommentSubject"/>
    <w:uiPriority w:val="99"/>
    <w:semiHidden/>
    <w:rsid w:val="00702F2A"/>
    <w:rPr>
      <w:b/>
      <w:bCs/>
      <w:sz w:val="20"/>
      <w:szCs w:val="20"/>
    </w:rPr>
  </w:style>
  <w:style w:type="character" w:styleId="LineNumber">
    <w:name w:val="line number"/>
    <w:basedOn w:val="DefaultParagraphFont"/>
    <w:uiPriority w:val="99"/>
    <w:semiHidden/>
    <w:unhideWhenUsed/>
    <w:rsid w:val="00AD6C49"/>
  </w:style>
  <w:style w:type="character" w:customStyle="1" w:styleId="mo">
    <w:name w:val="mo"/>
    <w:basedOn w:val="DefaultParagraphFont"/>
    <w:rsid w:val="008C178A"/>
  </w:style>
  <w:style w:type="character" w:customStyle="1" w:styleId="mi">
    <w:name w:val="mi"/>
    <w:basedOn w:val="DefaultParagraphFont"/>
    <w:rsid w:val="008C178A"/>
  </w:style>
  <w:style w:type="character" w:customStyle="1" w:styleId="mn">
    <w:name w:val="mn"/>
    <w:basedOn w:val="DefaultParagraphFont"/>
    <w:rsid w:val="008C178A"/>
  </w:style>
  <w:style w:type="paragraph" w:styleId="Bibliography">
    <w:name w:val="Bibliography"/>
    <w:basedOn w:val="Normal"/>
    <w:next w:val="Normal"/>
    <w:uiPriority w:val="37"/>
    <w:unhideWhenUsed/>
    <w:rsid w:val="00D76A8F"/>
  </w:style>
  <w:style w:type="table" w:styleId="TableGrid">
    <w:name w:val="Table Grid"/>
    <w:basedOn w:val="TableNormal"/>
    <w:uiPriority w:val="59"/>
    <w:rsid w:val="00341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785A"/>
    <w:pPr>
      <w:ind w:left="720"/>
      <w:contextualSpacing/>
    </w:pPr>
  </w:style>
  <w:style w:type="paragraph" w:styleId="NormalWeb">
    <w:name w:val="Normal (Web)"/>
    <w:basedOn w:val="Normal"/>
    <w:uiPriority w:val="99"/>
    <w:unhideWhenUsed/>
    <w:rsid w:val="00A70B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0BF1"/>
  </w:style>
  <w:style w:type="paragraph" w:styleId="Header">
    <w:name w:val="header"/>
    <w:basedOn w:val="Normal"/>
    <w:link w:val="HeaderChar"/>
    <w:uiPriority w:val="99"/>
    <w:semiHidden/>
    <w:unhideWhenUsed/>
    <w:rsid w:val="003F10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10BB"/>
  </w:style>
  <w:style w:type="paragraph" w:styleId="Footer">
    <w:name w:val="footer"/>
    <w:basedOn w:val="Normal"/>
    <w:link w:val="FooterChar"/>
    <w:uiPriority w:val="99"/>
    <w:semiHidden/>
    <w:unhideWhenUsed/>
    <w:rsid w:val="003F10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10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3032F4"/>
    <w:pPr>
      <w:spacing w:before="480" w:after="120"/>
      <w:outlineLvl w:val="0"/>
    </w:pPr>
    <w:rPr>
      <w:b/>
      <w:sz w:val="48"/>
    </w:rPr>
  </w:style>
  <w:style w:type="paragraph" w:styleId="Heading2">
    <w:name w:val="heading 2"/>
    <w:basedOn w:val="Normal1"/>
    <w:next w:val="Normal1"/>
    <w:rsid w:val="003032F4"/>
    <w:pPr>
      <w:spacing w:before="360" w:after="80"/>
      <w:outlineLvl w:val="1"/>
    </w:pPr>
    <w:rPr>
      <w:b/>
      <w:sz w:val="36"/>
    </w:rPr>
  </w:style>
  <w:style w:type="paragraph" w:styleId="Heading3">
    <w:name w:val="heading 3"/>
    <w:basedOn w:val="Normal1"/>
    <w:next w:val="Normal1"/>
    <w:rsid w:val="003032F4"/>
    <w:pPr>
      <w:spacing w:before="280" w:after="80"/>
      <w:outlineLvl w:val="2"/>
    </w:pPr>
    <w:rPr>
      <w:b/>
      <w:sz w:val="28"/>
    </w:rPr>
  </w:style>
  <w:style w:type="paragraph" w:styleId="Heading4">
    <w:name w:val="heading 4"/>
    <w:basedOn w:val="Normal1"/>
    <w:next w:val="Normal1"/>
    <w:rsid w:val="003032F4"/>
    <w:pPr>
      <w:spacing w:before="240" w:after="40"/>
      <w:outlineLvl w:val="3"/>
    </w:pPr>
    <w:rPr>
      <w:b/>
      <w:sz w:val="24"/>
    </w:rPr>
  </w:style>
  <w:style w:type="paragraph" w:styleId="Heading5">
    <w:name w:val="heading 5"/>
    <w:basedOn w:val="Normal1"/>
    <w:next w:val="Normal1"/>
    <w:rsid w:val="003032F4"/>
    <w:pPr>
      <w:spacing w:before="220" w:after="40"/>
      <w:outlineLvl w:val="4"/>
    </w:pPr>
    <w:rPr>
      <w:b/>
    </w:rPr>
  </w:style>
  <w:style w:type="paragraph" w:styleId="Heading6">
    <w:name w:val="heading 6"/>
    <w:basedOn w:val="Normal1"/>
    <w:next w:val="Normal1"/>
    <w:rsid w:val="003032F4"/>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32F4"/>
    <w:rPr>
      <w:rFonts w:ascii="Calibri" w:eastAsia="Calibri" w:hAnsi="Calibri" w:cs="Calibri"/>
      <w:color w:val="000000"/>
    </w:rPr>
  </w:style>
  <w:style w:type="paragraph" w:styleId="Title">
    <w:name w:val="Title"/>
    <w:basedOn w:val="Normal1"/>
    <w:next w:val="Normal1"/>
    <w:rsid w:val="003032F4"/>
    <w:pPr>
      <w:spacing w:before="480" w:after="120"/>
    </w:pPr>
    <w:rPr>
      <w:b/>
      <w:sz w:val="72"/>
    </w:rPr>
  </w:style>
  <w:style w:type="paragraph" w:styleId="Subtitle">
    <w:name w:val="Subtitle"/>
    <w:basedOn w:val="Normal1"/>
    <w:next w:val="Normal1"/>
    <w:rsid w:val="003032F4"/>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D12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280"/>
    <w:rPr>
      <w:rFonts w:ascii="Tahoma" w:hAnsi="Tahoma" w:cs="Tahoma"/>
      <w:sz w:val="16"/>
      <w:szCs w:val="16"/>
    </w:rPr>
  </w:style>
  <w:style w:type="character" w:styleId="Hyperlink">
    <w:name w:val="Hyperlink"/>
    <w:basedOn w:val="DefaultParagraphFont"/>
    <w:uiPriority w:val="99"/>
    <w:unhideWhenUsed/>
    <w:rsid w:val="006F6688"/>
    <w:rPr>
      <w:color w:val="0000FF" w:themeColor="hyperlink"/>
      <w:u w:val="single"/>
    </w:rPr>
  </w:style>
  <w:style w:type="character" w:styleId="CommentReference">
    <w:name w:val="annotation reference"/>
    <w:basedOn w:val="DefaultParagraphFont"/>
    <w:uiPriority w:val="99"/>
    <w:semiHidden/>
    <w:unhideWhenUsed/>
    <w:rsid w:val="00702F2A"/>
    <w:rPr>
      <w:sz w:val="16"/>
      <w:szCs w:val="16"/>
    </w:rPr>
  </w:style>
  <w:style w:type="paragraph" w:styleId="CommentText">
    <w:name w:val="annotation text"/>
    <w:basedOn w:val="Normal"/>
    <w:link w:val="CommentTextChar"/>
    <w:uiPriority w:val="99"/>
    <w:semiHidden/>
    <w:unhideWhenUsed/>
    <w:rsid w:val="00702F2A"/>
    <w:pPr>
      <w:spacing w:line="240" w:lineRule="auto"/>
    </w:pPr>
    <w:rPr>
      <w:sz w:val="20"/>
      <w:szCs w:val="20"/>
    </w:rPr>
  </w:style>
  <w:style w:type="character" w:customStyle="1" w:styleId="CommentTextChar">
    <w:name w:val="Comment Text Char"/>
    <w:basedOn w:val="DefaultParagraphFont"/>
    <w:link w:val="CommentText"/>
    <w:uiPriority w:val="99"/>
    <w:semiHidden/>
    <w:rsid w:val="00702F2A"/>
    <w:rPr>
      <w:sz w:val="20"/>
      <w:szCs w:val="20"/>
    </w:rPr>
  </w:style>
  <w:style w:type="paragraph" w:styleId="CommentSubject">
    <w:name w:val="annotation subject"/>
    <w:basedOn w:val="CommentText"/>
    <w:next w:val="CommentText"/>
    <w:link w:val="CommentSubjectChar"/>
    <w:uiPriority w:val="99"/>
    <w:semiHidden/>
    <w:unhideWhenUsed/>
    <w:rsid w:val="00702F2A"/>
    <w:rPr>
      <w:b/>
      <w:bCs/>
    </w:rPr>
  </w:style>
  <w:style w:type="character" w:customStyle="1" w:styleId="CommentSubjectChar">
    <w:name w:val="Comment Subject Char"/>
    <w:basedOn w:val="CommentTextChar"/>
    <w:link w:val="CommentSubject"/>
    <w:uiPriority w:val="99"/>
    <w:semiHidden/>
    <w:rsid w:val="00702F2A"/>
    <w:rPr>
      <w:b/>
      <w:bCs/>
      <w:sz w:val="20"/>
      <w:szCs w:val="20"/>
    </w:rPr>
  </w:style>
  <w:style w:type="character" w:styleId="LineNumber">
    <w:name w:val="line number"/>
    <w:basedOn w:val="DefaultParagraphFont"/>
    <w:uiPriority w:val="99"/>
    <w:semiHidden/>
    <w:unhideWhenUsed/>
    <w:rsid w:val="00AD6C49"/>
  </w:style>
  <w:style w:type="character" w:customStyle="1" w:styleId="mo">
    <w:name w:val="mo"/>
    <w:basedOn w:val="DefaultParagraphFont"/>
    <w:rsid w:val="008C178A"/>
  </w:style>
  <w:style w:type="character" w:customStyle="1" w:styleId="mi">
    <w:name w:val="mi"/>
    <w:basedOn w:val="DefaultParagraphFont"/>
    <w:rsid w:val="008C178A"/>
  </w:style>
  <w:style w:type="character" w:customStyle="1" w:styleId="mn">
    <w:name w:val="mn"/>
    <w:basedOn w:val="DefaultParagraphFont"/>
    <w:rsid w:val="008C178A"/>
  </w:style>
  <w:style w:type="paragraph" w:styleId="Bibliography">
    <w:name w:val="Bibliography"/>
    <w:basedOn w:val="Normal"/>
    <w:next w:val="Normal"/>
    <w:uiPriority w:val="37"/>
    <w:unhideWhenUsed/>
    <w:rsid w:val="00D76A8F"/>
  </w:style>
  <w:style w:type="table" w:styleId="TableGrid">
    <w:name w:val="Table Grid"/>
    <w:basedOn w:val="TableNormal"/>
    <w:uiPriority w:val="59"/>
    <w:rsid w:val="00341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785A"/>
    <w:pPr>
      <w:ind w:left="720"/>
      <w:contextualSpacing/>
    </w:pPr>
  </w:style>
  <w:style w:type="paragraph" w:styleId="NormalWeb">
    <w:name w:val="Normal (Web)"/>
    <w:basedOn w:val="Normal"/>
    <w:uiPriority w:val="99"/>
    <w:unhideWhenUsed/>
    <w:rsid w:val="00A70B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0BF1"/>
  </w:style>
  <w:style w:type="paragraph" w:styleId="Header">
    <w:name w:val="header"/>
    <w:basedOn w:val="Normal"/>
    <w:link w:val="HeaderChar"/>
    <w:uiPriority w:val="99"/>
    <w:semiHidden/>
    <w:unhideWhenUsed/>
    <w:rsid w:val="003F10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10BB"/>
  </w:style>
  <w:style w:type="paragraph" w:styleId="Footer">
    <w:name w:val="footer"/>
    <w:basedOn w:val="Normal"/>
    <w:link w:val="FooterChar"/>
    <w:uiPriority w:val="99"/>
    <w:semiHidden/>
    <w:unhideWhenUsed/>
    <w:rsid w:val="003F10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1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184510">
      <w:bodyDiv w:val="1"/>
      <w:marLeft w:val="0"/>
      <w:marRight w:val="0"/>
      <w:marTop w:val="0"/>
      <w:marBottom w:val="0"/>
      <w:divBdr>
        <w:top w:val="none" w:sz="0" w:space="0" w:color="auto"/>
        <w:left w:val="none" w:sz="0" w:space="0" w:color="auto"/>
        <w:bottom w:val="none" w:sz="0" w:space="0" w:color="auto"/>
        <w:right w:val="none" w:sz="0" w:space="0" w:color="auto"/>
      </w:divBdr>
    </w:div>
    <w:div w:id="389156896">
      <w:bodyDiv w:val="1"/>
      <w:marLeft w:val="0"/>
      <w:marRight w:val="0"/>
      <w:marTop w:val="0"/>
      <w:marBottom w:val="0"/>
      <w:divBdr>
        <w:top w:val="none" w:sz="0" w:space="0" w:color="auto"/>
        <w:left w:val="none" w:sz="0" w:space="0" w:color="auto"/>
        <w:bottom w:val="none" w:sz="0" w:space="0" w:color="auto"/>
        <w:right w:val="none" w:sz="0" w:space="0" w:color="auto"/>
      </w:divBdr>
      <w:divsChild>
        <w:div w:id="840006542">
          <w:marLeft w:val="0"/>
          <w:marRight w:val="0"/>
          <w:marTop w:val="0"/>
          <w:marBottom w:val="0"/>
          <w:divBdr>
            <w:top w:val="none" w:sz="0" w:space="0" w:color="auto"/>
            <w:left w:val="none" w:sz="0" w:space="0" w:color="auto"/>
            <w:bottom w:val="none" w:sz="0" w:space="0" w:color="auto"/>
            <w:right w:val="none" w:sz="0" w:space="0" w:color="auto"/>
          </w:divBdr>
        </w:div>
      </w:divsChild>
    </w:div>
    <w:div w:id="412553864">
      <w:bodyDiv w:val="1"/>
      <w:marLeft w:val="0"/>
      <w:marRight w:val="0"/>
      <w:marTop w:val="0"/>
      <w:marBottom w:val="0"/>
      <w:divBdr>
        <w:top w:val="none" w:sz="0" w:space="0" w:color="auto"/>
        <w:left w:val="none" w:sz="0" w:space="0" w:color="auto"/>
        <w:bottom w:val="none" w:sz="0" w:space="0" w:color="auto"/>
        <w:right w:val="none" w:sz="0" w:space="0" w:color="auto"/>
      </w:divBdr>
      <w:divsChild>
        <w:div w:id="1749764414">
          <w:marLeft w:val="0"/>
          <w:marRight w:val="0"/>
          <w:marTop w:val="0"/>
          <w:marBottom w:val="0"/>
          <w:divBdr>
            <w:top w:val="none" w:sz="0" w:space="0" w:color="auto"/>
            <w:left w:val="none" w:sz="0" w:space="0" w:color="auto"/>
            <w:bottom w:val="none" w:sz="0" w:space="0" w:color="auto"/>
            <w:right w:val="none" w:sz="0" w:space="0" w:color="auto"/>
          </w:divBdr>
        </w:div>
        <w:div w:id="2083483153">
          <w:marLeft w:val="0"/>
          <w:marRight w:val="0"/>
          <w:marTop w:val="0"/>
          <w:marBottom w:val="0"/>
          <w:divBdr>
            <w:top w:val="none" w:sz="0" w:space="0" w:color="auto"/>
            <w:left w:val="none" w:sz="0" w:space="0" w:color="auto"/>
            <w:bottom w:val="none" w:sz="0" w:space="0" w:color="auto"/>
            <w:right w:val="none" w:sz="0" w:space="0" w:color="auto"/>
          </w:divBdr>
        </w:div>
      </w:divsChild>
    </w:div>
    <w:div w:id="884947703">
      <w:bodyDiv w:val="1"/>
      <w:marLeft w:val="0"/>
      <w:marRight w:val="0"/>
      <w:marTop w:val="0"/>
      <w:marBottom w:val="0"/>
      <w:divBdr>
        <w:top w:val="none" w:sz="0" w:space="0" w:color="auto"/>
        <w:left w:val="none" w:sz="0" w:space="0" w:color="auto"/>
        <w:bottom w:val="none" w:sz="0" w:space="0" w:color="auto"/>
        <w:right w:val="none" w:sz="0" w:space="0" w:color="auto"/>
      </w:divBdr>
    </w:div>
    <w:div w:id="1044715682">
      <w:bodyDiv w:val="1"/>
      <w:marLeft w:val="0"/>
      <w:marRight w:val="0"/>
      <w:marTop w:val="0"/>
      <w:marBottom w:val="0"/>
      <w:divBdr>
        <w:top w:val="none" w:sz="0" w:space="0" w:color="auto"/>
        <w:left w:val="none" w:sz="0" w:space="0" w:color="auto"/>
        <w:bottom w:val="none" w:sz="0" w:space="0" w:color="auto"/>
        <w:right w:val="none" w:sz="0" w:space="0" w:color="auto"/>
      </w:divBdr>
    </w:div>
    <w:div w:id="1163858808">
      <w:bodyDiv w:val="1"/>
      <w:marLeft w:val="0"/>
      <w:marRight w:val="0"/>
      <w:marTop w:val="0"/>
      <w:marBottom w:val="0"/>
      <w:divBdr>
        <w:top w:val="none" w:sz="0" w:space="0" w:color="auto"/>
        <w:left w:val="none" w:sz="0" w:space="0" w:color="auto"/>
        <w:bottom w:val="none" w:sz="0" w:space="0" w:color="auto"/>
        <w:right w:val="none" w:sz="0" w:space="0" w:color="auto"/>
      </w:divBdr>
    </w:div>
    <w:div w:id="1328829235">
      <w:bodyDiv w:val="1"/>
      <w:marLeft w:val="0"/>
      <w:marRight w:val="0"/>
      <w:marTop w:val="0"/>
      <w:marBottom w:val="0"/>
      <w:divBdr>
        <w:top w:val="none" w:sz="0" w:space="0" w:color="auto"/>
        <w:left w:val="none" w:sz="0" w:space="0" w:color="auto"/>
        <w:bottom w:val="none" w:sz="0" w:space="0" w:color="auto"/>
        <w:right w:val="none" w:sz="0" w:space="0" w:color="auto"/>
      </w:divBdr>
    </w:div>
    <w:div w:id="1549996155">
      <w:bodyDiv w:val="1"/>
      <w:marLeft w:val="0"/>
      <w:marRight w:val="0"/>
      <w:marTop w:val="0"/>
      <w:marBottom w:val="0"/>
      <w:divBdr>
        <w:top w:val="none" w:sz="0" w:space="0" w:color="auto"/>
        <w:left w:val="none" w:sz="0" w:space="0" w:color="auto"/>
        <w:bottom w:val="none" w:sz="0" w:space="0" w:color="auto"/>
        <w:right w:val="none" w:sz="0" w:space="0" w:color="auto"/>
      </w:divBdr>
      <w:divsChild>
        <w:div w:id="231552206">
          <w:marLeft w:val="0"/>
          <w:marRight w:val="0"/>
          <w:marTop w:val="0"/>
          <w:marBottom w:val="0"/>
          <w:divBdr>
            <w:top w:val="none" w:sz="0" w:space="0" w:color="auto"/>
            <w:left w:val="none" w:sz="0" w:space="0" w:color="auto"/>
            <w:bottom w:val="none" w:sz="0" w:space="0" w:color="auto"/>
            <w:right w:val="none" w:sz="0" w:space="0" w:color="auto"/>
          </w:divBdr>
        </w:div>
      </w:divsChild>
    </w:div>
    <w:div w:id="1699962829">
      <w:bodyDiv w:val="1"/>
      <w:marLeft w:val="0"/>
      <w:marRight w:val="0"/>
      <w:marTop w:val="0"/>
      <w:marBottom w:val="0"/>
      <w:divBdr>
        <w:top w:val="none" w:sz="0" w:space="0" w:color="auto"/>
        <w:left w:val="none" w:sz="0" w:space="0" w:color="auto"/>
        <w:bottom w:val="none" w:sz="0" w:space="0" w:color="auto"/>
        <w:right w:val="none" w:sz="0" w:space="0" w:color="auto"/>
      </w:divBdr>
    </w:div>
    <w:div w:id="2100366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audubon.org/bird/cbc." TargetMode="External"/><Relationship Id="rId21" Type="http://schemas.openxmlformats.org/officeDocument/2006/relationships/hyperlink" Target="http://www.audubon.org/bird/cbc." TargetMode="External"/><Relationship Id="rId22" Type="http://schemas.openxmlformats.org/officeDocument/2006/relationships/hyperlink" Target="http://www.audubon.org/bird/cbc." TargetMode="External"/><Relationship Id="rId23" Type="http://schemas.openxmlformats.org/officeDocument/2006/relationships/hyperlink" Target="http://www.audubon.org/bird/cbc." TargetMode="External"/><Relationship Id="rId24" Type="http://schemas.openxmlformats.org/officeDocument/2006/relationships/hyperlink" Target="http://www.audubon.org/bird/cbc." TargetMode="External"/><Relationship Id="rId25" Type="http://schemas.openxmlformats.org/officeDocument/2006/relationships/hyperlink" Target="http://www.audubon.org/bird/cbc." TargetMode="External"/><Relationship Id="rId26" Type="http://schemas.openxmlformats.org/officeDocument/2006/relationships/hyperlink" Target="http://www.audubon.org/bird/cbc." TargetMode="External"/><Relationship Id="rId27" Type="http://schemas.openxmlformats.org/officeDocument/2006/relationships/hyperlink" Target="http://www.audubon.org/bird/cbc." TargetMode="External"/><Relationship Id="rId28" Type="http://schemas.openxmlformats.org/officeDocument/2006/relationships/hyperlink" Target="http://www.audubon.org/bird/cbc." TargetMode="External"/><Relationship Id="rId29" Type="http://schemas.openxmlformats.org/officeDocument/2006/relationships/hyperlink" Target="http://www.audubon.org/bird/cb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audubon.org/bird/cbc." TargetMode="External"/><Relationship Id="rId31" Type="http://schemas.openxmlformats.org/officeDocument/2006/relationships/hyperlink" Target="http://www.audubon.org/bird/cbc." TargetMode="External"/><Relationship Id="rId32" Type="http://schemas.openxmlformats.org/officeDocument/2006/relationships/image" Target="media/image1.emf"/><Relationship Id="rId9" Type="http://schemas.openxmlformats.org/officeDocument/2006/relationships/hyperlink" Target="http://www.catlin.com/en/Responsibility/CatlinArcticSurvey"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png"/><Relationship Id="rId34" Type="http://schemas.openxmlformats.org/officeDocument/2006/relationships/image" Target="media/image3.png"/><Relationship Id="rId35" Type="http://schemas.openxmlformats.org/officeDocument/2006/relationships/image" Target="media/image4.png"/><Relationship Id="rId36" Type="http://schemas.openxmlformats.org/officeDocument/2006/relationships/image" Target="media/image5.png"/><Relationship Id="rId10" Type="http://schemas.openxmlformats.org/officeDocument/2006/relationships/hyperlink" Target="http://www.catlin.com/en/Responsibility/CatlinArcticSurvey" TargetMode="External"/><Relationship Id="rId11" Type="http://schemas.openxmlformats.org/officeDocument/2006/relationships/hyperlink" Target="http://www.catlin.com/en/Responsibility/CatlinArcticSurvey" TargetMode="External"/><Relationship Id="rId12" Type="http://schemas.openxmlformats.org/officeDocument/2006/relationships/hyperlink" Target="http://www.catlin.com/en/Responsibility/CatlinArcticSurvey" TargetMode="External"/><Relationship Id="rId13" Type="http://schemas.openxmlformats.org/officeDocument/2006/relationships/hyperlink" Target="http://www.catlin.com/en/Responsibility/CatlinArcticSurvey" TargetMode="External"/><Relationship Id="rId14" Type="http://schemas.openxmlformats.org/officeDocument/2006/relationships/hyperlink" Target="http://www.catlin.com/en/Responsibility/CatlinArcticSurvey" TargetMode="External"/><Relationship Id="rId15" Type="http://schemas.openxmlformats.org/officeDocument/2006/relationships/hyperlink" Target="http://www.catlin.com/en/Responsibility/CatlinArcticSurvey" TargetMode="External"/><Relationship Id="rId16" Type="http://schemas.openxmlformats.org/officeDocument/2006/relationships/hyperlink" Target="http://www.catlin.com/en/Responsibility/CatlinArcticSurvey" TargetMode="External"/><Relationship Id="rId17" Type="http://schemas.openxmlformats.org/officeDocument/2006/relationships/hyperlink" Target="http://www.catlin.com/en/Responsibility/CatlinArcticSurvey" TargetMode="External"/><Relationship Id="rId18" Type="http://schemas.openxmlformats.org/officeDocument/2006/relationships/hyperlink" Target="http://www.catlin.com/en/Responsibility/CatlinArcticSurvey" TargetMode="External"/><Relationship Id="rId19" Type="http://schemas.openxmlformats.org/officeDocument/2006/relationships/hyperlink" Target="http://www.catlin.com/en/Responsibility/CatlinArcticSurvey" TargetMode="External"/><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D63E08-93E5-474B-85EE-21E58C125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28</Pages>
  <Words>6624</Words>
  <Characters>37762</Characters>
  <Application>Microsoft Macintosh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Partitioning_paper.docx</vt:lpstr>
    </vt:vector>
  </TitlesOfParts>
  <Company>Utah State University</Company>
  <LinksUpToDate>false</LinksUpToDate>
  <CharactersWithSpaces>44298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Partitioning_paper.docx</dc:title>
  <dc:subject/>
  <dc:creator>icarus</dc:creator>
  <cp:keywords/>
  <dc:description/>
  <cp:lastModifiedBy>Lisa Locey</cp:lastModifiedBy>
  <cp:revision>3</cp:revision>
  <cp:lastPrinted>2013-10-06T15:20:00Z</cp:lastPrinted>
  <dcterms:created xsi:type="dcterms:W3CDTF">2014-02-27T23:43:00Z</dcterms:created>
  <dcterms:modified xsi:type="dcterms:W3CDTF">2014-03-10T03:04:00Z</dcterms:modified>
</cp:coreProperties>
</file>